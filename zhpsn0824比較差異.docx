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E4AA7" w14:textId="77777777" w:rsidR="00BF7893" w:rsidRDefault="00BF7893" w:rsidP="00BF7893">
      <w:r>
        <w:t>0</w:t>
      </w:r>
    </w:p>
    <w:p w14:paraId="50D2AF2D" w14:textId="77777777" w:rsidR="00BF7893" w:rsidRDefault="00BF7893" w:rsidP="00BF7893">
      <w:r>
        <w:t>00:00:00,730 --&gt; 00:00:02,030</w:t>
      </w:r>
    </w:p>
    <w:p w14:paraId="3D97284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大家坐得舒服點</w:t>
      </w:r>
    </w:p>
    <w:p w14:paraId="6AF08727" w14:textId="77777777" w:rsidR="00BF7893" w:rsidRDefault="00BF7893" w:rsidP="00BF7893"/>
    <w:p w14:paraId="287DC3D4" w14:textId="77777777" w:rsidR="00BF7893" w:rsidRDefault="00BF7893" w:rsidP="00BF7893">
      <w:r>
        <w:t>1</w:t>
      </w:r>
    </w:p>
    <w:p w14:paraId="7BCE5BC7" w14:textId="77777777" w:rsidR="00BF7893" w:rsidRDefault="00BF7893" w:rsidP="00BF7893">
      <w:r>
        <w:t>00:00:06,160 --&gt; 00:00:08,860</w:t>
      </w:r>
    </w:p>
    <w:p w14:paraId="36A3D13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在氣氛比較舒服的</w:t>
      </w:r>
    </w:p>
    <w:p w14:paraId="459ED306" w14:textId="77777777" w:rsidR="00BF7893" w:rsidRDefault="00BF7893" w:rsidP="00BF7893"/>
    <w:p w14:paraId="79125A0E" w14:textId="77777777" w:rsidR="00BF7893" w:rsidRDefault="00BF7893" w:rsidP="00BF7893">
      <w:r>
        <w:t>2</w:t>
      </w:r>
    </w:p>
    <w:p w14:paraId="5015B2DC" w14:textId="77777777" w:rsidR="00BF7893" w:rsidRDefault="00BF7893" w:rsidP="00BF7893">
      <w:r>
        <w:t>00:00:08,860 --&gt; 00:00:09,670</w:t>
      </w:r>
    </w:p>
    <w:p w14:paraId="6B7B91C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這樣的氣氛中</w:t>
      </w:r>
    </w:p>
    <w:p w14:paraId="7E94D37D" w14:textId="77777777" w:rsidR="00BF7893" w:rsidRDefault="00BF7893" w:rsidP="00BF7893"/>
    <w:p w14:paraId="2E824BD6" w14:textId="77777777" w:rsidR="00BF7893" w:rsidRDefault="00BF7893" w:rsidP="00BF7893">
      <w:r>
        <w:t>3</w:t>
      </w:r>
    </w:p>
    <w:p w14:paraId="57A41A19" w14:textId="77777777" w:rsidR="00BF7893" w:rsidRDefault="00BF7893" w:rsidP="00BF7893">
      <w:r>
        <w:t>00:00:09,670 --&gt; 00:00:10,850</w:t>
      </w:r>
    </w:p>
    <w:p w14:paraId="4D8A044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我們坐的舒服一點</w:t>
      </w:r>
    </w:p>
    <w:p w14:paraId="42D1FCEB" w14:textId="77777777" w:rsidR="00BF7893" w:rsidRDefault="00BF7893" w:rsidP="00BF7893"/>
    <w:p w14:paraId="0CE08BE8" w14:textId="77777777" w:rsidR="00BF7893" w:rsidRDefault="00BF7893" w:rsidP="00BF7893">
      <w:r>
        <w:t>4</w:t>
      </w:r>
    </w:p>
    <w:p w14:paraId="1D63F02A" w14:textId="77777777" w:rsidR="00BF7893" w:rsidRDefault="00BF7893" w:rsidP="00BF7893">
      <w:r>
        <w:t>00:00:12,670 --&gt; 00:00:13,820</w:t>
      </w:r>
    </w:p>
    <w:p w14:paraId="1E014D8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大家感覺到了嗎</w:t>
      </w:r>
    </w:p>
    <w:p w14:paraId="33081ED1" w14:textId="77777777" w:rsidR="00BF7893" w:rsidRDefault="00BF7893" w:rsidP="00BF7893"/>
    <w:p w14:paraId="59930B8B" w14:textId="77777777" w:rsidR="00BF7893" w:rsidRDefault="00BF7893" w:rsidP="00BF7893">
      <w:r>
        <w:t>5</w:t>
      </w:r>
    </w:p>
    <w:p w14:paraId="792EC89B" w14:textId="77777777" w:rsidR="00BF7893" w:rsidRDefault="00BF7893" w:rsidP="00BF7893">
      <w:r>
        <w:t>00:00:13,830 --&gt; 00:00:14,680</w:t>
      </w:r>
    </w:p>
    <w:p w14:paraId="12D2DED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這個空氣啊</w:t>
      </w:r>
    </w:p>
    <w:p w14:paraId="3EBBB3C0" w14:textId="77777777" w:rsidR="00BF7893" w:rsidRDefault="00BF7893" w:rsidP="00BF7893"/>
    <w:p w14:paraId="41EB97D4" w14:textId="77777777" w:rsidR="00BF7893" w:rsidRDefault="00BF7893" w:rsidP="00BF7893">
      <w:r>
        <w:t>6</w:t>
      </w:r>
    </w:p>
    <w:p w14:paraId="062C7A02" w14:textId="77777777" w:rsidR="00BF7893" w:rsidRDefault="00BF7893" w:rsidP="00BF7893">
      <w:r>
        <w:t>00:00:15,240 --&gt; 00:00:17,150</w:t>
      </w:r>
    </w:p>
    <w:p w14:paraId="735157F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它非常的輕</w:t>
      </w:r>
    </w:p>
    <w:p w14:paraId="12A8BC9C" w14:textId="77777777" w:rsidR="00BF7893" w:rsidRDefault="00BF7893" w:rsidP="00BF7893"/>
    <w:p w14:paraId="6E58555B" w14:textId="77777777" w:rsidR="00BF7893" w:rsidRDefault="00BF7893" w:rsidP="00BF7893">
      <w:r>
        <w:t>7</w:t>
      </w:r>
    </w:p>
    <w:p w14:paraId="4DCF7619" w14:textId="77777777" w:rsidR="00BF7893" w:rsidRDefault="00BF7893" w:rsidP="00BF7893">
      <w:r>
        <w:t>00:00:17,170 --&gt; 00:00:20,190</w:t>
      </w:r>
    </w:p>
    <w:p w14:paraId="2AF2889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它很空曠舒服</w:t>
      </w:r>
    </w:p>
    <w:p w14:paraId="356F6EE3" w14:textId="77777777" w:rsidR="00BF7893" w:rsidRDefault="00BF7893" w:rsidP="00BF7893"/>
    <w:p w14:paraId="0EFDC65F" w14:textId="77777777" w:rsidR="00BF7893" w:rsidRDefault="00BF7893" w:rsidP="00BF7893">
      <w:r>
        <w:t>8</w:t>
      </w:r>
    </w:p>
    <w:p w14:paraId="38AFDE10" w14:textId="77777777" w:rsidR="00BF7893" w:rsidRDefault="00BF7893" w:rsidP="00BF7893">
      <w:r>
        <w:t>00:00:20,610 --&gt; 00:00:21,880</w:t>
      </w:r>
    </w:p>
    <w:p w14:paraId="4DE6E47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看這個樹木</w:t>
      </w:r>
    </w:p>
    <w:p w14:paraId="2DD70B69" w14:textId="77777777" w:rsidR="00BF7893" w:rsidRDefault="00BF7893" w:rsidP="00BF7893"/>
    <w:p w14:paraId="2DDD89BF" w14:textId="77777777" w:rsidR="00BF7893" w:rsidRDefault="00BF7893" w:rsidP="00BF7893">
      <w:r>
        <w:t>9</w:t>
      </w:r>
    </w:p>
    <w:p w14:paraId="26FA2C9F" w14:textId="77777777" w:rsidR="00BF7893" w:rsidRDefault="00BF7893" w:rsidP="00BF7893">
      <w:r>
        <w:t>00:00:24,445 --&gt; 00:00:29,180</w:t>
      </w:r>
    </w:p>
    <w:p w14:paraId="668E872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樹木</w:t>
      </w:r>
      <w:r>
        <w:rPr>
          <w:rFonts w:hint="eastAsia"/>
        </w:rPr>
        <w:t xml:space="preserve"> </w:t>
      </w:r>
      <w:r>
        <w:rPr>
          <w:rFonts w:hint="eastAsia"/>
        </w:rPr>
        <w:t>空氣它沒有重量</w:t>
      </w:r>
    </w:p>
    <w:p w14:paraId="04E3061C" w14:textId="77777777" w:rsidR="00BF7893" w:rsidRDefault="00BF7893" w:rsidP="00BF7893"/>
    <w:p w14:paraId="146E2316" w14:textId="77777777" w:rsidR="00BF7893" w:rsidRDefault="00BF7893" w:rsidP="00BF7893">
      <w:r>
        <w:t>10</w:t>
      </w:r>
    </w:p>
    <w:p w14:paraId="6044BE55" w14:textId="77777777" w:rsidR="00BF7893" w:rsidRDefault="00BF7893" w:rsidP="00BF7893">
      <w:r>
        <w:t>00:00:30,510 --&gt; 00:00:32,430</w:t>
      </w:r>
    </w:p>
    <w:p w14:paraId="4846BDB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你的心有重量感</w:t>
      </w:r>
    </w:p>
    <w:p w14:paraId="5CE7D79C" w14:textId="77777777" w:rsidR="00BF7893" w:rsidRDefault="00BF7893" w:rsidP="00BF7893"/>
    <w:p w14:paraId="4547713C" w14:textId="77777777" w:rsidR="00BF7893" w:rsidRDefault="00BF7893" w:rsidP="00BF7893">
      <w:r>
        <w:t>11</w:t>
      </w:r>
    </w:p>
    <w:p w14:paraId="60CFE469" w14:textId="77777777" w:rsidR="00BF7893" w:rsidRDefault="00BF7893" w:rsidP="00BF7893">
      <w:r>
        <w:t>00:00:34,670 --&gt; 00:00:35,570</w:t>
      </w:r>
    </w:p>
    <w:p w14:paraId="227A734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能感覺到嗎</w:t>
      </w:r>
    </w:p>
    <w:p w14:paraId="4EA52A2F" w14:textId="77777777" w:rsidR="00BF7893" w:rsidRDefault="00BF7893" w:rsidP="00BF7893"/>
    <w:p w14:paraId="31501A2D" w14:textId="77777777" w:rsidR="00BF7893" w:rsidRDefault="00BF7893" w:rsidP="00BF7893">
      <w:r>
        <w:t>12</w:t>
      </w:r>
    </w:p>
    <w:p w14:paraId="690906AA" w14:textId="77777777" w:rsidR="00BF7893" w:rsidRDefault="00BF7893" w:rsidP="00BF7893">
      <w:r>
        <w:t>00:00:36,960 --&gt; 00:00:38,940</w:t>
      </w:r>
    </w:p>
    <w:p w14:paraId="1A518B3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試著看一下地面</w:t>
      </w:r>
    </w:p>
    <w:p w14:paraId="45558BB3" w14:textId="77777777" w:rsidR="00BF7893" w:rsidRDefault="00BF7893" w:rsidP="00BF7893"/>
    <w:p w14:paraId="7DDD3501" w14:textId="77777777" w:rsidR="00BF7893" w:rsidRDefault="00BF7893" w:rsidP="00BF7893">
      <w:r>
        <w:t>13</w:t>
      </w:r>
    </w:p>
    <w:p w14:paraId="2A47658B" w14:textId="77777777" w:rsidR="00BF7893" w:rsidRDefault="00BF7893" w:rsidP="00BF7893">
      <w:r>
        <w:t>00:00:41,030 --&gt; 00:00:42,640</w:t>
      </w:r>
    </w:p>
    <w:p w14:paraId="100F5AD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地面</w:t>
      </w:r>
      <w:r>
        <w:rPr>
          <w:rFonts w:hint="eastAsia"/>
        </w:rPr>
        <w:t xml:space="preserve"> </w:t>
      </w:r>
      <w:r>
        <w:rPr>
          <w:rFonts w:hint="eastAsia"/>
        </w:rPr>
        <w:t>它沒有重量</w:t>
      </w:r>
    </w:p>
    <w:p w14:paraId="381CBFAD" w14:textId="77777777" w:rsidR="00BF7893" w:rsidRDefault="00BF7893" w:rsidP="00BF7893"/>
    <w:p w14:paraId="41F213F5" w14:textId="77777777" w:rsidR="00BF7893" w:rsidRDefault="00BF7893" w:rsidP="00BF7893">
      <w:r>
        <w:t>14</w:t>
      </w:r>
    </w:p>
    <w:p w14:paraId="7EF47C1C" w14:textId="77777777" w:rsidR="00BF7893" w:rsidRDefault="00BF7893" w:rsidP="00BF7893">
      <w:r>
        <w:t>00:00:43,940 --&gt; 00:00:45,510</w:t>
      </w:r>
    </w:p>
    <w:p w14:paraId="044A43C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我們的心有重量感</w:t>
      </w:r>
    </w:p>
    <w:p w14:paraId="3016B150" w14:textId="77777777" w:rsidR="00BF7893" w:rsidRDefault="00BF7893" w:rsidP="00BF7893"/>
    <w:p w14:paraId="719D0E3F" w14:textId="77777777" w:rsidR="00BF7893" w:rsidRDefault="00BF7893" w:rsidP="00BF7893">
      <w:r>
        <w:t>15</w:t>
      </w:r>
    </w:p>
    <w:p w14:paraId="31386BF7" w14:textId="77777777" w:rsidR="00BF7893" w:rsidRDefault="00BF7893" w:rsidP="00BF7893">
      <w:r>
        <w:t>00:00:46,740 --&gt; 00:00:47,930</w:t>
      </w:r>
    </w:p>
    <w:p w14:paraId="5C92BDE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你能感覺到嗎</w:t>
      </w:r>
    </w:p>
    <w:p w14:paraId="048CBC63" w14:textId="77777777" w:rsidR="00BF7893" w:rsidRDefault="00BF7893" w:rsidP="00BF7893"/>
    <w:p w14:paraId="2623D78A" w14:textId="77777777" w:rsidR="00BF7893" w:rsidRDefault="00BF7893" w:rsidP="00BF7893">
      <w:r>
        <w:t>16</w:t>
      </w:r>
    </w:p>
    <w:p w14:paraId="48109E1A" w14:textId="77777777" w:rsidR="00BF7893" w:rsidRDefault="00BF7893" w:rsidP="00BF7893">
      <w:r>
        <w:t>00:00:48,430 --&gt; 00:00:49,840</w:t>
      </w:r>
    </w:p>
    <w:p w14:paraId="408E248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是能感覺到嗎</w:t>
      </w:r>
    </w:p>
    <w:p w14:paraId="281C747D" w14:textId="77777777" w:rsidR="00BF7893" w:rsidRDefault="00BF7893" w:rsidP="00BF7893"/>
    <w:p w14:paraId="66AD9548" w14:textId="77777777" w:rsidR="00BF7893" w:rsidRDefault="00BF7893" w:rsidP="00BF7893">
      <w:r>
        <w:t>17</w:t>
      </w:r>
    </w:p>
    <w:p w14:paraId="2C44DC00" w14:textId="77777777" w:rsidR="00BF7893" w:rsidRDefault="00BF7893" w:rsidP="00BF7893">
      <w:r>
        <w:t>00:00:51,430 --&gt; 00:00:58,830</w:t>
      </w:r>
    </w:p>
    <w:p w14:paraId="68B8B49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感覺下我們的身體</w:t>
      </w:r>
      <w:r>
        <w:rPr>
          <w:rFonts w:hint="eastAsia"/>
        </w:rPr>
        <w:t xml:space="preserve"> </w:t>
      </w:r>
      <w:r>
        <w:rPr>
          <w:rFonts w:hint="eastAsia"/>
        </w:rPr>
        <w:t>身體它是物質</w:t>
      </w:r>
    </w:p>
    <w:p w14:paraId="10F57887" w14:textId="77777777" w:rsidR="00BF7893" w:rsidRDefault="00BF7893" w:rsidP="00BF7893"/>
    <w:p w14:paraId="341D7AD5" w14:textId="77777777" w:rsidR="00BF7893" w:rsidRDefault="00BF7893" w:rsidP="00BF7893">
      <w:r>
        <w:t>18</w:t>
      </w:r>
    </w:p>
    <w:p w14:paraId="69FE0229" w14:textId="77777777" w:rsidR="00BF7893" w:rsidRDefault="00BF7893" w:rsidP="00BF7893">
      <w:r>
        <w:t>00:00:58,830 --&gt; 00:01:00,090</w:t>
      </w:r>
    </w:p>
    <w:p w14:paraId="50A5D55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就好像地面一樣</w:t>
      </w:r>
    </w:p>
    <w:p w14:paraId="04F6E492" w14:textId="77777777" w:rsidR="00BF7893" w:rsidRDefault="00BF7893" w:rsidP="00BF7893"/>
    <w:p w14:paraId="0EAB66B8" w14:textId="77777777" w:rsidR="00BF7893" w:rsidRDefault="00BF7893" w:rsidP="00BF7893">
      <w:r>
        <w:t>19</w:t>
      </w:r>
    </w:p>
    <w:p w14:paraId="609064BA" w14:textId="77777777" w:rsidR="00BF7893" w:rsidRDefault="00BF7893" w:rsidP="00BF7893">
      <w:r>
        <w:t>00:01:02,990 --&gt; 00:01:05,600</w:t>
      </w:r>
    </w:p>
    <w:p w14:paraId="1E75232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它是本來就已經在</w:t>
      </w:r>
    </w:p>
    <w:p w14:paraId="0ED1E151" w14:textId="77777777" w:rsidR="00BF7893" w:rsidRDefault="00BF7893" w:rsidP="00BF7893"/>
    <w:p w14:paraId="24BD8D9C" w14:textId="77777777" w:rsidR="00BF7893" w:rsidRDefault="00BF7893" w:rsidP="00BF7893">
      <w:r>
        <w:t>20</w:t>
      </w:r>
    </w:p>
    <w:p w14:paraId="16EE6175" w14:textId="77777777" w:rsidR="00BF7893" w:rsidRDefault="00BF7893" w:rsidP="00BF7893">
      <w:r>
        <w:t>00:01:05,640 --&gt; 00:01:06,990</w:t>
      </w:r>
    </w:p>
    <w:p w14:paraId="521D796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這個世間存在的物質</w:t>
      </w:r>
    </w:p>
    <w:p w14:paraId="4FC84614" w14:textId="77777777" w:rsidR="00BF7893" w:rsidRDefault="00BF7893" w:rsidP="00BF7893"/>
    <w:p w14:paraId="5135544B" w14:textId="77777777" w:rsidR="00BF7893" w:rsidRDefault="00BF7893" w:rsidP="00BF7893">
      <w:r>
        <w:t>21</w:t>
      </w:r>
    </w:p>
    <w:p w14:paraId="05EF91B9" w14:textId="77777777" w:rsidR="00BF7893" w:rsidRDefault="00BF7893" w:rsidP="00BF7893">
      <w:r>
        <w:t>00:01:08,530 --&gt; 00:01:09,800</w:t>
      </w:r>
    </w:p>
    <w:p w14:paraId="52B61CD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身體它沒有說</w:t>
      </w:r>
    </w:p>
    <w:p w14:paraId="2F7CDAD1" w14:textId="77777777" w:rsidR="00BF7893" w:rsidRDefault="00BF7893" w:rsidP="00BF7893"/>
    <w:p w14:paraId="63E349AF" w14:textId="77777777" w:rsidR="00BF7893" w:rsidRDefault="00BF7893" w:rsidP="00BF7893">
      <w:r>
        <w:t>22</w:t>
      </w:r>
    </w:p>
    <w:p w14:paraId="218E9C89" w14:textId="77777777" w:rsidR="00BF7893" w:rsidRDefault="00BF7893" w:rsidP="00BF7893">
      <w:r>
        <w:t>00:01:10,650 --&gt; 00:01:12,750</w:t>
      </w:r>
    </w:p>
    <w:p w14:paraId="7718051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當我們覺知身體的時候</w:t>
      </w:r>
    </w:p>
    <w:p w14:paraId="6F873A16" w14:textId="77777777" w:rsidR="00BF7893" w:rsidRDefault="00BF7893" w:rsidP="00BF7893"/>
    <w:p w14:paraId="31CC40D3" w14:textId="77777777" w:rsidR="00BF7893" w:rsidRDefault="00BF7893" w:rsidP="00BF7893">
      <w:r>
        <w:t>23</w:t>
      </w:r>
    </w:p>
    <w:p w14:paraId="03DFA89C" w14:textId="77777777" w:rsidR="00BF7893" w:rsidRDefault="00BF7893" w:rsidP="00BF7893">
      <w:r>
        <w:t>00:01:14,140 --&gt; 00:01:15,720</w:t>
      </w:r>
    </w:p>
    <w:p w14:paraId="365426D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它沒有重量感</w:t>
      </w:r>
    </w:p>
    <w:p w14:paraId="5563BCFB" w14:textId="77777777" w:rsidR="00BF7893" w:rsidRDefault="00BF7893" w:rsidP="00BF7893"/>
    <w:p w14:paraId="6E55DB12" w14:textId="77777777" w:rsidR="00BF7893" w:rsidRDefault="00BF7893" w:rsidP="00BF7893">
      <w:r>
        <w:t>24</w:t>
      </w:r>
    </w:p>
    <w:p w14:paraId="6EC24556" w14:textId="77777777" w:rsidR="00BF7893" w:rsidRDefault="00BF7893" w:rsidP="00BF7893">
      <w:r>
        <w:t>00:01:17,370 --&gt; 00:01:19,844</w:t>
      </w:r>
    </w:p>
    <w:p w14:paraId="2DEAE19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這是身體這個感覺</w:t>
      </w:r>
    </w:p>
    <w:p w14:paraId="26DC2BC1" w14:textId="77777777" w:rsidR="00BF7893" w:rsidRDefault="00BF7893" w:rsidP="00BF7893"/>
    <w:p w14:paraId="678747CE" w14:textId="77777777" w:rsidR="00BF7893" w:rsidRDefault="00BF7893" w:rsidP="00BF7893">
      <w:r>
        <w:t>25</w:t>
      </w:r>
    </w:p>
    <w:p w14:paraId="4BDA889F" w14:textId="77777777" w:rsidR="00BF7893" w:rsidRDefault="00BF7893" w:rsidP="00BF7893">
      <w:r>
        <w:t>00:01:19,850 --&gt; 00:01:22,800</w:t>
      </w:r>
    </w:p>
    <w:p w14:paraId="19B80C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它就好像感覺到這個地面的感覺</w:t>
      </w:r>
    </w:p>
    <w:p w14:paraId="44D6F57D" w14:textId="77777777" w:rsidR="00BF7893" w:rsidRDefault="00BF7893" w:rsidP="00BF7893"/>
    <w:p w14:paraId="0594A35E" w14:textId="77777777" w:rsidR="00BF7893" w:rsidRDefault="00BF7893" w:rsidP="00BF7893">
      <w:r>
        <w:t>26</w:t>
      </w:r>
    </w:p>
    <w:p w14:paraId="324BF04A" w14:textId="77777777" w:rsidR="00BF7893" w:rsidRDefault="00BF7893" w:rsidP="00BF7893">
      <w:r>
        <w:t>00:01:23,110 --&gt; 00:01:25,500</w:t>
      </w:r>
    </w:p>
    <w:p w14:paraId="264E27F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這種感覺好像感覺到空氣</w:t>
      </w:r>
    </w:p>
    <w:p w14:paraId="1F60FE56" w14:textId="77777777" w:rsidR="00BF7893" w:rsidRDefault="00BF7893" w:rsidP="00BF7893"/>
    <w:p w14:paraId="6709F285" w14:textId="77777777" w:rsidR="00BF7893" w:rsidRDefault="00BF7893" w:rsidP="00BF7893">
      <w:r>
        <w:t>27</w:t>
      </w:r>
    </w:p>
    <w:p w14:paraId="03A9CAE3" w14:textId="77777777" w:rsidR="00BF7893" w:rsidRDefault="00BF7893" w:rsidP="00BF7893">
      <w:r>
        <w:t>00:01:27,800 --&gt; 00:01:29,370</w:t>
      </w:r>
    </w:p>
    <w:p w14:paraId="23D90F8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但是心它卻有重量感</w:t>
      </w:r>
    </w:p>
    <w:p w14:paraId="59357633" w14:textId="77777777" w:rsidR="00BF7893" w:rsidRDefault="00BF7893" w:rsidP="00BF7893"/>
    <w:p w14:paraId="7304594B" w14:textId="77777777" w:rsidR="00BF7893" w:rsidRDefault="00BF7893" w:rsidP="00BF7893">
      <w:r>
        <w:t>28</w:t>
      </w:r>
    </w:p>
    <w:p w14:paraId="08E27920" w14:textId="77777777" w:rsidR="00BF7893" w:rsidRDefault="00BF7893" w:rsidP="00BF7893">
      <w:r>
        <w:t>00:01:30,290 --&gt; 00:01:31,090</w:t>
      </w:r>
    </w:p>
    <w:p w14:paraId="734D833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心有煩惱</w:t>
      </w:r>
    </w:p>
    <w:p w14:paraId="7FB080FD" w14:textId="77777777" w:rsidR="00BF7893" w:rsidRDefault="00BF7893" w:rsidP="00BF7893"/>
    <w:p w14:paraId="31517534" w14:textId="77777777" w:rsidR="00BF7893" w:rsidRDefault="00BF7893" w:rsidP="00BF7893">
      <w:r>
        <w:t>29</w:t>
      </w:r>
    </w:p>
    <w:p w14:paraId="1D0A1925" w14:textId="77777777" w:rsidR="00BF7893" w:rsidRDefault="00BF7893" w:rsidP="00BF7893">
      <w:r>
        <w:t>00:01:31,420 --&gt; 00:01:33,540</w:t>
      </w:r>
    </w:p>
    <w:p w14:paraId="27735E5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因此才會有重量感</w:t>
      </w:r>
    </w:p>
    <w:p w14:paraId="0FF6BE12" w14:textId="77777777" w:rsidR="00BF7893" w:rsidRDefault="00BF7893" w:rsidP="00BF7893"/>
    <w:p w14:paraId="07E66E31" w14:textId="77777777" w:rsidR="00BF7893" w:rsidRDefault="00BF7893" w:rsidP="00BF7893">
      <w:r>
        <w:t>30</w:t>
      </w:r>
    </w:p>
    <w:p w14:paraId="2E1E0360" w14:textId="77777777" w:rsidR="00BF7893" w:rsidRDefault="00BF7893" w:rsidP="00BF7893">
      <w:r>
        <w:t>00:01:34,700 --&gt; 00:01:36,320</w:t>
      </w:r>
    </w:p>
    <w:p w14:paraId="50744ED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煩惱它會造作</w:t>
      </w:r>
    </w:p>
    <w:p w14:paraId="19018D90" w14:textId="77777777" w:rsidR="00BF7893" w:rsidRDefault="00BF7893" w:rsidP="00BF7893"/>
    <w:p w14:paraId="6BA07FA9" w14:textId="77777777" w:rsidR="00BF7893" w:rsidRDefault="00BF7893" w:rsidP="00BF7893">
      <w:r>
        <w:t>31</w:t>
      </w:r>
    </w:p>
    <w:p w14:paraId="074E7900" w14:textId="77777777" w:rsidR="00BF7893" w:rsidRDefault="00BF7893" w:rsidP="00BF7893">
      <w:r>
        <w:t>00:01:37,070 --&gt; 00:01:41,410</w:t>
      </w:r>
    </w:p>
    <w:p w14:paraId="6884993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讓我們的心又苦又負擔</w:t>
      </w:r>
    </w:p>
    <w:p w14:paraId="41F5BC60" w14:textId="77777777" w:rsidR="00BF7893" w:rsidRDefault="00BF7893" w:rsidP="00BF7893"/>
    <w:p w14:paraId="0B4884F9" w14:textId="77777777" w:rsidR="00BF7893" w:rsidRDefault="00BF7893" w:rsidP="00BF7893">
      <w:r>
        <w:t>32</w:t>
      </w:r>
    </w:p>
    <w:p w14:paraId="7821EC9E" w14:textId="77777777" w:rsidR="00BF7893" w:rsidRDefault="00BF7893" w:rsidP="00BF7893">
      <w:r>
        <w:t>00:01:44,290 --&gt; 00:01:46,100</w:t>
      </w:r>
    </w:p>
    <w:p w14:paraId="487F510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有混濁的感覺</w:t>
      </w:r>
    </w:p>
    <w:p w14:paraId="5754351C" w14:textId="77777777" w:rsidR="00BF7893" w:rsidRDefault="00BF7893" w:rsidP="00BF7893"/>
    <w:p w14:paraId="54865C85" w14:textId="77777777" w:rsidR="00BF7893" w:rsidRDefault="00BF7893" w:rsidP="00BF7893">
      <w:r>
        <w:t>33</w:t>
      </w:r>
    </w:p>
    <w:p w14:paraId="419842FE" w14:textId="77777777" w:rsidR="00BF7893" w:rsidRDefault="00BF7893" w:rsidP="00BF7893">
      <w:r>
        <w:t>00:01:46,100 --&gt; 00:01:47,410</w:t>
      </w:r>
    </w:p>
    <w:p w14:paraId="094EDA9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不舒服</w:t>
      </w:r>
    </w:p>
    <w:p w14:paraId="3124EEA2" w14:textId="77777777" w:rsidR="00BF7893" w:rsidRDefault="00BF7893" w:rsidP="00BF7893"/>
    <w:p w14:paraId="70E38887" w14:textId="77777777" w:rsidR="00BF7893" w:rsidRDefault="00BF7893" w:rsidP="00BF7893">
      <w:r>
        <w:t>34</w:t>
      </w:r>
    </w:p>
    <w:p w14:paraId="63F98E6A" w14:textId="77777777" w:rsidR="00BF7893" w:rsidRDefault="00BF7893" w:rsidP="00BF7893">
      <w:r>
        <w:t>00:01:48,650 --&gt; 00:01:51,920</w:t>
      </w:r>
    </w:p>
    <w:p w14:paraId="77D95D9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這個超過了的部分</w:t>
      </w:r>
    </w:p>
    <w:p w14:paraId="68E81E9A" w14:textId="77777777" w:rsidR="00BF7893" w:rsidRDefault="00BF7893" w:rsidP="00BF7893"/>
    <w:p w14:paraId="2BEAF55B" w14:textId="77777777" w:rsidR="00BF7893" w:rsidRDefault="00BF7893" w:rsidP="00BF7893">
      <w:r>
        <w:t>35</w:t>
      </w:r>
    </w:p>
    <w:p w14:paraId="6FD35DC0" w14:textId="77777777" w:rsidR="00BF7893" w:rsidRDefault="00BF7893" w:rsidP="00BF7893">
      <w:r>
        <w:t>00:01:51,920 --&gt; 00:01:54,300</w:t>
      </w:r>
    </w:p>
    <w:p w14:paraId="1AC089B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多餘的部分是心營造出來的</w:t>
      </w:r>
    </w:p>
    <w:p w14:paraId="676FC170" w14:textId="77777777" w:rsidR="00BF7893" w:rsidRDefault="00BF7893" w:rsidP="00BF7893"/>
    <w:p w14:paraId="455CD9FA" w14:textId="77777777" w:rsidR="00BF7893" w:rsidRDefault="00BF7893" w:rsidP="00BF7893">
      <w:r>
        <w:t>36</w:t>
      </w:r>
    </w:p>
    <w:p w14:paraId="16232211" w14:textId="77777777" w:rsidR="00BF7893" w:rsidRDefault="00BF7893" w:rsidP="00BF7893">
      <w:r>
        <w:t>00:01:55,980 --&gt; 00:01:57,250</w:t>
      </w:r>
    </w:p>
    <w:p w14:paraId="5CDE9C4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能夠分出來嗎</w:t>
      </w:r>
    </w:p>
    <w:p w14:paraId="631E08D0" w14:textId="77777777" w:rsidR="00BF7893" w:rsidRDefault="00BF7893" w:rsidP="00BF7893"/>
    <w:p w14:paraId="1244F62C" w14:textId="77777777" w:rsidR="00BF7893" w:rsidRDefault="00BF7893" w:rsidP="00BF7893">
      <w:r>
        <w:t>37</w:t>
      </w:r>
    </w:p>
    <w:p w14:paraId="7AA4AAF5" w14:textId="77777777" w:rsidR="00BF7893" w:rsidRDefault="00BF7893" w:rsidP="00BF7893">
      <w:r>
        <w:t>00:01:57,250 --&gt; 00:01:59,070</w:t>
      </w:r>
    </w:p>
    <w:p w14:paraId="1A3F62F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這些事物它並沒有重量感</w:t>
      </w:r>
    </w:p>
    <w:p w14:paraId="0CC3FE7D" w14:textId="77777777" w:rsidR="00BF7893" w:rsidRDefault="00BF7893" w:rsidP="00BF7893"/>
    <w:p w14:paraId="5606BEB3" w14:textId="77777777" w:rsidR="00BF7893" w:rsidRDefault="00BF7893" w:rsidP="00BF7893">
      <w:r>
        <w:t>38</w:t>
      </w:r>
    </w:p>
    <w:p w14:paraId="5BCEC932" w14:textId="77777777" w:rsidR="00BF7893" w:rsidRDefault="00BF7893" w:rsidP="00BF7893">
      <w:r>
        <w:t>00:01:59,150 --&gt; 00:02:00,680</w:t>
      </w:r>
    </w:p>
    <w:p w14:paraId="270959C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但是我們的心卻有重量感</w:t>
      </w:r>
    </w:p>
    <w:p w14:paraId="2CC62699" w14:textId="77777777" w:rsidR="00BF7893" w:rsidRDefault="00BF7893" w:rsidP="00BF7893"/>
    <w:p w14:paraId="48C3865C" w14:textId="77777777" w:rsidR="00BF7893" w:rsidRDefault="00BF7893" w:rsidP="00BF7893">
      <w:r>
        <w:t>39</w:t>
      </w:r>
    </w:p>
    <w:p w14:paraId="10065BE7" w14:textId="77777777" w:rsidR="00BF7893" w:rsidRDefault="00BF7893" w:rsidP="00BF7893">
      <w:r>
        <w:t>00:02:01,610 --&gt; 00:02:04,400</w:t>
      </w:r>
    </w:p>
    <w:p w14:paraId="5F0076A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至於這個多餘的部分</w:t>
      </w:r>
    </w:p>
    <w:p w14:paraId="2FD48DF4" w14:textId="77777777" w:rsidR="00BF7893" w:rsidRDefault="00BF7893" w:rsidP="00BF7893"/>
    <w:p w14:paraId="0856A6B5" w14:textId="77777777" w:rsidR="00BF7893" w:rsidRDefault="00BF7893" w:rsidP="00BF7893">
      <w:r>
        <w:t>40</w:t>
      </w:r>
    </w:p>
    <w:p w14:paraId="7F4611CA" w14:textId="77777777" w:rsidR="00BF7893" w:rsidRDefault="00BF7893" w:rsidP="00BF7893">
      <w:r>
        <w:t>00:02:04,410 --&gt; 00:02:07,270</w:t>
      </w:r>
    </w:p>
    <w:p w14:paraId="3E2580B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就是超過了自然平常的部分</w:t>
      </w:r>
    </w:p>
    <w:p w14:paraId="3FC8FDB9" w14:textId="77777777" w:rsidR="00BF7893" w:rsidRDefault="00BF7893" w:rsidP="00BF7893"/>
    <w:p w14:paraId="1CBA6FFC" w14:textId="77777777" w:rsidR="00BF7893" w:rsidRDefault="00BF7893" w:rsidP="00BF7893">
      <w:r>
        <w:t>41</w:t>
      </w:r>
    </w:p>
    <w:p w14:paraId="3766DEDB" w14:textId="77777777" w:rsidR="00BF7893" w:rsidRDefault="00BF7893" w:rsidP="00BF7893">
      <w:r>
        <w:t>00:02:07,270 --&gt; 00:02:09,630</w:t>
      </w:r>
    </w:p>
    <w:p w14:paraId="008035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是超過了平常的部分</w:t>
      </w:r>
    </w:p>
    <w:p w14:paraId="51A09730" w14:textId="77777777" w:rsidR="00BF7893" w:rsidRDefault="00BF7893" w:rsidP="00BF7893"/>
    <w:p w14:paraId="18D4F617" w14:textId="77777777" w:rsidR="00BF7893" w:rsidRDefault="00BF7893" w:rsidP="00BF7893">
      <w:r>
        <w:t>42</w:t>
      </w:r>
    </w:p>
    <w:p w14:paraId="3CF193A4" w14:textId="77777777" w:rsidR="00BF7893" w:rsidRDefault="00BF7893" w:rsidP="00BF7893">
      <w:r>
        <w:t>00:02:10,690 --&gt; 00:02:12,730</w:t>
      </w:r>
    </w:p>
    <w:p w14:paraId="1AB9D8C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它超過了自然平常</w:t>
      </w:r>
    </w:p>
    <w:p w14:paraId="66BD970A" w14:textId="77777777" w:rsidR="00BF7893" w:rsidRDefault="00BF7893" w:rsidP="00BF7893"/>
    <w:p w14:paraId="1258518C" w14:textId="77777777" w:rsidR="00BF7893" w:rsidRDefault="00BF7893" w:rsidP="00BF7893">
      <w:r>
        <w:t>43</w:t>
      </w:r>
    </w:p>
    <w:p w14:paraId="613D2573" w14:textId="77777777" w:rsidR="00BF7893" w:rsidRDefault="00BF7893" w:rsidP="00BF7893">
      <w:r>
        <w:t>00:02:13,350 --&gt; 00:02:17,080</w:t>
      </w:r>
    </w:p>
    <w:p w14:paraId="01D2927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它造作出來的</w:t>
      </w:r>
    </w:p>
    <w:p w14:paraId="064958A4" w14:textId="77777777" w:rsidR="00BF7893" w:rsidRDefault="00BF7893" w:rsidP="00BF7893"/>
    <w:p w14:paraId="46DA3FA8" w14:textId="77777777" w:rsidR="00BF7893" w:rsidRDefault="00BF7893" w:rsidP="00BF7893">
      <w:r>
        <w:t>44</w:t>
      </w:r>
    </w:p>
    <w:p w14:paraId="3DC8E3B8" w14:textId="77777777" w:rsidR="00BF7893" w:rsidRDefault="00BF7893" w:rsidP="00BF7893">
      <w:r>
        <w:t>00:02:19,150 --&gt; 00:02:23,580</w:t>
      </w:r>
    </w:p>
    <w:p w14:paraId="5ED4D04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心它累積了煩惱</w:t>
      </w:r>
      <w:r>
        <w:rPr>
          <w:rFonts w:hint="eastAsia"/>
        </w:rPr>
        <w:t xml:space="preserve"> </w:t>
      </w:r>
      <w:r>
        <w:rPr>
          <w:rFonts w:hint="eastAsia"/>
        </w:rPr>
        <w:t>到了時間</w:t>
      </w:r>
    </w:p>
    <w:p w14:paraId="254703BE" w14:textId="77777777" w:rsidR="00BF7893" w:rsidRDefault="00BF7893" w:rsidP="00BF7893"/>
    <w:p w14:paraId="30676298" w14:textId="77777777" w:rsidR="00BF7893" w:rsidRDefault="00BF7893" w:rsidP="00BF7893">
      <w:r>
        <w:t>45</w:t>
      </w:r>
    </w:p>
    <w:p w14:paraId="093E4181" w14:textId="77777777" w:rsidR="00BF7893" w:rsidRDefault="00BF7893" w:rsidP="00BF7893">
      <w:r>
        <w:t>00:02:23,590 --&gt; 00:02:26,110</w:t>
      </w:r>
    </w:p>
    <w:p w14:paraId="3463B50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當它接觸所緣</w:t>
      </w:r>
    </w:p>
    <w:p w14:paraId="7023913F" w14:textId="77777777" w:rsidR="00BF7893" w:rsidRDefault="00BF7893" w:rsidP="00BF7893"/>
    <w:p w14:paraId="1F880C55" w14:textId="77777777" w:rsidR="00BF7893" w:rsidRDefault="00BF7893" w:rsidP="00BF7893">
      <w:r>
        <w:t>46</w:t>
      </w:r>
    </w:p>
    <w:p w14:paraId="414DE8D4" w14:textId="77777777" w:rsidR="00BF7893" w:rsidRDefault="00BF7893" w:rsidP="00BF7893">
      <w:r>
        <w:t>00:02:26,110 --&gt; 00:02:27,660</w:t>
      </w:r>
    </w:p>
    <w:p w14:paraId="64E9DF9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接觸到各種各樣的觸</w:t>
      </w:r>
    </w:p>
    <w:p w14:paraId="7B335DC6" w14:textId="77777777" w:rsidR="00BF7893" w:rsidRDefault="00BF7893" w:rsidP="00BF7893"/>
    <w:p w14:paraId="7CA15E6D" w14:textId="77777777" w:rsidR="00BF7893" w:rsidRDefault="00BF7893" w:rsidP="00BF7893">
      <w:r>
        <w:t>47</w:t>
      </w:r>
    </w:p>
    <w:p w14:paraId="55B07235" w14:textId="77777777" w:rsidR="00BF7893" w:rsidRDefault="00BF7893" w:rsidP="00BF7893">
      <w:r>
        <w:t>00:02:27,840 --&gt; 00:02:31,733</w:t>
      </w:r>
    </w:p>
    <w:p w14:paraId="6D1A49C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通過</w:t>
      </w:r>
      <w:proofErr w:type="gramStart"/>
      <w:r>
        <w:rPr>
          <w:rFonts w:hint="eastAsia"/>
        </w:rPr>
        <w:t>眼耳鼻舌身意根</w:t>
      </w:r>
      <w:proofErr w:type="gramEnd"/>
      <w:r>
        <w:rPr>
          <w:rFonts w:hint="eastAsia"/>
        </w:rPr>
        <w:t>門</w:t>
      </w:r>
    </w:p>
    <w:p w14:paraId="248D07B3" w14:textId="77777777" w:rsidR="00BF7893" w:rsidRDefault="00BF7893" w:rsidP="00BF7893"/>
    <w:p w14:paraId="516D1EB1" w14:textId="77777777" w:rsidR="00BF7893" w:rsidRDefault="00BF7893" w:rsidP="00BF7893">
      <w:r>
        <w:t>48</w:t>
      </w:r>
    </w:p>
    <w:p w14:paraId="623F3CC6" w14:textId="77777777" w:rsidR="00BF7893" w:rsidRDefault="00BF7893" w:rsidP="00BF7893">
      <w:r>
        <w:t>00:02:31,733 --&gt; 00:02:33,680</w:t>
      </w:r>
    </w:p>
    <w:p w14:paraId="2F0B54E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心它的慣性</w:t>
      </w:r>
    </w:p>
    <w:p w14:paraId="60C57ECE" w14:textId="77777777" w:rsidR="00BF7893" w:rsidRDefault="00BF7893" w:rsidP="00BF7893"/>
    <w:p w14:paraId="139E90F6" w14:textId="77777777" w:rsidR="00BF7893" w:rsidRDefault="00BF7893" w:rsidP="00BF7893">
      <w:r>
        <w:t>49</w:t>
      </w:r>
    </w:p>
    <w:p w14:paraId="452BE4F7" w14:textId="77777777" w:rsidR="00BF7893" w:rsidRDefault="00BF7893" w:rsidP="00BF7893">
      <w:r>
        <w:t>00:02:33,680 --&gt; 00:02:35,570</w:t>
      </w:r>
    </w:p>
    <w:p w14:paraId="3FFBA90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它所累積的這些</w:t>
      </w:r>
    </w:p>
    <w:p w14:paraId="34904E74" w14:textId="77777777" w:rsidR="00BF7893" w:rsidRDefault="00BF7893" w:rsidP="00BF7893"/>
    <w:p w14:paraId="1F1E9AF9" w14:textId="77777777" w:rsidR="00BF7893" w:rsidRDefault="00BF7893" w:rsidP="00BF7893">
      <w:r>
        <w:t>50</w:t>
      </w:r>
    </w:p>
    <w:p w14:paraId="742C0C55" w14:textId="77777777" w:rsidR="00BF7893" w:rsidRDefault="00BF7893" w:rsidP="00BF7893">
      <w:r>
        <w:t>00:02:35,730 --&gt; 00:02:37,050</w:t>
      </w:r>
    </w:p>
    <w:p w14:paraId="58E21CD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比如說某些煩惱</w:t>
      </w:r>
    </w:p>
    <w:p w14:paraId="7578C5E8" w14:textId="77777777" w:rsidR="00BF7893" w:rsidRDefault="00BF7893" w:rsidP="00BF7893"/>
    <w:p w14:paraId="354D4DC4" w14:textId="77777777" w:rsidR="00BF7893" w:rsidRDefault="00BF7893" w:rsidP="00BF7893">
      <w:r>
        <w:t>51</w:t>
      </w:r>
    </w:p>
    <w:p w14:paraId="71AD3509" w14:textId="77777777" w:rsidR="00BF7893" w:rsidRDefault="00BF7893" w:rsidP="00BF7893">
      <w:r>
        <w:t>00:02:37,470 --&gt; 00:02:39,340</w:t>
      </w:r>
    </w:p>
    <w:p w14:paraId="1CD89C7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它就會工作</w:t>
      </w:r>
    </w:p>
    <w:p w14:paraId="3CF8824A" w14:textId="77777777" w:rsidR="00BF7893" w:rsidRDefault="00BF7893" w:rsidP="00BF7893"/>
    <w:p w14:paraId="24AB15AB" w14:textId="77777777" w:rsidR="00BF7893" w:rsidRDefault="00BF7893" w:rsidP="00BF7893">
      <w:r>
        <w:t>52</w:t>
      </w:r>
    </w:p>
    <w:p w14:paraId="526B1138" w14:textId="77777777" w:rsidR="00BF7893" w:rsidRDefault="00BF7893" w:rsidP="00BF7893">
      <w:r>
        <w:t>00:02:39,690 --&gt; 00:02:42,170</w:t>
      </w:r>
    </w:p>
    <w:p w14:paraId="708071D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看到了色之後</w:t>
      </w:r>
      <w:r>
        <w:rPr>
          <w:rFonts w:hint="eastAsia"/>
        </w:rPr>
        <w:t xml:space="preserve"> </w:t>
      </w:r>
      <w:r>
        <w:rPr>
          <w:rFonts w:hint="eastAsia"/>
        </w:rPr>
        <w:t>這樣的色啊</w:t>
      </w:r>
    </w:p>
    <w:p w14:paraId="0A9C903D" w14:textId="77777777" w:rsidR="00BF7893" w:rsidRDefault="00BF7893" w:rsidP="00BF7893"/>
    <w:p w14:paraId="3356381F" w14:textId="77777777" w:rsidR="00BF7893" w:rsidRDefault="00BF7893" w:rsidP="00BF7893">
      <w:r>
        <w:t>53</w:t>
      </w:r>
    </w:p>
    <w:p w14:paraId="0DB3CD70" w14:textId="77777777" w:rsidR="00BF7893" w:rsidRDefault="00BF7893" w:rsidP="00BF7893">
      <w:r>
        <w:t>00:02:42,580 --&gt; 00:02:45,270</w:t>
      </w:r>
    </w:p>
    <w:p w14:paraId="45DD02C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曾經看到過非常漂亮喜歡</w:t>
      </w:r>
    </w:p>
    <w:p w14:paraId="4AC14664" w14:textId="77777777" w:rsidR="00BF7893" w:rsidRDefault="00BF7893" w:rsidP="00BF7893"/>
    <w:p w14:paraId="73B654F3" w14:textId="77777777" w:rsidR="00BF7893" w:rsidRDefault="00BF7893" w:rsidP="00BF7893">
      <w:r>
        <w:t>54</w:t>
      </w:r>
    </w:p>
    <w:p w14:paraId="34E5DA53" w14:textId="77777777" w:rsidR="00BF7893" w:rsidRDefault="00BF7893" w:rsidP="00BF7893">
      <w:r>
        <w:t>00:02:45,690 --&gt; 00:02:48,480</w:t>
      </w:r>
    </w:p>
    <w:p w14:paraId="70F5794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曾經看到過相似的色</w:t>
      </w:r>
    </w:p>
    <w:p w14:paraId="143B159B" w14:textId="77777777" w:rsidR="00BF7893" w:rsidRDefault="00BF7893" w:rsidP="00BF7893"/>
    <w:p w14:paraId="39B88964" w14:textId="77777777" w:rsidR="00BF7893" w:rsidRDefault="00BF7893" w:rsidP="00BF7893">
      <w:r>
        <w:t>55</w:t>
      </w:r>
    </w:p>
    <w:p w14:paraId="777B9000" w14:textId="77777777" w:rsidR="00BF7893" w:rsidRDefault="00BF7893" w:rsidP="00BF7893">
      <w:r>
        <w:t>00:02:48,480 --&gt; 00:02:50,990</w:t>
      </w:r>
    </w:p>
    <w:p w14:paraId="5A50459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之前的那種慣性</w:t>
      </w:r>
    </w:p>
    <w:p w14:paraId="54897F00" w14:textId="77777777" w:rsidR="00BF7893" w:rsidRDefault="00BF7893" w:rsidP="00BF7893"/>
    <w:p w14:paraId="39DA0D19" w14:textId="77777777" w:rsidR="00BF7893" w:rsidRDefault="00BF7893" w:rsidP="00BF7893">
      <w:r>
        <w:t>56</w:t>
      </w:r>
    </w:p>
    <w:p w14:paraId="7D3559B6" w14:textId="77777777" w:rsidR="00BF7893" w:rsidRDefault="00BF7893" w:rsidP="00BF7893">
      <w:r>
        <w:t>00:02:50,990 --&gt; 00:02:52,477</w:t>
      </w:r>
    </w:p>
    <w:p w14:paraId="02BF8EF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它就會出來造作</w:t>
      </w:r>
    </w:p>
    <w:p w14:paraId="09DC1FF4" w14:textId="77777777" w:rsidR="00BF7893" w:rsidRDefault="00BF7893" w:rsidP="00BF7893"/>
    <w:p w14:paraId="5CC28A0A" w14:textId="77777777" w:rsidR="00BF7893" w:rsidRDefault="00BF7893" w:rsidP="00BF7893">
      <w:r>
        <w:t>57</w:t>
      </w:r>
    </w:p>
    <w:p w14:paraId="2E368D86" w14:textId="77777777" w:rsidR="00BF7893" w:rsidRDefault="00BF7893" w:rsidP="00BF7893">
      <w:r>
        <w:t>00:02:52,477 --&gt; 00:02:55,338</w:t>
      </w:r>
    </w:p>
    <w:p w14:paraId="7DE0077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心它就造作出了煩惱</w:t>
      </w:r>
    </w:p>
    <w:p w14:paraId="168AA258" w14:textId="77777777" w:rsidR="00BF7893" w:rsidRDefault="00BF7893" w:rsidP="00BF7893"/>
    <w:p w14:paraId="5F82BC3E" w14:textId="77777777" w:rsidR="00BF7893" w:rsidRDefault="00BF7893" w:rsidP="00BF7893">
      <w:r>
        <w:t>58</w:t>
      </w:r>
    </w:p>
    <w:p w14:paraId="357C9228" w14:textId="77777777" w:rsidR="00BF7893" w:rsidRDefault="00BF7893" w:rsidP="00BF7893">
      <w:r>
        <w:t>00:02:55,338 --&gt; 00:02:58,970</w:t>
      </w:r>
    </w:p>
    <w:p w14:paraId="06FFD72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那個之後</w:t>
      </w:r>
      <w:r>
        <w:rPr>
          <w:rFonts w:hint="eastAsia"/>
        </w:rPr>
        <w:t xml:space="preserve"> </w:t>
      </w:r>
      <w:r>
        <w:rPr>
          <w:rFonts w:hint="eastAsia"/>
        </w:rPr>
        <w:t>如果沒有</w:t>
      </w:r>
      <w:proofErr w:type="gramStart"/>
      <w:r>
        <w:rPr>
          <w:rFonts w:hint="eastAsia"/>
        </w:rPr>
        <w:t>覺性去</w:t>
      </w:r>
      <w:proofErr w:type="gramEnd"/>
      <w:r>
        <w:rPr>
          <w:rFonts w:hint="eastAsia"/>
        </w:rPr>
        <w:t>及時的知道的話</w:t>
      </w:r>
    </w:p>
    <w:p w14:paraId="1FECFB96" w14:textId="77777777" w:rsidR="00BF7893" w:rsidRDefault="00BF7893" w:rsidP="00BF7893"/>
    <w:p w14:paraId="617C60DD" w14:textId="77777777" w:rsidR="00BF7893" w:rsidRDefault="00BF7893" w:rsidP="00BF7893">
      <w:r>
        <w:t>59</w:t>
      </w:r>
    </w:p>
    <w:p w14:paraId="7B9CE10A" w14:textId="77777777" w:rsidR="00BF7893" w:rsidRDefault="00BF7893" w:rsidP="00BF7893">
      <w:r>
        <w:t>00:02:58,990 --&gt; 00:03:00,640</w:t>
      </w:r>
    </w:p>
    <w:p w14:paraId="4C7225E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煩惱它就會去造作心</w:t>
      </w:r>
    </w:p>
    <w:p w14:paraId="52251710" w14:textId="77777777" w:rsidR="00BF7893" w:rsidRDefault="00BF7893" w:rsidP="00BF7893"/>
    <w:p w14:paraId="73F29C39" w14:textId="77777777" w:rsidR="00BF7893" w:rsidRDefault="00BF7893" w:rsidP="00BF7893">
      <w:r>
        <w:t>60</w:t>
      </w:r>
    </w:p>
    <w:p w14:paraId="3D6027A0" w14:textId="77777777" w:rsidR="00BF7893" w:rsidRDefault="00BF7893" w:rsidP="00BF7893">
      <w:r>
        <w:t>00:03:01,070 --&gt; 00:03:04,610</w:t>
      </w:r>
    </w:p>
    <w:p w14:paraId="2CDCF4C6" w14:textId="0EB9D8E2" w:rsidR="00BF7893" w:rsidRDefault="00BF7893" w:rsidP="00BF7893">
      <w:pPr>
        <w:rPr>
          <w:rFonts w:hint="eastAsia"/>
        </w:rPr>
      </w:pPr>
      <w:r>
        <w:rPr>
          <w:rFonts w:hint="eastAsia"/>
        </w:rPr>
        <w:t>它就會染</w:t>
      </w:r>
      <w:del w:id="0" w:author="國彰 陳" w:date="2024-10-21T09:07:00Z" w16du:dateUtc="2024-10-21T01:07:00Z">
        <w:r w:rsidR="00454D47">
          <w:rPr>
            <w:rFonts w:hint="eastAsia"/>
          </w:rPr>
          <w:delText>污</w:delText>
        </w:r>
      </w:del>
      <w:proofErr w:type="gramStart"/>
      <w:ins w:id="1" w:author="國彰 陳" w:date="2024-10-21T09:07:00Z" w16du:dateUtc="2024-10-21T01:07:00Z">
        <w:r>
          <w:rPr>
            <w:rFonts w:hint="eastAsia"/>
          </w:rPr>
          <w:t>汙</w:t>
        </w:r>
      </w:ins>
      <w:proofErr w:type="gramEnd"/>
      <w:r>
        <w:rPr>
          <w:rFonts w:hint="eastAsia"/>
        </w:rPr>
        <w:t>心</w:t>
      </w:r>
    </w:p>
    <w:p w14:paraId="33A72CFE" w14:textId="77777777" w:rsidR="00BF7893" w:rsidRDefault="00BF7893" w:rsidP="00BF7893"/>
    <w:p w14:paraId="2F75D6AE" w14:textId="77777777" w:rsidR="00BF7893" w:rsidRDefault="00BF7893" w:rsidP="00BF7893">
      <w:r>
        <w:t>61</w:t>
      </w:r>
    </w:p>
    <w:p w14:paraId="56B992D9" w14:textId="77777777" w:rsidR="00BF7893" w:rsidRDefault="00BF7893" w:rsidP="00BF7893">
      <w:r>
        <w:t>00:03:04,615 --&gt; 00:03:09,980</w:t>
      </w:r>
    </w:p>
    <w:p w14:paraId="28436D2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心就會不在是這種正常自然的狀態</w:t>
      </w:r>
    </w:p>
    <w:p w14:paraId="3DBFD866" w14:textId="77777777" w:rsidR="00BF7893" w:rsidRDefault="00BF7893" w:rsidP="00BF7893"/>
    <w:p w14:paraId="03DD895D" w14:textId="77777777" w:rsidR="00BF7893" w:rsidRDefault="00BF7893" w:rsidP="00BF7893">
      <w:r>
        <w:t>62</w:t>
      </w:r>
    </w:p>
    <w:p w14:paraId="64EB7320" w14:textId="77777777" w:rsidR="00BF7893" w:rsidRDefault="00BF7893" w:rsidP="00BF7893">
      <w:r>
        <w:t>00:03:10,490 --&gt; 00:03:12,170</w:t>
      </w:r>
    </w:p>
    <w:p w14:paraId="37AC714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它就會有重量感產生</w:t>
      </w:r>
    </w:p>
    <w:p w14:paraId="6D81DA9F" w14:textId="77777777" w:rsidR="00BF7893" w:rsidRDefault="00BF7893" w:rsidP="00BF7893"/>
    <w:p w14:paraId="29AD0A50" w14:textId="77777777" w:rsidR="00BF7893" w:rsidRDefault="00BF7893" w:rsidP="00BF7893">
      <w:r>
        <w:t>63</w:t>
      </w:r>
    </w:p>
    <w:p w14:paraId="6E715EF9" w14:textId="77777777" w:rsidR="00BF7893" w:rsidRDefault="00BF7893" w:rsidP="00BF7893">
      <w:r>
        <w:t>00:03:12,180 --&gt; 00:03:15,390</w:t>
      </w:r>
    </w:p>
    <w:p w14:paraId="0E55745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時段煩惱非常強烈</w:t>
      </w:r>
    </w:p>
    <w:p w14:paraId="7F5CE712" w14:textId="77777777" w:rsidR="00BF7893" w:rsidRDefault="00BF7893" w:rsidP="00BF7893"/>
    <w:p w14:paraId="2A19A9F5" w14:textId="77777777" w:rsidR="00BF7893" w:rsidRDefault="00BF7893" w:rsidP="00BF7893">
      <w:r>
        <w:t>64</w:t>
      </w:r>
    </w:p>
    <w:p w14:paraId="3599DEC4" w14:textId="77777777" w:rsidR="00BF7893" w:rsidRDefault="00BF7893" w:rsidP="00BF7893">
      <w:r>
        <w:t>00:03:15,610 --&gt; 00:03:16,860</w:t>
      </w:r>
    </w:p>
    <w:p w14:paraId="6B03D8F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重量感就很強</w:t>
      </w:r>
    </w:p>
    <w:p w14:paraId="0DA7A526" w14:textId="77777777" w:rsidR="00BF7893" w:rsidRDefault="00BF7893" w:rsidP="00BF7893"/>
    <w:p w14:paraId="73774A70" w14:textId="77777777" w:rsidR="00BF7893" w:rsidRDefault="00BF7893" w:rsidP="00BF7893">
      <w:r>
        <w:t>65</w:t>
      </w:r>
    </w:p>
    <w:p w14:paraId="426FAE43" w14:textId="77777777" w:rsidR="00BF7893" w:rsidRDefault="00BF7893" w:rsidP="00BF7893">
      <w:r>
        <w:t>00:03:16,970 --&gt; 00:03:19,050</w:t>
      </w:r>
    </w:p>
    <w:p w14:paraId="517D18A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時段煩惱不是那麼強盛</w:t>
      </w:r>
    </w:p>
    <w:p w14:paraId="4728AAF8" w14:textId="77777777" w:rsidR="00BF7893" w:rsidRDefault="00BF7893" w:rsidP="00BF7893"/>
    <w:p w14:paraId="7E33CB2D" w14:textId="77777777" w:rsidR="00BF7893" w:rsidRDefault="00BF7893" w:rsidP="00BF7893">
      <w:r>
        <w:t>66</w:t>
      </w:r>
    </w:p>
    <w:p w14:paraId="24066A72" w14:textId="77777777" w:rsidR="00BF7893" w:rsidRDefault="00BF7893" w:rsidP="00BF7893">
      <w:r>
        <w:t>00:03:19,570 --&gt; 00:03:21,430</w:t>
      </w:r>
    </w:p>
    <w:p w14:paraId="252E5CE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重量感就會減輕一些</w:t>
      </w:r>
    </w:p>
    <w:p w14:paraId="7EADBF75" w14:textId="77777777" w:rsidR="00BF7893" w:rsidRDefault="00BF7893" w:rsidP="00BF7893"/>
    <w:p w14:paraId="6A96F3A5" w14:textId="77777777" w:rsidR="00BF7893" w:rsidRDefault="00BF7893" w:rsidP="00BF7893">
      <w:r>
        <w:t>67</w:t>
      </w:r>
    </w:p>
    <w:p w14:paraId="3C0E02CB" w14:textId="77777777" w:rsidR="00BF7893" w:rsidRDefault="00BF7893" w:rsidP="00BF7893">
      <w:r>
        <w:t>00:03:21,560 --&gt; 00:03:25,410</w:t>
      </w:r>
    </w:p>
    <w:p w14:paraId="008DF74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但是不可能有</w:t>
      </w:r>
      <w:r>
        <w:rPr>
          <w:rFonts w:hint="eastAsia"/>
        </w:rPr>
        <w:t xml:space="preserve"> </w:t>
      </w:r>
      <w:r>
        <w:rPr>
          <w:rFonts w:hint="eastAsia"/>
        </w:rPr>
        <w:t>沒有重量感的一天</w:t>
      </w:r>
    </w:p>
    <w:p w14:paraId="6153DD84" w14:textId="77777777" w:rsidR="00BF7893" w:rsidRDefault="00BF7893" w:rsidP="00BF7893"/>
    <w:p w14:paraId="69660DC8" w14:textId="77777777" w:rsidR="00BF7893" w:rsidRDefault="00BF7893" w:rsidP="00BF7893">
      <w:r>
        <w:t>68</w:t>
      </w:r>
    </w:p>
    <w:p w14:paraId="0B2BAE7E" w14:textId="77777777" w:rsidR="00BF7893" w:rsidRDefault="00BF7893" w:rsidP="00BF7893">
      <w:r>
        <w:t>00:03:25,410 --&gt; 00:03:27,510</w:t>
      </w:r>
    </w:p>
    <w:p w14:paraId="25D1BC6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只要我們的煩惱還依然在</w:t>
      </w:r>
    </w:p>
    <w:p w14:paraId="7A360186" w14:textId="77777777" w:rsidR="00BF7893" w:rsidRDefault="00BF7893" w:rsidP="00BF7893"/>
    <w:p w14:paraId="04E57BC7" w14:textId="77777777" w:rsidR="00BF7893" w:rsidRDefault="00BF7893" w:rsidP="00BF7893">
      <w:r>
        <w:t>69</w:t>
      </w:r>
    </w:p>
    <w:p w14:paraId="72CA2BC6" w14:textId="77777777" w:rsidR="00BF7893" w:rsidRDefault="00BF7893" w:rsidP="00BF7893">
      <w:r>
        <w:t>00:03:27,610 --&gt; 00:03:29,220</w:t>
      </w:r>
    </w:p>
    <w:p w14:paraId="50FE4AC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我們就肯定會有重量感</w:t>
      </w:r>
    </w:p>
    <w:p w14:paraId="4686C9D2" w14:textId="77777777" w:rsidR="00BF7893" w:rsidRDefault="00BF7893" w:rsidP="00BF7893"/>
    <w:p w14:paraId="3BF952DC" w14:textId="77777777" w:rsidR="00BF7893" w:rsidRDefault="00BF7893" w:rsidP="00BF7893">
      <w:r>
        <w:t>70</w:t>
      </w:r>
    </w:p>
    <w:p w14:paraId="66EC8608" w14:textId="77777777" w:rsidR="00BF7893" w:rsidRDefault="00BF7893" w:rsidP="00BF7893">
      <w:r>
        <w:t>00:03:29,670 --&gt; 00:03:32,180</w:t>
      </w:r>
    </w:p>
    <w:p w14:paraId="1ADEBF0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這個重量感不是說</w:t>
      </w:r>
    </w:p>
    <w:p w14:paraId="6E52DBAF" w14:textId="77777777" w:rsidR="00BF7893" w:rsidRDefault="00BF7893" w:rsidP="00BF7893"/>
    <w:p w14:paraId="7BC2C39A" w14:textId="77777777" w:rsidR="00BF7893" w:rsidRDefault="00BF7893" w:rsidP="00BF7893">
      <w:r>
        <w:t>71</w:t>
      </w:r>
    </w:p>
    <w:p w14:paraId="79D6F509" w14:textId="77777777" w:rsidR="00BF7893" w:rsidRDefault="00BF7893" w:rsidP="00BF7893">
      <w:r>
        <w:t>00:03:33,990 --&gt; 00:03:39,495</w:t>
      </w:r>
    </w:p>
    <w:p w14:paraId="4683517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它不像我們去用秤來秤</w:t>
      </w:r>
      <w:r>
        <w:rPr>
          <w:rFonts w:hint="eastAsia"/>
        </w:rPr>
        <w:t xml:space="preserve"> </w:t>
      </w:r>
      <w:r>
        <w:rPr>
          <w:rFonts w:hint="eastAsia"/>
        </w:rPr>
        <w:t>說它是零</w:t>
      </w:r>
    </w:p>
    <w:p w14:paraId="36D9B539" w14:textId="77777777" w:rsidR="00BF7893" w:rsidRDefault="00BF7893" w:rsidP="00BF7893"/>
    <w:p w14:paraId="590A27DE" w14:textId="77777777" w:rsidR="00BF7893" w:rsidRDefault="00BF7893" w:rsidP="00BF7893">
      <w:r>
        <w:t>72</w:t>
      </w:r>
    </w:p>
    <w:p w14:paraId="75A85985" w14:textId="77777777" w:rsidR="00BF7893" w:rsidRDefault="00BF7893" w:rsidP="00BF7893">
      <w:r>
        <w:t>00:03:39,495 --&gt; 00:03:40,890</w:t>
      </w:r>
    </w:p>
    <w:p w14:paraId="567F366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這個重量感</w:t>
      </w:r>
    </w:p>
    <w:p w14:paraId="69570D9E" w14:textId="77777777" w:rsidR="00BF7893" w:rsidRDefault="00BF7893" w:rsidP="00BF7893"/>
    <w:p w14:paraId="4BB25E6F" w14:textId="77777777" w:rsidR="00BF7893" w:rsidRDefault="00BF7893" w:rsidP="00BF7893">
      <w:r>
        <w:t>73</w:t>
      </w:r>
    </w:p>
    <w:p w14:paraId="14DDA1B7" w14:textId="77777777" w:rsidR="00BF7893" w:rsidRDefault="00BF7893" w:rsidP="00BF7893">
      <w:r>
        <w:t>00:03:40,890 --&gt; 00:03:43,090</w:t>
      </w:r>
    </w:p>
    <w:p w14:paraId="1591B7B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它有的時候是另外一個方向的</w:t>
      </w:r>
    </w:p>
    <w:p w14:paraId="12416682" w14:textId="77777777" w:rsidR="00BF7893" w:rsidRDefault="00BF7893" w:rsidP="00BF7893"/>
    <w:p w14:paraId="72065533" w14:textId="77777777" w:rsidR="00BF7893" w:rsidRDefault="00BF7893" w:rsidP="00BF7893">
      <w:r>
        <w:t>74</w:t>
      </w:r>
    </w:p>
    <w:p w14:paraId="77FF8CC5" w14:textId="77777777" w:rsidR="00BF7893" w:rsidRDefault="00BF7893" w:rsidP="00BF7893">
      <w:r>
        <w:t>00:03:43,730 --&gt; 00:03:46,250</w:t>
      </w:r>
    </w:p>
    <w:p w14:paraId="21C85C8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就好像這一邊它是正的</w:t>
      </w:r>
    </w:p>
    <w:p w14:paraId="1E925D5E" w14:textId="77777777" w:rsidR="00BF7893" w:rsidRDefault="00BF7893" w:rsidP="00BF7893"/>
    <w:p w14:paraId="7014AD12" w14:textId="77777777" w:rsidR="00BF7893" w:rsidRDefault="00BF7893" w:rsidP="00BF7893">
      <w:r>
        <w:t>75</w:t>
      </w:r>
    </w:p>
    <w:p w14:paraId="64408825" w14:textId="77777777" w:rsidR="00BF7893" w:rsidRDefault="00BF7893" w:rsidP="00BF7893">
      <w:r>
        <w:t>00:03:46,250 --&gt; 00:03:47,610</w:t>
      </w:r>
    </w:p>
    <w:p w14:paraId="1AB3CFF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那邊是負的</w:t>
      </w:r>
    </w:p>
    <w:p w14:paraId="7F3E902B" w14:textId="77777777" w:rsidR="00BF7893" w:rsidRDefault="00BF7893" w:rsidP="00BF7893"/>
    <w:p w14:paraId="1E2DC679" w14:textId="77777777" w:rsidR="00BF7893" w:rsidRDefault="00BF7893" w:rsidP="00BF7893">
      <w:r>
        <w:t>76</w:t>
      </w:r>
    </w:p>
    <w:p w14:paraId="5D23C561" w14:textId="77777777" w:rsidR="00BF7893" w:rsidRDefault="00BF7893" w:rsidP="00BF7893">
      <w:r>
        <w:t>00:03:47,610 --&gt; 00:03:49,080</w:t>
      </w:r>
    </w:p>
    <w:p w14:paraId="405807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然後零在中間</w:t>
      </w:r>
    </w:p>
    <w:p w14:paraId="0C29B330" w14:textId="77777777" w:rsidR="00BF7893" w:rsidRDefault="00BF7893" w:rsidP="00BF7893"/>
    <w:p w14:paraId="36CBEA0A" w14:textId="77777777" w:rsidR="00BF7893" w:rsidRDefault="00BF7893" w:rsidP="00BF7893">
      <w:r>
        <w:t>77</w:t>
      </w:r>
    </w:p>
    <w:p w14:paraId="47DE64EA" w14:textId="77777777" w:rsidR="00BF7893" w:rsidRDefault="00BF7893" w:rsidP="00BF7893">
      <w:r>
        <w:t>00:03:49,270 --&gt; 00:03:50,990</w:t>
      </w:r>
    </w:p>
    <w:p w14:paraId="39D2325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當我們讓它輕的時候</w:t>
      </w:r>
    </w:p>
    <w:p w14:paraId="4FE1D21A" w14:textId="77777777" w:rsidR="00BF7893" w:rsidRDefault="00BF7893" w:rsidP="00BF7893"/>
    <w:p w14:paraId="25460684" w14:textId="77777777" w:rsidR="00BF7893" w:rsidRDefault="00BF7893" w:rsidP="00BF7893">
      <w:r>
        <w:t>78</w:t>
      </w:r>
    </w:p>
    <w:p w14:paraId="0A74ABFB" w14:textId="77777777" w:rsidR="00BF7893" w:rsidRDefault="00BF7893" w:rsidP="00BF7893">
      <w:r>
        <w:t>00:03:50,990 --&gt; 00:03:53,760</w:t>
      </w:r>
    </w:p>
    <w:p w14:paraId="38F66E3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有的時候它超乎尋常的輕</w:t>
      </w:r>
    </w:p>
    <w:p w14:paraId="60EFDA86" w14:textId="77777777" w:rsidR="00BF7893" w:rsidRDefault="00BF7893" w:rsidP="00BF7893"/>
    <w:p w14:paraId="6C9F21A4" w14:textId="77777777" w:rsidR="00BF7893" w:rsidRDefault="00BF7893" w:rsidP="00BF7893">
      <w:r>
        <w:t>79</w:t>
      </w:r>
    </w:p>
    <w:p w14:paraId="2FDA7E0D" w14:textId="77777777" w:rsidR="00BF7893" w:rsidRDefault="00BF7893" w:rsidP="00BF7893">
      <w:r>
        <w:t>00:03:54,170 --&gt; 00:03:56,440</w:t>
      </w:r>
    </w:p>
    <w:p w14:paraId="6C227AB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它已經跑到負極那一邊去了</w:t>
      </w:r>
    </w:p>
    <w:p w14:paraId="01CB591D" w14:textId="77777777" w:rsidR="00BF7893" w:rsidRDefault="00BF7893" w:rsidP="00BF7893"/>
    <w:p w14:paraId="712666B4" w14:textId="77777777" w:rsidR="00BF7893" w:rsidRDefault="00BF7893" w:rsidP="00BF7893">
      <w:r>
        <w:t>80</w:t>
      </w:r>
    </w:p>
    <w:p w14:paraId="693EF7EF" w14:textId="77777777" w:rsidR="00BF7893" w:rsidRDefault="00BF7893" w:rsidP="00BF7893">
      <w:r>
        <w:t>00:03:56,440 --&gt; 00:03:58,190</w:t>
      </w:r>
    </w:p>
    <w:p w14:paraId="2FBA760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它就太過於輕了</w:t>
      </w:r>
    </w:p>
    <w:p w14:paraId="1F4DA03D" w14:textId="77777777" w:rsidR="00BF7893" w:rsidRDefault="00BF7893" w:rsidP="00BF7893"/>
    <w:p w14:paraId="00090D85" w14:textId="77777777" w:rsidR="00BF7893" w:rsidRDefault="00BF7893" w:rsidP="00BF7893">
      <w:r>
        <w:t>81</w:t>
      </w:r>
    </w:p>
    <w:p w14:paraId="7658541F" w14:textId="77777777" w:rsidR="00BF7893" w:rsidRDefault="00BF7893" w:rsidP="00BF7893">
      <w:r>
        <w:t>00:03:58,410 --&gt; 00:04:00,820</w:t>
      </w:r>
    </w:p>
    <w:p w14:paraId="35A01AE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它一樣是源自於造作</w:t>
      </w:r>
    </w:p>
    <w:p w14:paraId="5A35F2B4" w14:textId="77777777" w:rsidR="00BF7893" w:rsidRDefault="00BF7893" w:rsidP="00BF7893"/>
    <w:p w14:paraId="62ACBFDA" w14:textId="77777777" w:rsidR="00BF7893" w:rsidRDefault="00BF7893" w:rsidP="00BF7893">
      <w:r>
        <w:t>82</w:t>
      </w:r>
    </w:p>
    <w:p w14:paraId="1848ED95" w14:textId="77777777" w:rsidR="00BF7893" w:rsidRDefault="00BF7893" w:rsidP="00BF7893">
      <w:r>
        <w:t>00:04:01,190 --&gt; 00:04:04,340</w:t>
      </w:r>
    </w:p>
    <w:p w14:paraId="40CF295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有時候想心正確</w:t>
      </w:r>
      <w:r>
        <w:rPr>
          <w:rFonts w:hint="eastAsia"/>
        </w:rPr>
        <w:t xml:space="preserve"> </w:t>
      </w:r>
      <w:r>
        <w:rPr>
          <w:rFonts w:hint="eastAsia"/>
        </w:rPr>
        <w:t>想要心好</w:t>
      </w:r>
    </w:p>
    <w:p w14:paraId="6672FCD9" w14:textId="77777777" w:rsidR="00BF7893" w:rsidRDefault="00BF7893" w:rsidP="00BF7893"/>
    <w:p w14:paraId="645AFAC7" w14:textId="77777777" w:rsidR="00BF7893" w:rsidRDefault="00BF7893" w:rsidP="00BF7893">
      <w:r>
        <w:t>83</w:t>
      </w:r>
    </w:p>
    <w:p w14:paraId="11539E5B" w14:textId="77777777" w:rsidR="00BF7893" w:rsidRDefault="00BF7893" w:rsidP="00BF7893">
      <w:r>
        <w:t>00:04:04,730 --&gt; 00:04:06,520</w:t>
      </w:r>
    </w:p>
    <w:p w14:paraId="4FEEB86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你覺得說這個有重量感的</w:t>
      </w:r>
    </w:p>
    <w:p w14:paraId="14258C8F" w14:textId="77777777" w:rsidR="00BF7893" w:rsidRDefault="00BF7893" w:rsidP="00BF7893"/>
    <w:p w14:paraId="7F8DF973" w14:textId="77777777" w:rsidR="00BF7893" w:rsidRDefault="00BF7893" w:rsidP="00BF7893">
      <w:r>
        <w:t>84</w:t>
      </w:r>
    </w:p>
    <w:p w14:paraId="04A7B721" w14:textId="77777777" w:rsidR="00BF7893" w:rsidRDefault="00BF7893" w:rsidP="00BF7893">
      <w:r>
        <w:t>00:04:06,520 --&gt; 00:04:07,170</w:t>
      </w:r>
    </w:p>
    <w:p w14:paraId="3129145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覺得錯了</w:t>
      </w:r>
    </w:p>
    <w:p w14:paraId="0FFD9BDB" w14:textId="77777777" w:rsidR="00BF7893" w:rsidRDefault="00BF7893" w:rsidP="00BF7893"/>
    <w:p w14:paraId="0F50E306" w14:textId="77777777" w:rsidR="00BF7893" w:rsidRDefault="00BF7893" w:rsidP="00BF7893">
      <w:r>
        <w:t>85</w:t>
      </w:r>
    </w:p>
    <w:p w14:paraId="2D221514" w14:textId="77777777" w:rsidR="00BF7893" w:rsidRDefault="00BF7893" w:rsidP="00BF7893">
      <w:r>
        <w:t>00:04:07,830 --&gt; 00:04:10,090</w:t>
      </w:r>
    </w:p>
    <w:p w14:paraId="0F8F671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然後就會努力的</w:t>
      </w:r>
    </w:p>
    <w:p w14:paraId="0B721055" w14:textId="77777777" w:rsidR="00BF7893" w:rsidRDefault="00BF7893" w:rsidP="00BF7893"/>
    <w:p w14:paraId="31E94AD9" w14:textId="77777777" w:rsidR="00BF7893" w:rsidRDefault="00BF7893" w:rsidP="00BF7893">
      <w:r>
        <w:t>86</w:t>
      </w:r>
    </w:p>
    <w:p w14:paraId="5DE922A0" w14:textId="77777777" w:rsidR="00BF7893" w:rsidRDefault="00BF7893" w:rsidP="00BF7893">
      <w:r>
        <w:t>00:04:10,090 --&gt; 00:04:12,820</w:t>
      </w:r>
    </w:p>
    <w:p w14:paraId="53E22C0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然後故意的造作出這種輕的感覺出來</w:t>
      </w:r>
    </w:p>
    <w:p w14:paraId="26BF71C4" w14:textId="77777777" w:rsidR="00BF7893" w:rsidRDefault="00BF7893" w:rsidP="00BF7893"/>
    <w:p w14:paraId="197C3DA7" w14:textId="77777777" w:rsidR="00BF7893" w:rsidRDefault="00BF7893" w:rsidP="00BF7893">
      <w:r>
        <w:t>87</w:t>
      </w:r>
    </w:p>
    <w:p w14:paraId="4E55F427" w14:textId="77777777" w:rsidR="00BF7893" w:rsidRDefault="00BF7893" w:rsidP="00BF7893">
      <w:r>
        <w:t>00:04:13,090 --&gt; 00:04:15,220</w:t>
      </w:r>
    </w:p>
    <w:p w14:paraId="528456C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各種各樣這樣的事物</w:t>
      </w:r>
    </w:p>
    <w:p w14:paraId="3A011B1B" w14:textId="77777777" w:rsidR="00BF7893" w:rsidRDefault="00BF7893" w:rsidP="00BF7893"/>
    <w:p w14:paraId="5779B15A" w14:textId="77777777" w:rsidR="00BF7893" w:rsidRDefault="00BF7893" w:rsidP="00BF7893">
      <w:r>
        <w:t>88</w:t>
      </w:r>
    </w:p>
    <w:p w14:paraId="72959BAA" w14:textId="77777777" w:rsidR="00BF7893" w:rsidRDefault="00BF7893" w:rsidP="00BF7893">
      <w:r>
        <w:t>00:04:15,420 --&gt; 00:04:16,840</w:t>
      </w:r>
    </w:p>
    <w:p w14:paraId="7081BE0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它是多餘的事物</w:t>
      </w:r>
    </w:p>
    <w:p w14:paraId="3C63A9FF" w14:textId="77777777" w:rsidR="00BF7893" w:rsidRDefault="00BF7893" w:rsidP="00BF7893"/>
    <w:p w14:paraId="567D6FEE" w14:textId="77777777" w:rsidR="00BF7893" w:rsidRDefault="00BF7893" w:rsidP="00BF7893">
      <w:r>
        <w:t>89</w:t>
      </w:r>
    </w:p>
    <w:p w14:paraId="253BE490" w14:textId="77777777" w:rsidR="00BF7893" w:rsidRDefault="00BF7893" w:rsidP="00BF7893">
      <w:r>
        <w:t>00:04:17,160 --&gt; 00:04:19,060</w:t>
      </w:r>
    </w:p>
    <w:p w14:paraId="05BC3FC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事實上我們大家看到</w:t>
      </w:r>
    </w:p>
    <w:p w14:paraId="21E6A7FB" w14:textId="77777777" w:rsidR="00BF7893" w:rsidRDefault="00BF7893" w:rsidP="00BF7893"/>
    <w:p w14:paraId="28C70BFF" w14:textId="77777777" w:rsidR="00BF7893" w:rsidRDefault="00BF7893" w:rsidP="00BF7893">
      <w:r>
        <w:t>90</w:t>
      </w:r>
    </w:p>
    <w:p w14:paraId="7723F7DF" w14:textId="77777777" w:rsidR="00BF7893" w:rsidRDefault="00BF7893" w:rsidP="00BF7893">
      <w:r>
        <w:t>00:04:19,150 --&gt; 00:04:20,550</w:t>
      </w:r>
    </w:p>
    <w:p w14:paraId="39E915B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我們可以看到他們的</w:t>
      </w:r>
    </w:p>
    <w:p w14:paraId="3DF37A2E" w14:textId="77777777" w:rsidR="00BF7893" w:rsidRDefault="00BF7893" w:rsidP="00BF7893"/>
    <w:p w14:paraId="40A308FC" w14:textId="77777777" w:rsidR="00BF7893" w:rsidRDefault="00BF7893" w:rsidP="00BF7893">
      <w:r>
        <w:t>91</w:t>
      </w:r>
    </w:p>
    <w:p w14:paraId="499C6FF5" w14:textId="77777777" w:rsidR="00BF7893" w:rsidRDefault="00BF7893" w:rsidP="00BF7893">
      <w:r>
        <w:t>00:04:22,810 --&gt; 00:04:24,400</w:t>
      </w:r>
    </w:p>
    <w:p w14:paraId="117FDDA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沒關係</w:t>
      </w:r>
      <w:r>
        <w:rPr>
          <w:rFonts w:hint="eastAsia"/>
        </w:rPr>
        <w:t xml:space="preserve"> </w:t>
      </w:r>
      <w:r>
        <w:rPr>
          <w:rFonts w:hint="eastAsia"/>
        </w:rPr>
        <w:t>老師說這個話筒沒事</w:t>
      </w:r>
    </w:p>
    <w:p w14:paraId="716611DF" w14:textId="77777777" w:rsidR="00BF7893" w:rsidRDefault="00BF7893" w:rsidP="00BF7893"/>
    <w:p w14:paraId="73C8948A" w14:textId="77777777" w:rsidR="00BF7893" w:rsidRDefault="00BF7893" w:rsidP="00BF7893">
      <w:r>
        <w:t>92</w:t>
      </w:r>
    </w:p>
    <w:p w14:paraId="70F76E23" w14:textId="77777777" w:rsidR="00BF7893" w:rsidRDefault="00BF7893" w:rsidP="00BF7893">
      <w:r>
        <w:t>00:04:24,980 --&gt; 00:04:26,300</w:t>
      </w:r>
    </w:p>
    <w:p w14:paraId="5F49263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我們可以看到</w:t>
      </w:r>
    </w:p>
    <w:p w14:paraId="144C8678" w14:textId="77777777" w:rsidR="00BF7893" w:rsidRDefault="00BF7893" w:rsidP="00BF7893"/>
    <w:p w14:paraId="56CF65AF" w14:textId="77777777" w:rsidR="00BF7893" w:rsidRDefault="00BF7893" w:rsidP="00BF7893">
      <w:r>
        <w:t>93</w:t>
      </w:r>
    </w:p>
    <w:p w14:paraId="6D7CDE56" w14:textId="77777777" w:rsidR="00BF7893" w:rsidRDefault="00BF7893" w:rsidP="00BF7893">
      <w:r>
        <w:t>00:04:26,300 --&gt; 00:04:30,330</w:t>
      </w:r>
    </w:p>
    <w:p w14:paraId="6A6A7B6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就好像如果我們能夠感覺到</w:t>
      </w:r>
    </w:p>
    <w:p w14:paraId="120E2446" w14:textId="77777777" w:rsidR="00BF7893" w:rsidRDefault="00BF7893" w:rsidP="00BF7893"/>
    <w:p w14:paraId="439247D4" w14:textId="77777777" w:rsidR="00BF7893" w:rsidRDefault="00BF7893" w:rsidP="00BF7893">
      <w:r>
        <w:t>94</w:t>
      </w:r>
    </w:p>
    <w:p w14:paraId="5DDA64E8" w14:textId="77777777" w:rsidR="00BF7893" w:rsidRDefault="00BF7893" w:rsidP="00BF7893">
      <w:r>
        <w:t>00:04:31,850 --&gt; 00:04:33,110</w:t>
      </w:r>
    </w:p>
    <w:p w14:paraId="1E5E10C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正常的心的話</w:t>
      </w:r>
    </w:p>
    <w:p w14:paraId="19B60C0B" w14:textId="77777777" w:rsidR="00BF7893" w:rsidRDefault="00BF7893" w:rsidP="00BF7893"/>
    <w:p w14:paraId="77F8B77E" w14:textId="77777777" w:rsidR="00BF7893" w:rsidRDefault="00BF7893" w:rsidP="00BF7893">
      <w:r>
        <w:t>95</w:t>
      </w:r>
    </w:p>
    <w:p w14:paraId="1BA45124" w14:textId="77777777" w:rsidR="00BF7893" w:rsidRDefault="00BF7893" w:rsidP="00BF7893">
      <w:r>
        <w:t>00:04:33,720 --&gt; 00:04:36,520</w:t>
      </w:r>
    </w:p>
    <w:p w14:paraId="09C9890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你非常少的重量感</w:t>
      </w:r>
    </w:p>
    <w:p w14:paraId="1399A450" w14:textId="77777777" w:rsidR="00BF7893" w:rsidRDefault="00BF7893" w:rsidP="00BF7893"/>
    <w:p w14:paraId="08414657" w14:textId="77777777" w:rsidR="00BF7893" w:rsidRDefault="00BF7893" w:rsidP="00BF7893">
      <w:r>
        <w:t>96</w:t>
      </w:r>
    </w:p>
    <w:p w14:paraId="4B3430B3" w14:textId="77777777" w:rsidR="00BF7893" w:rsidRDefault="00BF7893" w:rsidP="00BF7893">
      <w:r>
        <w:t>00:04:36,530 --&gt; 00:04:38,450</w:t>
      </w:r>
    </w:p>
    <w:p w14:paraId="2C3D2C9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或者是沒有重量感的心</w:t>
      </w:r>
    </w:p>
    <w:p w14:paraId="41E4E729" w14:textId="77777777" w:rsidR="00BF7893" w:rsidRDefault="00BF7893" w:rsidP="00BF7893"/>
    <w:p w14:paraId="0584FA39" w14:textId="77777777" w:rsidR="00BF7893" w:rsidRDefault="00BF7893" w:rsidP="00BF7893">
      <w:r>
        <w:t>97</w:t>
      </w:r>
    </w:p>
    <w:p w14:paraId="59800684" w14:textId="77777777" w:rsidR="00BF7893" w:rsidRDefault="00BF7893" w:rsidP="00BF7893">
      <w:r>
        <w:t>00:04:38,450 --&gt; 00:04:39,790</w:t>
      </w:r>
    </w:p>
    <w:p w14:paraId="1F86DD6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這個是清明的心</w:t>
      </w:r>
    </w:p>
    <w:p w14:paraId="13E998E2" w14:textId="77777777" w:rsidR="00BF7893" w:rsidRDefault="00BF7893" w:rsidP="00BF7893"/>
    <w:p w14:paraId="039ADA5E" w14:textId="77777777" w:rsidR="00BF7893" w:rsidRDefault="00BF7893" w:rsidP="00BF7893">
      <w:r>
        <w:t>98</w:t>
      </w:r>
    </w:p>
    <w:p w14:paraId="66B7E777" w14:textId="77777777" w:rsidR="00BF7893" w:rsidRDefault="00BF7893" w:rsidP="00BF7893">
      <w:r>
        <w:t>00:04:40,320 --&gt; 00:04:41,360</w:t>
      </w:r>
    </w:p>
    <w:p w14:paraId="3837BD9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自然覺知的心</w:t>
      </w:r>
    </w:p>
    <w:p w14:paraId="4D70F8E9" w14:textId="77777777" w:rsidR="00BF7893" w:rsidRDefault="00BF7893" w:rsidP="00BF7893"/>
    <w:p w14:paraId="0209DF2F" w14:textId="77777777" w:rsidR="00BF7893" w:rsidRDefault="00BF7893" w:rsidP="00BF7893">
      <w:r>
        <w:t>99</w:t>
      </w:r>
    </w:p>
    <w:p w14:paraId="4FC3CE10" w14:textId="77777777" w:rsidR="00BF7893" w:rsidRDefault="00BF7893" w:rsidP="00BF7893">
      <w:r>
        <w:t>00:04:41,460 --&gt; 00:04:45,880</w:t>
      </w:r>
    </w:p>
    <w:p w14:paraId="25C51A4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高僧大德他教導說</w:t>
      </w:r>
      <w:r>
        <w:rPr>
          <w:rFonts w:hint="eastAsia"/>
        </w:rPr>
        <w:t xml:space="preserve"> </w:t>
      </w:r>
      <w:r>
        <w:rPr>
          <w:rFonts w:hint="eastAsia"/>
        </w:rPr>
        <w:t>心它的自然特性</w:t>
      </w:r>
    </w:p>
    <w:p w14:paraId="158EC854" w14:textId="77777777" w:rsidR="00BF7893" w:rsidRDefault="00BF7893" w:rsidP="00BF7893"/>
    <w:p w14:paraId="21A7F584" w14:textId="77777777" w:rsidR="00BF7893" w:rsidRDefault="00BF7893" w:rsidP="00BF7893">
      <w:r>
        <w:t>100</w:t>
      </w:r>
    </w:p>
    <w:p w14:paraId="438288DE" w14:textId="77777777" w:rsidR="00BF7893" w:rsidRDefault="00BF7893" w:rsidP="00BF7893">
      <w:r>
        <w:t>00:04:45,880 --&gt; 00:04:47,600</w:t>
      </w:r>
    </w:p>
    <w:p w14:paraId="01C9842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它就是光明的</w:t>
      </w:r>
    </w:p>
    <w:p w14:paraId="2AE01F18" w14:textId="77777777" w:rsidR="00BF7893" w:rsidRDefault="00BF7893" w:rsidP="00BF7893"/>
    <w:p w14:paraId="73159B68" w14:textId="77777777" w:rsidR="00BF7893" w:rsidRDefault="00BF7893" w:rsidP="00BF7893">
      <w:r>
        <w:t>101</w:t>
      </w:r>
    </w:p>
    <w:p w14:paraId="1EF7E4C3" w14:textId="77777777" w:rsidR="00BF7893" w:rsidRDefault="00BF7893" w:rsidP="00BF7893">
      <w:r>
        <w:t>00:04:47,600 --&gt; 00:04:50,610</w:t>
      </w:r>
    </w:p>
    <w:p w14:paraId="270FC99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它是覺知</w:t>
      </w:r>
      <w:r>
        <w:rPr>
          <w:rFonts w:hint="eastAsia"/>
        </w:rPr>
        <w:t xml:space="preserve"> </w:t>
      </w:r>
      <w:r>
        <w:rPr>
          <w:rFonts w:hint="eastAsia"/>
        </w:rPr>
        <w:t>自然</w:t>
      </w:r>
      <w:proofErr w:type="gramStart"/>
      <w:r>
        <w:rPr>
          <w:rFonts w:hint="eastAsia"/>
        </w:rPr>
        <w:t>的去覺知</w:t>
      </w:r>
      <w:proofErr w:type="gramEnd"/>
      <w:r>
        <w:rPr>
          <w:rFonts w:hint="eastAsia"/>
        </w:rPr>
        <w:t>所緣</w:t>
      </w:r>
    </w:p>
    <w:p w14:paraId="23B62510" w14:textId="77777777" w:rsidR="00BF7893" w:rsidRDefault="00BF7893" w:rsidP="00BF7893"/>
    <w:p w14:paraId="1DB8A3EB" w14:textId="77777777" w:rsidR="00BF7893" w:rsidRDefault="00BF7893" w:rsidP="00BF7893">
      <w:r>
        <w:t>102</w:t>
      </w:r>
    </w:p>
    <w:p w14:paraId="4F751E53" w14:textId="77777777" w:rsidR="00BF7893" w:rsidRDefault="00BF7893" w:rsidP="00BF7893">
      <w:r>
        <w:t>00:04:51,090 --&gt; 00:04:52,680</w:t>
      </w:r>
    </w:p>
    <w:p w14:paraId="5B19399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自然的覺</w:t>
      </w:r>
      <w:proofErr w:type="gramStart"/>
      <w:r>
        <w:rPr>
          <w:rFonts w:hint="eastAsia"/>
        </w:rPr>
        <w:t>知所緣的</w:t>
      </w:r>
      <w:proofErr w:type="gramEnd"/>
      <w:r>
        <w:rPr>
          <w:rFonts w:hint="eastAsia"/>
        </w:rPr>
        <w:t>這種</w:t>
      </w:r>
    </w:p>
    <w:p w14:paraId="71C2E464" w14:textId="77777777" w:rsidR="00BF7893" w:rsidRDefault="00BF7893" w:rsidP="00BF7893"/>
    <w:p w14:paraId="5CC0B34F" w14:textId="77777777" w:rsidR="00BF7893" w:rsidRDefault="00BF7893" w:rsidP="00BF7893">
      <w:r>
        <w:t>103</w:t>
      </w:r>
    </w:p>
    <w:p w14:paraId="67ABB597" w14:textId="77777777" w:rsidR="00BF7893" w:rsidRDefault="00BF7893" w:rsidP="00BF7893">
      <w:r>
        <w:t>00:04:52,680 --&gt; 00:04:54,450</w:t>
      </w:r>
    </w:p>
    <w:p w14:paraId="41623E2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自然的現象它就會消失</w:t>
      </w:r>
    </w:p>
    <w:p w14:paraId="70F7C911" w14:textId="77777777" w:rsidR="00BF7893" w:rsidRDefault="00BF7893" w:rsidP="00BF7893"/>
    <w:p w14:paraId="6CE97C05" w14:textId="77777777" w:rsidR="00BF7893" w:rsidRDefault="00BF7893" w:rsidP="00BF7893">
      <w:r>
        <w:t>104</w:t>
      </w:r>
    </w:p>
    <w:p w14:paraId="5447CCEB" w14:textId="77777777" w:rsidR="00BF7893" w:rsidRDefault="00BF7893" w:rsidP="00BF7893">
      <w:r>
        <w:t>00:04:54,780 --&gt; 00:04:57,710</w:t>
      </w:r>
    </w:p>
    <w:p w14:paraId="618D2C0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每一次它被煩惱所籠罩控制的時候</w:t>
      </w:r>
    </w:p>
    <w:p w14:paraId="7FDE445B" w14:textId="77777777" w:rsidR="00BF7893" w:rsidRDefault="00BF7893" w:rsidP="00BF7893"/>
    <w:p w14:paraId="0CF14C06" w14:textId="77777777" w:rsidR="00BF7893" w:rsidRDefault="00BF7893" w:rsidP="00BF7893">
      <w:r>
        <w:t>105</w:t>
      </w:r>
    </w:p>
    <w:p w14:paraId="1FFE4A7D" w14:textId="77777777" w:rsidR="00BF7893" w:rsidRDefault="00BF7893" w:rsidP="00BF7893">
      <w:r>
        <w:t>00:04:57,710 --&gt; 00:04:58,710</w:t>
      </w:r>
    </w:p>
    <w:p w14:paraId="797C5BB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它就會沉重</w:t>
      </w:r>
    </w:p>
    <w:p w14:paraId="32D8B363" w14:textId="77777777" w:rsidR="00BF7893" w:rsidRDefault="00BF7893" w:rsidP="00BF7893"/>
    <w:p w14:paraId="3E66A053" w14:textId="77777777" w:rsidR="00BF7893" w:rsidRDefault="00BF7893" w:rsidP="00BF7893">
      <w:r>
        <w:t>106</w:t>
      </w:r>
    </w:p>
    <w:p w14:paraId="0221754F" w14:textId="77777777" w:rsidR="00BF7893" w:rsidRDefault="00BF7893" w:rsidP="00BF7893">
      <w:r>
        <w:t>00:05:00,250 --&gt; 00:05:02,170</w:t>
      </w:r>
    </w:p>
    <w:p w14:paraId="589E136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會有某種憋悶不舒服的感覺</w:t>
      </w:r>
    </w:p>
    <w:p w14:paraId="435BC0CC" w14:textId="77777777" w:rsidR="00BF7893" w:rsidRDefault="00BF7893" w:rsidP="00BF7893"/>
    <w:p w14:paraId="3200232F" w14:textId="77777777" w:rsidR="00BF7893" w:rsidRDefault="00BF7893" w:rsidP="00BF7893">
      <w:r>
        <w:t>107</w:t>
      </w:r>
    </w:p>
    <w:p w14:paraId="4A528A14" w14:textId="77777777" w:rsidR="00BF7893" w:rsidRDefault="00BF7893" w:rsidP="00BF7893">
      <w:r>
        <w:t>00:05:03,540 --&gt; 00:05:06,230</w:t>
      </w:r>
    </w:p>
    <w:p w14:paraId="5B88107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某種它超過了自然的</w:t>
      </w:r>
    </w:p>
    <w:p w14:paraId="0DEC47A0" w14:textId="77777777" w:rsidR="00BF7893" w:rsidRDefault="00BF7893" w:rsidP="00BF7893"/>
    <w:p w14:paraId="3C8486EA" w14:textId="77777777" w:rsidR="00BF7893" w:rsidRDefault="00BF7893" w:rsidP="00BF7893">
      <w:r>
        <w:t>108</w:t>
      </w:r>
    </w:p>
    <w:p w14:paraId="433884EB" w14:textId="77777777" w:rsidR="00BF7893" w:rsidRDefault="00BF7893" w:rsidP="00BF7893">
      <w:r>
        <w:t>00:05:06,570 --&gt; 00:05:09,580</w:t>
      </w:r>
    </w:p>
    <w:p w14:paraId="6A4FF0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正常水平的這種輕薄的感覺一樣</w:t>
      </w:r>
    </w:p>
    <w:p w14:paraId="17D9BD57" w14:textId="77777777" w:rsidR="00BF7893" w:rsidRDefault="00BF7893" w:rsidP="00BF7893"/>
    <w:p w14:paraId="174169E8" w14:textId="77777777" w:rsidR="00BF7893" w:rsidRDefault="00BF7893" w:rsidP="00BF7893">
      <w:r>
        <w:t>109</w:t>
      </w:r>
    </w:p>
    <w:p w14:paraId="43889EB5" w14:textId="77777777" w:rsidR="00BF7893" w:rsidRDefault="00BF7893" w:rsidP="00BF7893">
      <w:r>
        <w:t>00:05:10,210 --&gt; 00:05:11,370</w:t>
      </w:r>
    </w:p>
    <w:p w14:paraId="6B3D4CC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它是造作出來的</w:t>
      </w:r>
    </w:p>
    <w:p w14:paraId="29B79C5A" w14:textId="77777777" w:rsidR="00BF7893" w:rsidRDefault="00BF7893" w:rsidP="00BF7893"/>
    <w:p w14:paraId="03F600BD" w14:textId="77777777" w:rsidR="00BF7893" w:rsidRDefault="00BF7893" w:rsidP="00BF7893">
      <w:r>
        <w:t>110</w:t>
      </w:r>
    </w:p>
    <w:p w14:paraId="0F87168C" w14:textId="77777777" w:rsidR="00BF7893" w:rsidRDefault="00BF7893" w:rsidP="00BF7893">
      <w:r>
        <w:t>00:05:11,370 --&gt; 00:05:14,760</w:t>
      </w:r>
    </w:p>
    <w:p w14:paraId="4C78C21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現在我們大家的心</w:t>
      </w:r>
      <w:r>
        <w:rPr>
          <w:rFonts w:hint="eastAsia"/>
        </w:rPr>
        <w:t xml:space="preserve"> </w:t>
      </w:r>
      <w:r>
        <w:rPr>
          <w:rFonts w:hint="eastAsia"/>
        </w:rPr>
        <w:t>重量感比較少</w:t>
      </w:r>
    </w:p>
    <w:p w14:paraId="4FB9CB69" w14:textId="77777777" w:rsidR="00BF7893" w:rsidRDefault="00BF7893" w:rsidP="00BF7893"/>
    <w:p w14:paraId="25BD4EB1" w14:textId="77777777" w:rsidR="00BF7893" w:rsidRDefault="00BF7893" w:rsidP="00BF7893">
      <w:r>
        <w:t>111</w:t>
      </w:r>
    </w:p>
    <w:p w14:paraId="6A80A414" w14:textId="77777777" w:rsidR="00BF7893" w:rsidRDefault="00BF7893" w:rsidP="00BF7893">
      <w:r>
        <w:t>00:05:14,800 --&gt; 00:05:15,710</w:t>
      </w:r>
    </w:p>
    <w:p w14:paraId="642393E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能感覺到嗎</w:t>
      </w:r>
    </w:p>
    <w:p w14:paraId="43EE737D" w14:textId="77777777" w:rsidR="00BF7893" w:rsidRDefault="00BF7893" w:rsidP="00BF7893"/>
    <w:p w14:paraId="2DD16970" w14:textId="77777777" w:rsidR="00BF7893" w:rsidRDefault="00BF7893" w:rsidP="00BF7893">
      <w:r>
        <w:t>112</w:t>
      </w:r>
    </w:p>
    <w:p w14:paraId="55C6BE29" w14:textId="77777777" w:rsidR="00BF7893" w:rsidRDefault="00BF7893" w:rsidP="00BF7893">
      <w:r>
        <w:t>00:05:15,930 --&gt; 00:05:18,010</w:t>
      </w:r>
    </w:p>
    <w:p w14:paraId="447A07E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那個之前我們大家的重量感</w:t>
      </w:r>
    </w:p>
    <w:p w14:paraId="188D2C8A" w14:textId="77777777" w:rsidR="00BF7893" w:rsidRDefault="00BF7893" w:rsidP="00BF7893"/>
    <w:p w14:paraId="7AF26FE3" w14:textId="77777777" w:rsidR="00BF7893" w:rsidRDefault="00BF7893" w:rsidP="00BF7893">
      <w:r>
        <w:t>113</w:t>
      </w:r>
    </w:p>
    <w:p w14:paraId="41BB5BCA" w14:textId="77777777" w:rsidR="00BF7893" w:rsidRDefault="00BF7893" w:rsidP="00BF7893">
      <w:r>
        <w:t>00:05:18,010 --&gt; 00:05:19,570</w:t>
      </w:r>
    </w:p>
    <w:p w14:paraId="4BBD25D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比現在要高要多</w:t>
      </w:r>
    </w:p>
    <w:p w14:paraId="326120DD" w14:textId="77777777" w:rsidR="00BF7893" w:rsidRDefault="00BF7893" w:rsidP="00BF7893"/>
    <w:p w14:paraId="533698DF" w14:textId="77777777" w:rsidR="00BF7893" w:rsidRDefault="00BF7893" w:rsidP="00BF7893">
      <w:r>
        <w:t>114</w:t>
      </w:r>
    </w:p>
    <w:p w14:paraId="70939400" w14:textId="77777777" w:rsidR="00BF7893" w:rsidRDefault="00BF7893" w:rsidP="00BF7893">
      <w:r>
        <w:t>00:05:21,490 --&gt; 00:05:24,900</w:t>
      </w:r>
    </w:p>
    <w:p w14:paraId="68A1C0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那現在老師跟</w:t>
      </w:r>
      <w:proofErr w:type="gramStart"/>
      <w:r>
        <w:rPr>
          <w:rFonts w:hint="eastAsia"/>
        </w:rPr>
        <w:t>大家說要去</w:t>
      </w:r>
      <w:proofErr w:type="gramEnd"/>
      <w:r>
        <w:rPr>
          <w:rFonts w:hint="eastAsia"/>
        </w:rPr>
        <w:t>觀察自己</w:t>
      </w:r>
    </w:p>
    <w:p w14:paraId="20725654" w14:textId="77777777" w:rsidR="00BF7893" w:rsidRDefault="00BF7893" w:rsidP="00BF7893"/>
    <w:p w14:paraId="5D66AA62" w14:textId="77777777" w:rsidR="00BF7893" w:rsidRDefault="00BF7893" w:rsidP="00BF7893">
      <w:r>
        <w:t>115</w:t>
      </w:r>
    </w:p>
    <w:p w14:paraId="46A35196" w14:textId="77777777" w:rsidR="00BF7893" w:rsidRDefault="00BF7893" w:rsidP="00BF7893">
      <w:r>
        <w:t>00:05:25,660 --&gt; 00:05:28,330</w:t>
      </w:r>
    </w:p>
    <w:p w14:paraId="027DB51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用自己的心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有貪要去</w:t>
      </w:r>
      <w:proofErr w:type="gramEnd"/>
      <w:r>
        <w:rPr>
          <w:rFonts w:hint="eastAsia"/>
        </w:rPr>
        <w:t>觀察的</w:t>
      </w:r>
    </w:p>
    <w:p w14:paraId="2B9A20A2" w14:textId="77777777" w:rsidR="00BF7893" w:rsidRDefault="00BF7893" w:rsidP="00BF7893"/>
    <w:p w14:paraId="52E2AD6F" w14:textId="77777777" w:rsidR="00BF7893" w:rsidRDefault="00BF7893" w:rsidP="00BF7893">
      <w:r>
        <w:t>116</w:t>
      </w:r>
    </w:p>
    <w:p w14:paraId="5D247036" w14:textId="77777777" w:rsidR="00BF7893" w:rsidRDefault="00BF7893" w:rsidP="00BF7893">
      <w:r>
        <w:t>00:05:28,330 --&gt; 00:05:29,420</w:t>
      </w:r>
    </w:p>
    <w:p w14:paraId="59F1AF3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這樣的心</w:t>
      </w:r>
    </w:p>
    <w:p w14:paraId="27DCBF62" w14:textId="77777777" w:rsidR="00BF7893" w:rsidRDefault="00BF7893" w:rsidP="00BF7893"/>
    <w:p w14:paraId="5AA6CE9E" w14:textId="77777777" w:rsidR="00BF7893" w:rsidRDefault="00BF7893" w:rsidP="00BF7893">
      <w:r>
        <w:t>117</w:t>
      </w:r>
    </w:p>
    <w:p w14:paraId="4C517032" w14:textId="77777777" w:rsidR="00BF7893" w:rsidRDefault="00BF7893" w:rsidP="00BF7893">
      <w:r>
        <w:t>00:05:29,650 --&gt; 00:05:31,130</w:t>
      </w:r>
    </w:p>
    <w:p w14:paraId="6B49FE1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</w:t>
      </w:r>
      <w:proofErr w:type="gramStart"/>
      <w:r>
        <w:rPr>
          <w:rFonts w:hint="eastAsia"/>
        </w:rPr>
        <w:t>就會撲出去</w:t>
      </w:r>
      <w:proofErr w:type="gramEnd"/>
    </w:p>
    <w:p w14:paraId="10A6711C" w14:textId="77777777" w:rsidR="00BF7893" w:rsidRDefault="00BF7893" w:rsidP="00BF7893"/>
    <w:p w14:paraId="5C4DF93D" w14:textId="77777777" w:rsidR="00BF7893" w:rsidRDefault="00BF7893" w:rsidP="00BF7893">
      <w:r>
        <w:t>118</w:t>
      </w:r>
    </w:p>
    <w:p w14:paraId="365F9099" w14:textId="77777777" w:rsidR="00BF7893" w:rsidRDefault="00BF7893" w:rsidP="00BF7893">
      <w:r>
        <w:t>00:05:32,250 --&gt; 00:05:33,090</w:t>
      </w:r>
    </w:p>
    <w:p w14:paraId="0B3B059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能看出來嗎</w:t>
      </w:r>
    </w:p>
    <w:p w14:paraId="72523AAF" w14:textId="77777777" w:rsidR="00BF7893" w:rsidRDefault="00BF7893" w:rsidP="00BF7893"/>
    <w:p w14:paraId="57A23AB1" w14:textId="77777777" w:rsidR="00BF7893" w:rsidRDefault="00BF7893" w:rsidP="00BF7893">
      <w:r>
        <w:t>119</w:t>
      </w:r>
    </w:p>
    <w:p w14:paraId="05B28088" w14:textId="77777777" w:rsidR="00BF7893" w:rsidRDefault="00BF7893" w:rsidP="00BF7893">
      <w:r>
        <w:t>00:05:33,090 --&gt; 00:05:34,870</w:t>
      </w:r>
    </w:p>
    <w:p w14:paraId="2BF987E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心它已經更加沉重起來了</w:t>
      </w:r>
    </w:p>
    <w:p w14:paraId="1EE02A26" w14:textId="77777777" w:rsidR="00BF7893" w:rsidRDefault="00BF7893" w:rsidP="00BF7893"/>
    <w:p w14:paraId="18BDBD3D" w14:textId="77777777" w:rsidR="00BF7893" w:rsidRDefault="00BF7893" w:rsidP="00BF7893">
      <w:r>
        <w:t>120</w:t>
      </w:r>
    </w:p>
    <w:p w14:paraId="421180F0" w14:textId="77777777" w:rsidR="00BF7893" w:rsidRDefault="00BF7893" w:rsidP="00BF7893">
      <w:r>
        <w:t>00:05:35,530 --&gt; 00:05:36,530</w:t>
      </w:r>
    </w:p>
    <w:p w14:paraId="348C3E5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能感覺到嗎</w:t>
      </w:r>
    </w:p>
    <w:p w14:paraId="03418B6C" w14:textId="77777777" w:rsidR="00BF7893" w:rsidRDefault="00BF7893" w:rsidP="00BF7893"/>
    <w:p w14:paraId="048E5799" w14:textId="77777777" w:rsidR="00BF7893" w:rsidRDefault="00BF7893" w:rsidP="00BF7893">
      <w:r>
        <w:t>121</w:t>
      </w:r>
    </w:p>
    <w:p w14:paraId="63C34640" w14:textId="77777777" w:rsidR="00BF7893" w:rsidRDefault="00BF7893" w:rsidP="00BF7893">
      <w:r>
        <w:t>00:05:39,530 --&gt; 00:05:40,930</w:t>
      </w:r>
    </w:p>
    <w:p w14:paraId="556AE28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唱歌能感覺到</w:t>
      </w:r>
      <w:r>
        <w:rPr>
          <w:rFonts w:hint="eastAsia"/>
        </w:rPr>
        <w:t xml:space="preserve"> </w:t>
      </w:r>
      <w:r>
        <w:rPr>
          <w:rFonts w:hint="eastAsia"/>
        </w:rPr>
        <w:t>對嗎</w:t>
      </w:r>
    </w:p>
    <w:p w14:paraId="00812512" w14:textId="77777777" w:rsidR="00BF7893" w:rsidRDefault="00BF7893" w:rsidP="00BF7893"/>
    <w:p w14:paraId="7577D6B6" w14:textId="77777777" w:rsidR="00BF7893" w:rsidRDefault="00BF7893" w:rsidP="00BF7893">
      <w:r>
        <w:t>122</w:t>
      </w:r>
    </w:p>
    <w:p w14:paraId="117506A6" w14:textId="77777777" w:rsidR="00BF7893" w:rsidRDefault="00BF7893" w:rsidP="00BF7893">
      <w:r>
        <w:t>00:05:40,930 --&gt; 00:05:42,360</w:t>
      </w:r>
    </w:p>
    <w:p w14:paraId="518CB6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有更多的重量感產生</w:t>
      </w:r>
    </w:p>
    <w:p w14:paraId="1E54F9F4" w14:textId="77777777" w:rsidR="00BF7893" w:rsidRDefault="00BF7893" w:rsidP="00BF7893"/>
    <w:p w14:paraId="3D05CAA6" w14:textId="77777777" w:rsidR="00BF7893" w:rsidRDefault="00BF7893" w:rsidP="00BF7893">
      <w:r>
        <w:t>123</w:t>
      </w:r>
    </w:p>
    <w:p w14:paraId="223C274F" w14:textId="77777777" w:rsidR="00BF7893" w:rsidRDefault="00BF7893" w:rsidP="00BF7893">
      <w:r>
        <w:t>00:05:42,490 --&gt; 00:05:44,340</w:t>
      </w:r>
    </w:p>
    <w:p w14:paraId="78BCD5D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比剛才的</w:t>
      </w:r>
      <w:proofErr w:type="gramStart"/>
      <w:r>
        <w:rPr>
          <w:rFonts w:hint="eastAsia"/>
        </w:rPr>
        <w:t>重量感要高</w:t>
      </w:r>
      <w:proofErr w:type="gramEnd"/>
    </w:p>
    <w:p w14:paraId="7F6498A1" w14:textId="77777777" w:rsidR="00BF7893" w:rsidRDefault="00BF7893" w:rsidP="00BF7893"/>
    <w:p w14:paraId="51405EAF" w14:textId="77777777" w:rsidR="00BF7893" w:rsidRDefault="00BF7893" w:rsidP="00BF7893">
      <w:r>
        <w:t>124</w:t>
      </w:r>
    </w:p>
    <w:p w14:paraId="2D7D45B4" w14:textId="77777777" w:rsidR="00BF7893" w:rsidRDefault="00BF7893" w:rsidP="00BF7893">
      <w:r>
        <w:t>00:05:44,640 --&gt; 00:05:45,360</w:t>
      </w:r>
    </w:p>
    <w:p w14:paraId="39E7D3F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剛才啊</w:t>
      </w:r>
    </w:p>
    <w:p w14:paraId="0DBBB92C" w14:textId="77777777" w:rsidR="00BF7893" w:rsidRDefault="00BF7893" w:rsidP="00BF7893"/>
    <w:p w14:paraId="75BB8BEC" w14:textId="77777777" w:rsidR="00BF7893" w:rsidRDefault="00BF7893" w:rsidP="00BF7893">
      <w:r>
        <w:t>125</w:t>
      </w:r>
    </w:p>
    <w:p w14:paraId="36F3CCC1" w14:textId="77777777" w:rsidR="00BF7893" w:rsidRDefault="00BF7893" w:rsidP="00BF7893">
      <w:r>
        <w:t>00:05:45,870 --&gt; 00:05:47,260</w:t>
      </w:r>
    </w:p>
    <w:p w14:paraId="4202D0D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舒舒服的在聽</w:t>
      </w:r>
    </w:p>
    <w:p w14:paraId="0113BCCE" w14:textId="77777777" w:rsidR="00BF7893" w:rsidRDefault="00BF7893" w:rsidP="00BF7893"/>
    <w:p w14:paraId="6D3ECA61" w14:textId="77777777" w:rsidR="00BF7893" w:rsidRDefault="00BF7893" w:rsidP="00BF7893">
      <w:r>
        <w:t>126</w:t>
      </w:r>
    </w:p>
    <w:p w14:paraId="1CE6D723" w14:textId="77777777" w:rsidR="00BF7893" w:rsidRDefault="00BF7893" w:rsidP="00BF7893">
      <w:r>
        <w:t>00:05:47,290 --&gt; 00:05:49,600</w:t>
      </w:r>
    </w:p>
    <w:p w14:paraId="5ED82E4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沒有什麼樣的欲望生起</w:t>
      </w:r>
      <w:r>
        <w:rPr>
          <w:rFonts w:hint="eastAsia"/>
        </w:rPr>
        <w:t xml:space="preserve"> </w:t>
      </w:r>
      <w:r>
        <w:rPr>
          <w:rFonts w:hint="eastAsia"/>
        </w:rPr>
        <w:t>沒有貪</w:t>
      </w:r>
    </w:p>
    <w:p w14:paraId="26756950" w14:textId="77777777" w:rsidR="00BF7893" w:rsidRDefault="00BF7893" w:rsidP="00BF7893"/>
    <w:p w14:paraId="0155E906" w14:textId="77777777" w:rsidR="00BF7893" w:rsidRDefault="00BF7893" w:rsidP="00BF7893">
      <w:r>
        <w:t>127</w:t>
      </w:r>
    </w:p>
    <w:p w14:paraId="57D93F2E" w14:textId="77777777" w:rsidR="00BF7893" w:rsidRDefault="00BF7893" w:rsidP="00BF7893">
      <w:r>
        <w:t>00:05:51,110 --&gt; 00:05:52,530</w:t>
      </w:r>
    </w:p>
    <w:p w14:paraId="4459A3C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在我們修行的時候</w:t>
      </w:r>
    </w:p>
    <w:p w14:paraId="3DEDB77B" w14:textId="77777777" w:rsidR="00BF7893" w:rsidRDefault="00BF7893" w:rsidP="00BF7893"/>
    <w:p w14:paraId="63A4B283" w14:textId="77777777" w:rsidR="00BF7893" w:rsidRDefault="00BF7893" w:rsidP="00BF7893">
      <w:r>
        <w:t>128</w:t>
      </w:r>
    </w:p>
    <w:p w14:paraId="40613AB5" w14:textId="77777777" w:rsidR="00BF7893" w:rsidRDefault="00BF7893" w:rsidP="00BF7893">
      <w:r>
        <w:t>00:05:52,530 --&gt; 00:05:53,760</w:t>
      </w:r>
    </w:p>
    <w:p w14:paraId="6D1619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如果我們有貪的話</w:t>
      </w:r>
    </w:p>
    <w:p w14:paraId="03EC9F31" w14:textId="77777777" w:rsidR="00BF7893" w:rsidRDefault="00BF7893" w:rsidP="00BF7893"/>
    <w:p w14:paraId="27A3E069" w14:textId="77777777" w:rsidR="00BF7893" w:rsidRDefault="00BF7893" w:rsidP="00BF7893">
      <w:r>
        <w:t>129</w:t>
      </w:r>
    </w:p>
    <w:p w14:paraId="54E4EC2B" w14:textId="77777777" w:rsidR="00BF7893" w:rsidRDefault="00BF7893" w:rsidP="00BF7893">
      <w:r>
        <w:t>00:05:53,760 --&gt; 00:05:54,980</w:t>
      </w:r>
    </w:p>
    <w:p w14:paraId="6D45072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心就會有重量感</w:t>
      </w:r>
    </w:p>
    <w:p w14:paraId="0C308C0F" w14:textId="77777777" w:rsidR="00BF7893" w:rsidRDefault="00BF7893" w:rsidP="00BF7893"/>
    <w:p w14:paraId="3D79DF1C" w14:textId="77777777" w:rsidR="00BF7893" w:rsidRDefault="00BF7893" w:rsidP="00BF7893">
      <w:r>
        <w:t>130</w:t>
      </w:r>
    </w:p>
    <w:p w14:paraId="07710FD7" w14:textId="77777777" w:rsidR="00BF7893" w:rsidRDefault="00BF7893" w:rsidP="00BF7893">
      <w:r>
        <w:t>00:05:55,490 --&gt; 00:05:58,140</w:t>
      </w:r>
    </w:p>
    <w:p w14:paraId="1779565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並不僅僅只是在修行的時候</w:t>
      </w:r>
    </w:p>
    <w:p w14:paraId="24F21A07" w14:textId="77777777" w:rsidR="00BF7893" w:rsidRDefault="00BF7893" w:rsidP="00BF7893"/>
    <w:p w14:paraId="76DD50E3" w14:textId="77777777" w:rsidR="00BF7893" w:rsidRDefault="00BF7893" w:rsidP="00BF7893">
      <w:r>
        <w:t>131</w:t>
      </w:r>
    </w:p>
    <w:p w14:paraId="23750635" w14:textId="77777777" w:rsidR="00BF7893" w:rsidRDefault="00BF7893" w:rsidP="00BF7893">
      <w:r>
        <w:t>00:05:58,930 --&gt; 00:06:01,420</w:t>
      </w:r>
    </w:p>
    <w:p w14:paraId="5B7BEE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每次有煩惱生起的時候</w:t>
      </w:r>
    </w:p>
    <w:p w14:paraId="3C88F0FB" w14:textId="77777777" w:rsidR="00BF7893" w:rsidRDefault="00BF7893" w:rsidP="00BF7893"/>
    <w:p w14:paraId="6C919796" w14:textId="77777777" w:rsidR="00BF7893" w:rsidRDefault="00BF7893" w:rsidP="00BF7893">
      <w:r>
        <w:t>132</w:t>
      </w:r>
    </w:p>
    <w:p w14:paraId="28713D7F" w14:textId="77777777" w:rsidR="00BF7893" w:rsidRDefault="00BF7893" w:rsidP="00BF7893">
      <w:r>
        <w:t>00:06:01,450 --&gt; 00:06:03,120</w:t>
      </w:r>
    </w:p>
    <w:p w14:paraId="1B50E91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它就會有重量感產生</w:t>
      </w:r>
    </w:p>
    <w:p w14:paraId="0A0BA4F3" w14:textId="77777777" w:rsidR="00BF7893" w:rsidRDefault="00BF7893" w:rsidP="00BF7893"/>
    <w:p w14:paraId="7BC3C694" w14:textId="77777777" w:rsidR="00BF7893" w:rsidRDefault="00BF7893" w:rsidP="00BF7893">
      <w:r>
        <w:t>133</w:t>
      </w:r>
    </w:p>
    <w:p w14:paraId="20A626D6" w14:textId="77777777" w:rsidR="00BF7893" w:rsidRDefault="00BF7893" w:rsidP="00BF7893">
      <w:r>
        <w:t>00:06:05,050 --&gt; 00:06:07,520</w:t>
      </w:r>
    </w:p>
    <w:p w14:paraId="212C980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我們不是說現在讓它</w:t>
      </w:r>
    </w:p>
    <w:p w14:paraId="46D094BD" w14:textId="77777777" w:rsidR="00BF7893" w:rsidRDefault="00BF7893" w:rsidP="00BF7893"/>
    <w:p w14:paraId="4AE6F4D8" w14:textId="77777777" w:rsidR="00BF7893" w:rsidRDefault="00BF7893" w:rsidP="00BF7893">
      <w:r>
        <w:t>134</w:t>
      </w:r>
    </w:p>
    <w:p w14:paraId="194BE8AC" w14:textId="77777777" w:rsidR="00BF7893" w:rsidRDefault="00BF7893" w:rsidP="00BF7893">
      <w:r>
        <w:t>00:06:07,530 --&gt; 00:06:09,303</w:t>
      </w:r>
    </w:p>
    <w:p w14:paraId="1029DF0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不要有這種重量感產生</w:t>
      </w:r>
    </w:p>
    <w:p w14:paraId="315E19DD" w14:textId="77777777" w:rsidR="00BF7893" w:rsidRDefault="00BF7893" w:rsidP="00BF7893"/>
    <w:p w14:paraId="0212F29B" w14:textId="77777777" w:rsidR="00BF7893" w:rsidRDefault="00BF7893" w:rsidP="00BF7893">
      <w:r>
        <w:t>135</w:t>
      </w:r>
    </w:p>
    <w:p w14:paraId="2BF1C414" w14:textId="77777777" w:rsidR="00BF7893" w:rsidRDefault="00BF7893" w:rsidP="00BF7893">
      <w:r>
        <w:t>00:06:09,303 --&gt; 00:06:11,970</w:t>
      </w:r>
    </w:p>
    <w:p w14:paraId="74FC0DB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重量感本來就已經有了</w:t>
      </w:r>
    </w:p>
    <w:p w14:paraId="04A6AC74" w14:textId="77777777" w:rsidR="00BF7893" w:rsidRDefault="00BF7893" w:rsidP="00BF7893"/>
    <w:p w14:paraId="09328D93" w14:textId="77777777" w:rsidR="00BF7893" w:rsidRDefault="00BF7893" w:rsidP="00BF7893">
      <w:r>
        <w:t>136</w:t>
      </w:r>
    </w:p>
    <w:p w14:paraId="736DF30D" w14:textId="77777777" w:rsidR="00BF7893" w:rsidRDefault="00BF7893" w:rsidP="00BF7893">
      <w:r>
        <w:t>00:06:11,970 --&gt; 00:06:12,980</w:t>
      </w:r>
    </w:p>
    <w:p w14:paraId="5C1231D5" w14:textId="0AC21379" w:rsidR="00BF7893" w:rsidRDefault="00BF7893" w:rsidP="00BF7893">
      <w:r>
        <w:rPr>
          <w:rFonts w:hint="eastAsia"/>
        </w:rPr>
        <w:t>因爲我們</w:t>
      </w:r>
      <w:del w:id="2" w:author="國彰 陳" w:date="2024-10-21T09:07:00Z" w16du:dateUtc="2024-10-21T01:07:00Z">
        <w:r w:rsidR="00454D47">
          <w:rPr>
            <w:rFonts w:hint="eastAsia"/>
          </w:rPr>
          <w:delText>沒有</w:delText>
        </w:r>
      </w:del>
      <w:ins w:id="3" w:author="國彰 陳" w:date="2024-10-21T09:07:00Z" w16du:dateUtc="2024-10-21T01:07:00Z">
        <w:r>
          <w:rPr>
            <w:rFonts w:hint="eastAsia"/>
          </w:rPr>
          <w:t>有</w:t>
        </w:r>
      </w:ins>
      <w:r>
        <w:rPr>
          <w:rFonts w:hint="eastAsia"/>
        </w:rPr>
        <w:t>煩惱</w:t>
      </w:r>
    </w:p>
    <w:p w14:paraId="410E98D0" w14:textId="77777777" w:rsidR="00BF7893" w:rsidRDefault="00BF7893" w:rsidP="00BF7893"/>
    <w:p w14:paraId="680934A2" w14:textId="77777777" w:rsidR="00BF7893" w:rsidRDefault="00BF7893" w:rsidP="00BF7893">
      <w:r>
        <w:t>137</w:t>
      </w:r>
    </w:p>
    <w:p w14:paraId="44351939" w14:textId="77777777" w:rsidR="00BF7893" w:rsidRDefault="00BF7893" w:rsidP="00BF7893">
      <w:r>
        <w:t>00:06:13,770 --&gt; 00:06:16,870</w:t>
      </w:r>
    </w:p>
    <w:p w14:paraId="4415688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但是教導我們看</w:t>
      </w:r>
      <w:r>
        <w:rPr>
          <w:rFonts w:hint="eastAsia"/>
        </w:rPr>
        <w:t xml:space="preserve"> </w:t>
      </w:r>
      <w:r>
        <w:rPr>
          <w:rFonts w:hint="eastAsia"/>
        </w:rPr>
        <w:t>做這種對比</w:t>
      </w:r>
    </w:p>
    <w:p w14:paraId="04583EE4" w14:textId="77777777" w:rsidR="00BF7893" w:rsidRDefault="00BF7893" w:rsidP="00BF7893"/>
    <w:p w14:paraId="4871729D" w14:textId="77777777" w:rsidR="00BF7893" w:rsidRDefault="00BF7893" w:rsidP="00BF7893">
      <w:r>
        <w:t>138</w:t>
      </w:r>
    </w:p>
    <w:p w14:paraId="4346DD4F" w14:textId="77777777" w:rsidR="00BF7893" w:rsidRDefault="00BF7893" w:rsidP="00BF7893">
      <w:r>
        <w:t>00:06:17,930 --&gt; 00:06:19,050</w:t>
      </w:r>
    </w:p>
    <w:p w14:paraId="10A4E53C" w14:textId="5271B35E" w:rsidR="00BF7893" w:rsidRDefault="00BF7893" w:rsidP="00BF7893">
      <w:pPr>
        <w:rPr>
          <w:rFonts w:hint="eastAsia"/>
        </w:rPr>
      </w:pPr>
      <w:r>
        <w:rPr>
          <w:rFonts w:hint="eastAsia"/>
        </w:rPr>
        <w:t>這個是一個</w:t>
      </w:r>
      <w:del w:id="4" w:author="國彰 陳" w:date="2024-10-21T09:07:00Z" w16du:dateUtc="2024-10-21T01:07:00Z">
        <w:r w:rsidR="00454D47">
          <w:rPr>
            <w:rFonts w:hint="eastAsia"/>
          </w:rPr>
          <w:delText>工序</w:delText>
        </w:r>
      </w:del>
      <w:ins w:id="5" w:author="國彰 陳" w:date="2024-10-21T09:07:00Z" w16du:dateUtc="2024-10-21T01:07:00Z">
        <w:r>
          <w:rPr>
            <w:rFonts w:hint="eastAsia"/>
          </w:rPr>
          <w:t>工具</w:t>
        </w:r>
      </w:ins>
    </w:p>
    <w:p w14:paraId="20FAF7DB" w14:textId="77777777" w:rsidR="00BF7893" w:rsidRDefault="00BF7893" w:rsidP="00BF7893"/>
    <w:p w14:paraId="570343DB" w14:textId="77777777" w:rsidR="00BF7893" w:rsidRDefault="00BF7893" w:rsidP="00BF7893">
      <w:r>
        <w:t>139</w:t>
      </w:r>
    </w:p>
    <w:p w14:paraId="334F0459" w14:textId="77777777" w:rsidR="00BF7893" w:rsidRDefault="00BF7893" w:rsidP="00BF7893">
      <w:r>
        <w:t>00:06:19,050 --&gt; 00:06:20,410</w:t>
      </w:r>
    </w:p>
    <w:p w14:paraId="7966915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幫助我們大家</w:t>
      </w:r>
    </w:p>
    <w:p w14:paraId="6EE37E1D" w14:textId="77777777" w:rsidR="00BF7893" w:rsidRDefault="00BF7893" w:rsidP="00BF7893"/>
    <w:p w14:paraId="286A1CF1" w14:textId="77777777" w:rsidR="00BF7893" w:rsidRDefault="00BF7893" w:rsidP="00BF7893">
      <w:r>
        <w:t>140</w:t>
      </w:r>
    </w:p>
    <w:p w14:paraId="09E50D84" w14:textId="77777777" w:rsidR="00BF7893" w:rsidRDefault="00BF7893" w:rsidP="00BF7893">
      <w:r>
        <w:t>00:06:20,450 --&gt; 00:06:21,770</w:t>
      </w:r>
    </w:p>
    <w:p w14:paraId="33442AC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讓我們大家能夠觀察到</w:t>
      </w:r>
    </w:p>
    <w:p w14:paraId="59296251" w14:textId="77777777" w:rsidR="00BF7893" w:rsidRDefault="00BF7893" w:rsidP="00BF7893"/>
    <w:p w14:paraId="23AD9159" w14:textId="77777777" w:rsidR="00BF7893" w:rsidRDefault="00BF7893" w:rsidP="00BF7893">
      <w:r>
        <w:t>141</w:t>
      </w:r>
    </w:p>
    <w:p w14:paraId="54ADC797" w14:textId="77777777" w:rsidR="00BF7893" w:rsidRDefault="00BF7893" w:rsidP="00BF7893">
      <w:r>
        <w:t>00:06:21,770 --&gt; 00:06:25,970</w:t>
      </w:r>
    </w:p>
    <w:p w14:paraId="29CED7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說我們的心</w:t>
      </w:r>
      <w:r>
        <w:rPr>
          <w:rFonts w:hint="eastAsia"/>
        </w:rPr>
        <w:t xml:space="preserve"> </w:t>
      </w:r>
      <w:r>
        <w:rPr>
          <w:rFonts w:hint="eastAsia"/>
        </w:rPr>
        <w:t>它不太正常的情況下</w:t>
      </w:r>
    </w:p>
    <w:p w14:paraId="7F3D8FE8" w14:textId="77777777" w:rsidR="00BF7893" w:rsidRDefault="00BF7893" w:rsidP="00BF7893"/>
    <w:p w14:paraId="77C6B30F" w14:textId="77777777" w:rsidR="00BF7893" w:rsidRDefault="00BF7893" w:rsidP="00BF7893">
      <w:r>
        <w:t>142</w:t>
      </w:r>
    </w:p>
    <w:p w14:paraId="1CD0495A" w14:textId="77777777" w:rsidR="00BF7893" w:rsidRDefault="00BF7893" w:rsidP="00BF7893">
      <w:r>
        <w:t>00:06:25,970 --&gt; 00:06:27,060</w:t>
      </w:r>
    </w:p>
    <w:p w14:paraId="7D9AC1C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讓我們能夠觀察到</w:t>
      </w:r>
    </w:p>
    <w:p w14:paraId="350814EE" w14:textId="77777777" w:rsidR="00BF7893" w:rsidRDefault="00BF7893" w:rsidP="00BF7893"/>
    <w:p w14:paraId="1217C635" w14:textId="77777777" w:rsidR="00BF7893" w:rsidRDefault="00BF7893" w:rsidP="00BF7893">
      <w:r>
        <w:t>143</w:t>
      </w:r>
    </w:p>
    <w:p w14:paraId="351B8744" w14:textId="77777777" w:rsidR="00BF7893" w:rsidRDefault="00BF7893" w:rsidP="00BF7893">
      <w:r>
        <w:t>00:06:27,690 --&gt; 00:06:29,210</w:t>
      </w:r>
    </w:p>
    <w:p w14:paraId="7C21156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因此我們修行完之後</w:t>
      </w:r>
    </w:p>
    <w:p w14:paraId="1C3E876E" w14:textId="77777777" w:rsidR="00BF7893" w:rsidRDefault="00BF7893" w:rsidP="00BF7893"/>
    <w:p w14:paraId="25DE423B" w14:textId="77777777" w:rsidR="00BF7893" w:rsidRDefault="00BF7893" w:rsidP="00BF7893">
      <w:r>
        <w:t>144</w:t>
      </w:r>
    </w:p>
    <w:p w14:paraId="5A9F9EE8" w14:textId="77777777" w:rsidR="00BF7893" w:rsidRDefault="00BF7893" w:rsidP="00BF7893">
      <w:r>
        <w:t>00:06:29,210 --&gt; 00:06:32,010</w:t>
      </w:r>
    </w:p>
    <w:p w14:paraId="38A0237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有的時候覺得特別的憋悶</w:t>
      </w:r>
      <w:r>
        <w:rPr>
          <w:rFonts w:hint="eastAsia"/>
        </w:rPr>
        <w:t xml:space="preserve"> </w:t>
      </w:r>
      <w:r>
        <w:rPr>
          <w:rFonts w:hint="eastAsia"/>
        </w:rPr>
        <w:t>特別不舒服</w:t>
      </w:r>
    </w:p>
    <w:p w14:paraId="727C74DF" w14:textId="77777777" w:rsidR="00BF7893" w:rsidRDefault="00BF7893" w:rsidP="00BF7893"/>
    <w:p w14:paraId="2B9C9283" w14:textId="77777777" w:rsidR="00BF7893" w:rsidRDefault="00BF7893" w:rsidP="00BF7893">
      <w:r>
        <w:t>145</w:t>
      </w:r>
    </w:p>
    <w:p w14:paraId="30AD7D0A" w14:textId="77777777" w:rsidR="00BF7893" w:rsidRDefault="00BF7893" w:rsidP="00BF7893">
      <w:r>
        <w:t>00:06:33,930 --&gt; 00:06:34,730</w:t>
      </w:r>
    </w:p>
    <w:p w14:paraId="0AA2AD1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特別緊繃</w:t>
      </w:r>
    </w:p>
    <w:p w14:paraId="1DD8327D" w14:textId="77777777" w:rsidR="00BF7893" w:rsidRDefault="00BF7893" w:rsidP="00BF7893"/>
    <w:p w14:paraId="0A15B00B" w14:textId="77777777" w:rsidR="00BF7893" w:rsidRDefault="00BF7893" w:rsidP="00BF7893">
      <w:r>
        <w:t>146</w:t>
      </w:r>
    </w:p>
    <w:p w14:paraId="7D0F462C" w14:textId="77777777" w:rsidR="00BF7893" w:rsidRDefault="00BF7893" w:rsidP="00BF7893">
      <w:r>
        <w:t>00:06:34,730 --&gt; 00:06:37,730</w:t>
      </w:r>
    </w:p>
    <w:p w14:paraId="4E03FE5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或者不知道說</w:t>
      </w:r>
      <w:r>
        <w:rPr>
          <w:rFonts w:hint="eastAsia"/>
        </w:rPr>
        <w:t xml:space="preserve"> </w:t>
      </w:r>
      <w:r>
        <w:rPr>
          <w:rFonts w:hint="eastAsia"/>
        </w:rPr>
        <w:t>正在操作的是對還是錯</w:t>
      </w:r>
    </w:p>
    <w:p w14:paraId="0A405ED8" w14:textId="77777777" w:rsidR="00BF7893" w:rsidRDefault="00BF7893" w:rsidP="00BF7893"/>
    <w:p w14:paraId="628329C8" w14:textId="77777777" w:rsidR="00BF7893" w:rsidRDefault="00BF7893" w:rsidP="00BF7893">
      <w:r>
        <w:t>147</w:t>
      </w:r>
    </w:p>
    <w:p w14:paraId="5CE6C907" w14:textId="77777777" w:rsidR="00BF7893" w:rsidRDefault="00BF7893" w:rsidP="00BF7893">
      <w:r>
        <w:t>00:06:38,080 --&gt; 00:06:41,050</w:t>
      </w:r>
    </w:p>
    <w:p w14:paraId="1CBAF68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我們就可以用到老師教的這個方法</w:t>
      </w:r>
    </w:p>
    <w:p w14:paraId="4B912D01" w14:textId="77777777" w:rsidR="00BF7893" w:rsidRDefault="00BF7893" w:rsidP="00BF7893"/>
    <w:p w14:paraId="1B785888" w14:textId="77777777" w:rsidR="00BF7893" w:rsidRDefault="00BF7893" w:rsidP="00BF7893">
      <w:r>
        <w:t>148</w:t>
      </w:r>
    </w:p>
    <w:p w14:paraId="72E912B9" w14:textId="77777777" w:rsidR="00BF7893" w:rsidRDefault="00BF7893" w:rsidP="00BF7893">
      <w:r>
        <w:t>00:06:41,350 --&gt; 00:06:42,300</w:t>
      </w:r>
    </w:p>
    <w:p w14:paraId="728041A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去看樹</w:t>
      </w:r>
    </w:p>
    <w:p w14:paraId="3D64C7CB" w14:textId="77777777" w:rsidR="00BF7893" w:rsidRDefault="00BF7893" w:rsidP="00BF7893"/>
    <w:p w14:paraId="5E517BE7" w14:textId="77777777" w:rsidR="00BF7893" w:rsidRDefault="00BF7893" w:rsidP="00BF7893">
      <w:r>
        <w:t>149</w:t>
      </w:r>
    </w:p>
    <w:p w14:paraId="770B3FDB" w14:textId="77777777" w:rsidR="00BF7893" w:rsidRDefault="00BF7893" w:rsidP="00BF7893">
      <w:r>
        <w:t>00:06:42,690 --&gt; 00:06:43,730</w:t>
      </w:r>
    </w:p>
    <w:p w14:paraId="059DA6D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去看空氣</w:t>
      </w:r>
    </w:p>
    <w:p w14:paraId="0C15C6A5" w14:textId="77777777" w:rsidR="00BF7893" w:rsidRDefault="00BF7893" w:rsidP="00BF7893"/>
    <w:p w14:paraId="3A726130" w14:textId="77777777" w:rsidR="00BF7893" w:rsidRDefault="00BF7893" w:rsidP="00BF7893">
      <w:r>
        <w:t>150</w:t>
      </w:r>
    </w:p>
    <w:p w14:paraId="51073F96" w14:textId="77777777" w:rsidR="00BF7893" w:rsidRDefault="00BF7893" w:rsidP="00BF7893">
      <w:r>
        <w:t>00:06:45,040 --&gt; 00:06:46,600</w:t>
      </w:r>
    </w:p>
    <w:p w14:paraId="1E1F2C7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這些事物是物質</w:t>
      </w:r>
    </w:p>
    <w:p w14:paraId="2CF9BC4E" w14:textId="77777777" w:rsidR="00BF7893" w:rsidRDefault="00BF7893" w:rsidP="00BF7893"/>
    <w:p w14:paraId="03B9C578" w14:textId="77777777" w:rsidR="00BF7893" w:rsidRDefault="00BF7893" w:rsidP="00BF7893">
      <w:r>
        <w:t>151</w:t>
      </w:r>
    </w:p>
    <w:p w14:paraId="08D94ADD" w14:textId="77777777" w:rsidR="00BF7893" w:rsidRDefault="00BF7893" w:rsidP="00BF7893">
      <w:r>
        <w:t>00:06:46,600 --&gt; 00:06:47,830</w:t>
      </w:r>
    </w:p>
    <w:p w14:paraId="1319B19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它們是元素</w:t>
      </w:r>
    </w:p>
    <w:p w14:paraId="5BBEB543" w14:textId="77777777" w:rsidR="00BF7893" w:rsidRDefault="00BF7893" w:rsidP="00BF7893"/>
    <w:p w14:paraId="3E3CA927" w14:textId="77777777" w:rsidR="00BF7893" w:rsidRDefault="00BF7893" w:rsidP="00BF7893">
      <w:r>
        <w:t>152</w:t>
      </w:r>
    </w:p>
    <w:p w14:paraId="38320088" w14:textId="77777777" w:rsidR="00BF7893" w:rsidRDefault="00BF7893" w:rsidP="00BF7893">
      <w:r>
        <w:t>00:06:47,850 --&gt; 00:06:48,910</w:t>
      </w:r>
    </w:p>
    <w:p w14:paraId="714B203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它沒有重量感</w:t>
      </w:r>
    </w:p>
    <w:p w14:paraId="6A1F003E" w14:textId="77777777" w:rsidR="00BF7893" w:rsidRDefault="00BF7893" w:rsidP="00BF7893"/>
    <w:p w14:paraId="425941E2" w14:textId="77777777" w:rsidR="00BF7893" w:rsidRDefault="00BF7893" w:rsidP="00BF7893">
      <w:r>
        <w:t>153</w:t>
      </w:r>
    </w:p>
    <w:p w14:paraId="75416280" w14:textId="77777777" w:rsidR="00BF7893" w:rsidRDefault="00BF7893" w:rsidP="00BF7893">
      <w:r>
        <w:t>00:06:49,390 --&gt; 00:06:50,450</w:t>
      </w:r>
    </w:p>
    <w:p w14:paraId="686CBBD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然後之後</w:t>
      </w:r>
    </w:p>
    <w:p w14:paraId="2E6E0962" w14:textId="77777777" w:rsidR="00BF7893" w:rsidRDefault="00BF7893" w:rsidP="00BF7893"/>
    <w:p w14:paraId="4E6AC0E1" w14:textId="77777777" w:rsidR="00BF7893" w:rsidRDefault="00BF7893" w:rsidP="00BF7893">
      <w:r>
        <w:t>154</w:t>
      </w:r>
    </w:p>
    <w:p w14:paraId="70764E21" w14:textId="77777777" w:rsidR="00BF7893" w:rsidRDefault="00BF7893" w:rsidP="00BF7893">
      <w:r>
        <w:t>00:06:50,450 --&gt; 00:06:54,770</w:t>
      </w:r>
    </w:p>
    <w:p w14:paraId="05A03264" w14:textId="6EFAEFA4" w:rsidR="00BF7893" w:rsidRDefault="00BF7893" w:rsidP="00BF7893">
      <w:pPr>
        <w:rPr>
          <w:rFonts w:hint="eastAsia"/>
        </w:rPr>
      </w:pPr>
      <w:r>
        <w:rPr>
          <w:rFonts w:hint="eastAsia"/>
        </w:rPr>
        <w:t>然後再去看一看</w:t>
      </w:r>
      <w:r>
        <w:rPr>
          <w:rFonts w:hint="eastAsia"/>
        </w:rPr>
        <w:t xml:space="preserve"> </w:t>
      </w:r>
      <w:r>
        <w:rPr>
          <w:rFonts w:hint="eastAsia"/>
        </w:rPr>
        <w:t>離我們比較近的這些</w:t>
      </w:r>
      <w:del w:id="6" w:author="國彰 陳" w:date="2024-10-21T09:07:00Z" w16du:dateUtc="2024-10-21T01:07:00Z">
        <w:r w:rsidR="00454D47">
          <w:rPr>
            <w:rFonts w:hint="eastAsia"/>
          </w:rPr>
          <w:delText>外現</w:delText>
        </w:r>
      </w:del>
      <w:ins w:id="7" w:author="國彰 陳" w:date="2024-10-21T09:07:00Z" w16du:dateUtc="2024-10-21T01:07:00Z">
        <w:r>
          <w:rPr>
            <w:rFonts w:hint="eastAsia"/>
          </w:rPr>
          <w:t>外在</w:t>
        </w:r>
      </w:ins>
      <w:r>
        <w:rPr>
          <w:rFonts w:hint="eastAsia"/>
        </w:rPr>
        <w:t>的事物</w:t>
      </w:r>
    </w:p>
    <w:p w14:paraId="6DB9D71B" w14:textId="77777777" w:rsidR="00BF7893" w:rsidRDefault="00BF7893" w:rsidP="00BF7893"/>
    <w:p w14:paraId="0D7E0A2B" w14:textId="77777777" w:rsidR="00BF7893" w:rsidRDefault="00BF7893" w:rsidP="00BF7893">
      <w:r>
        <w:t>155</w:t>
      </w:r>
    </w:p>
    <w:p w14:paraId="3758C1B4" w14:textId="77777777" w:rsidR="00BF7893" w:rsidRDefault="00BF7893" w:rsidP="00BF7893">
      <w:r>
        <w:t>00:06:54,770 --&gt; 00:06:58,250</w:t>
      </w:r>
    </w:p>
    <w:p w14:paraId="630BE51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比如說這個地面它沒有重量感</w:t>
      </w:r>
    </w:p>
    <w:p w14:paraId="5A5F8C60" w14:textId="77777777" w:rsidR="00BF7893" w:rsidRDefault="00BF7893" w:rsidP="00BF7893"/>
    <w:p w14:paraId="1E99187E" w14:textId="77777777" w:rsidR="00BF7893" w:rsidRDefault="00BF7893" w:rsidP="00BF7893">
      <w:r>
        <w:t>156</w:t>
      </w:r>
    </w:p>
    <w:p w14:paraId="724D568A" w14:textId="77777777" w:rsidR="00BF7893" w:rsidRDefault="00BF7893" w:rsidP="00BF7893">
      <w:r>
        <w:t>00:06:58,250 --&gt; 00:06:59,600</w:t>
      </w:r>
    </w:p>
    <w:p w14:paraId="1BFDD1E3" w14:textId="77777777" w:rsidR="00BF7893" w:rsidRDefault="00BF7893" w:rsidP="00BF7893">
      <w:r>
        <w:rPr>
          <w:rFonts w:hint="eastAsia"/>
        </w:rPr>
        <w:t>因爲地面它沒有煩惱</w:t>
      </w:r>
    </w:p>
    <w:p w14:paraId="7369BEB7" w14:textId="77777777" w:rsidR="00BF7893" w:rsidRDefault="00BF7893" w:rsidP="00BF7893"/>
    <w:p w14:paraId="3AC656BC" w14:textId="77777777" w:rsidR="00BF7893" w:rsidRDefault="00BF7893" w:rsidP="00BF7893">
      <w:r>
        <w:t>157</w:t>
      </w:r>
    </w:p>
    <w:p w14:paraId="65FA45A2" w14:textId="77777777" w:rsidR="00BF7893" w:rsidRDefault="00BF7893" w:rsidP="00BF7893">
      <w:r>
        <w:t>00:07:01,240 --&gt; 00:07:03,160</w:t>
      </w:r>
    </w:p>
    <w:p w14:paraId="4D4E41C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但是我們的心有重量感</w:t>
      </w:r>
    </w:p>
    <w:p w14:paraId="4E3F292B" w14:textId="77777777" w:rsidR="00BF7893" w:rsidRDefault="00BF7893" w:rsidP="00BF7893"/>
    <w:p w14:paraId="681B2C56" w14:textId="77777777" w:rsidR="00BF7893" w:rsidRDefault="00BF7893" w:rsidP="00BF7893">
      <w:r>
        <w:t>158</w:t>
      </w:r>
    </w:p>
    <w:p w14:paraId="7580D7A6" w14:textId="77777777" w:rsidR="00BF7893" w:rsidRDefault="00BF7893" w:rsidP="00BF7893">
      <w:r>
        <w:t>00:07:03,950 --&gt; 00:07:05,210</w:t>
      </w:r>
    </w:p>
    <w:p w14:paraId="6ADDF78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如果能夠看出來的話</w:t>
      </w:r>
    </w:p>
    <w:p w14:paraId="606E22E7" w14:textId="77777777" w:rsidR="00BF7893" w:rsidRDefault="00BF7893" w:rsidP="00BF7893"/>
    <w:p w14:paraId="7C3DD38D" w14:textId="77777777" w:rsidR="00BF7893" w:rsidRDefault="00BF7893" w:rsidP="00BF7893">
      <w:r>
        <w:t>159</w:t>
      </w:r>
    </w:p>
    <w:p w14:paraId="6AE9CE0B" w14:textId="77777777" w:rsidR="00BF7893" w:rsidRDefault="00BF7893" w:rsidP="00BF7893">
      <w:r>
        <w:t>00:07:05,210 --&gt; 00:07:08,180</w:t>
      </w:r>
    </w:p>
    <w:p w14:paraId="269265B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就會知道說</w:t>
      </w:r>
      <w:r>
        <w:rPr>
          <w:rFonts w:hint="eastAsia"/>
        </w:rPr>
        <w:t xml:space="preserve"> </w:t>
      </w:r>
      <w:r>
        <w:rPr>
          <w:rFonts w:hint="eastAsia"/>
        </w:rPr>
        <w:t>它是有這個滲透進來的事物</w:t>
      </w:r>
    </w:p>
    <w:p w14:paraId="59552912" w14:textId="77777777" w:rsidR="00BF7893" w:rsidRDefault="00BF7893" w:rsidP="00BF7893"/>
    <w:p w14:paraId="33158097" w14:textId="77777777" w:rsidR="00BF7893" w:rsidRDefault="00BF7893" w:rsidP="00BF7893">
      <w:r>
        <w:t>160</w:t>
      </w:r>
    </w:p>
    <w:p w14:paraId="5AF2EDA8" w14:textId="77777777" w:rsidR="00BF7893" w:rsidRDefault="00BF7893" w:rsidP="00BF7893">
      <w:r>
        <w:t>00:07:08,570 --&gt; 00:07:10,710</w:t>
      </w:r>
    </w:p>
    <w:p w14:paraId="349426D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滲透起來的事物它是源自於煩惱</w:t>
      </w:r>
    </w:p>
    <w:p w14:paraId="32A2D3A8" w14:textId="77777777" w:rsidR="00BF7893" w:rsidRDefault="00BF7893" w:rsidP="00BF7893"/>
    <w:p w14:paraId="2B9EADCC" w14:textId="77777777" w:rsidR="00BF7893" w:rsidRDefault="00BF7893" w:rsidP="00BF7893">
      <w:r>
        <w:t>161</w:t>
      </w:r>
    </w:p>
    <w:p w14:paraId="017E35D1" w14:textId="77777777" w:rsidR="00BF7893" w:rsidRDefault="00BF7893" w:rsidP="00BF7893">
      <w:r>
        <w:t>00:07:12,250 --&gt; 00:07:13,810</w:t>
      </w:r>
    </w:p>
    <w:p w14:paraId="61E34A1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它是造作</w:t>
      </w:r>
    </w:p>
    <w:p w14:paraId="679D88C0" w14:textId="77777777" w:rsidR="00BF7893" w:rsidRDefault="00BF7893" w:rsidP="00BF7893"/>
    <w:p w14:paraId="21942EDB" w14:textId="77777777" w:rsidR="00BF7893" w:rsidRDefault="00BF7893" w:rsidP="00BF7893">
      <w:r>
        <w:t>162</w:t>
      </w:r>
    </w:p>
    <w:p w14:paraId="4CD639C3" w14:textId="77777777" w:rsidR="00BF7893" w:rsidRDefault="00BF7893" w:rsidP="00BF7893">
      <w:r>
        <w:t>00:07:15,090 --&gt; 00:07:17,200</w:t>
      </w:r>
    </w:p>
    <w:p w14:paraId="5172BC2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是心它營造出來的事物</w:t>
      </w:r>
    </w:p>
    <w:p w14:paraId="39A883CD" w14:textId="77777777" w:rsidR="00BF7893" w:rsidRDefault="00BF7893" w:rsidP="00BF7893"/>
    <w:p w14:paraId="10D51755" w14:textId="77777777" w:rsidR="00BF7893" w:rsidRDefault="00BF7893" w:rsidP="00BF7893">
      <w:r>
        <w:t>163</w:t>
      </w:r>
    </w:p>
    <w:p w14:paraId="59ECD2C5" w14:textId="77777777" w:rsidR="00BF7893" w:rsidRDefault="00BF7893" w:rsidP="00BF7893">
      <w:r>
        <w:t>00:07:18,390 --&gt; 00:07:21,010</w:t>
      </w:r>
    </w:p>
    <w:p w14:paraId="6D5EC6E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它是用到感覺</w:t>
      </w:r>
      <w:r>
        <w:rPr>
          <w:rFonts w:hint="eastAsia"/>
        </w:rPr>
        <w:t xml:space="preserve"> </w:t>
      </w:r>
      <w:r>
        <w:rPr>
          <w:rFonts w:hint="eastAsia"/>
        </w:rPr>
        <w:t>這樣的方法</w:t>
      </w:r>
    </w:p>
    <w:p w14:paraId="6802597F" w14:textId="77777777" w:rsidR="00BF7893" w:rsidRDefault="00BF7893" w:rsidP="00BF7893"/>
    <w:p w14:paraId="3D305074" w14:textId="77777777" w:rsidR="00BF7893" w:rsidRDefault="00BF7893" w:rsidP="00BF7893">
      <w:r>
        <w:t>164</w:t>
      </w:r>
    </w:p>
    <w:p w14:paraId="018B3A87" w14:textId="77777777" w:rsidR="00BF7893" w:rsidRDefault="00BF7893" w:rsidP="00BF7893">
      <w:r>
        <w:t>00:07:21,010 --&gt; 00:07:25,490</w:t>
      </w:r>
    </w:p>
    <w:p w14:paraId="5550EB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而</w:t>
      </w:r>
      <w:proofErr w:type="gramStart"/>
      <w:r>
        <w:rPr>
          <w:rFonts w:hint="eastAsia"/>
        </w:rPr>
        <w:t>比如說去這個</w:t>
      </w:r>
      <w:proofErr w:type="gramEnd"/>
      <w:r>
        <w:rPr>
          <w:rFonts w:hint="eastAsia"/>
        </w:rPr>
        <w:t>全神貫注的去看</w:t>
      </w:r>
    </w:p>
    <w:p w14:paraId="1C7A236D" w14:textId="77777777" w:rsidR="00BF7893" w:rsidRDefault="00BF7893" w:rsidP="00BF7893"/>
    <w:p w14:paraId="14ADDBBA" w14:textId="77777777" w:rsidR="00BF7893" w:rsidRDefault="00BF7893" w:rsidP="00BF7893">
      <w:r>
        <w:t>165</w:t>
      </w:r>
    </w:p>
    <w:p w14:paraId="6CD31ADA" w14:textId="77777777" w:rsidR="00BF7893" w:rsidRDefault="00BF7893" w:rsidP="00BF7893">
      <w:r>
        <w:t>00:07:25,490 --&gt; 00:07:29,570</w:t>
      </w:r>
    </w:p>
    <w:p w14:paraId="79BA0471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比如說像</w:t>
      </w:r>
      <w:r>
        <w:rPr>
          <w:rFonts w:hint="eastAsia"/>
        </w:rPr>
        <w:t>29</w:t>
      </w:r>
      <w:r>
        <w:rPr>
          <w:rFonts w:hint="eastAsia"/>
        </w:rPr>
        <w:t>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你這個盯得太厲害了</w:t>
      </w:r>
    </w:p>
    <w:p w14:paraId="70496EF0" w14:textId="77777777" w:rsidR="00BF7893" w:rsidRDefault="00BF7893" w:rsidP="00BF7893"/>
    <w:p w14:paraId="4C31F22F" w14:textId="77777777" w:rsidR="00BF7893" w:rsidRDefault="00BF7893" w:rsidP="00BF7893">
      <w:r>
        <w:t>166</w:t>
      </w:r>
    </w:p>
    <w:p w14:paraId="3324DECD" w14:textId="77777777" w:rsidR="00BF7893" w:rsidRDefault="00BF7893" w:rsidP="00BF7893">
      <w:r>
        <w:t>00:07:29,940 --&gt; 00:07:31,620</w:t>
      </w:r>
    </w:p>
    <w:p w14:paraId="28841D4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當你去專注太厲害的話</w:t>
      </w:r>
    </w:p>
    <w:p w14:paraId="6F63756B" w14:textId="77777777" w:rsidR="00BF7893" w:rsidRDefault="00BF7893" w:rsidP="00BF7893"/>
    <w:p w14:paraId="559C8128" w14:textId="77777777" w:rsidR="00BF7893" w:rsidRDefault="00BF7893" w:rsidP="00BF7893">
      <w:r>
        <w:t>167</w:t>
      </w:r>
    </w:p>
    <w:p w14:paraId="7013BBF6" w14:textId="77777777" w:rsidR="00BF7893" w:rsidRDefault="00BF7893" w:rsidP="00BF7893">
      <w:r>
        <w:t>00:07:31,970 --&gt; 00:07:34,530</w:t>
      </w:r>
    </w:p>
    <w:p w14:paraId="401EC3C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你的感覺都不會非常清楚</w:t>
      </w:r>
    </w:p>
    <w:p w14:paraId="774A7DFD" w14:textId="77777777" w:rsidR="00BF7893" w:rsidRDefault="00BF7893" w:rsidP="00BF7893"/>
    <w:p w14:paraId="7FD05009" w14:textId="77777777" w:rsidR="00BF7893" w:rsidRDefault="00BF7893" w:rsidP="00BF7893">
      <w:r>
        <w:t>168</w:t>
      </w:r>
    </w:p>
    <w:p w14:paraId="759B76A8" w14:textId="77777777" w:rsidR="00BF7893" w:rsidRDefault="00BF7893" w:rsidP="00BF7893">
      <w:r>
        <w:t>00:07:35,390 --&gt; 00:07:37,250</w:t>
      </w:r>
    </w:p>
    <w:p w14:paraId="682401F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正常的心</w:t>
      </w:r>
    </w:p>
    <w:p w14:paraId="486B5E94" w14:textId="77777777" w:rsidR="00BF7893" w:rsidRDefault="00BF7893" w:rsidP="00BF7893"/>
    <w:p w14:paraId="5A184069" w14:textId="77777777" w:rsidR="00BF7893" w:rsidRDefault="00BF7893" w:rsidP="00BF7893">
      <w:r>
        <w:t>169</w:t>
      </w:r>
    </w:p>
    <w:p w14:paraId="6F6BE484" w14:textId="77777777" w:rsidR="00BF7893" w:rsidRDefault="00BF7893" w:rsidP="00BF7893">
      <w:r>
        <w:t>00:07:37,250 --&gt; 00:07:40,320</w:t>
      </w:r>
    </w:p>
    <w:p w14:paraId="192A9D2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或者我們用來修行的心</w:t>
      </w:r>
    </w:p>
    <w:p w14:paraId="12DADA86" w14:textId="77777777" w:rsidR="00BF7893" w:rsidRDefault="00BF7893" w:rsidP="00BF7893"/>
    <w:p w14:paraId="70FE10DB" w14:textId="77777777" w:rsidR="00BF7893" w:rsidRDefault="00BF7893" w:rsidP="00BF7893">
      <w:r>
        <w:t>170</w:t>
      </w:r>
    </w:p>
    <w:p w14:paraId="5DD99B04" w14:textId="77777777" w:rsidR="00BF7893" w:rsidRDefault="00BF7893" w:rsidP="00BF7893">
      <w:r>
        <w:t>00:07:40,410 --&gt; 00:07:43,320</w:t>
      </w:r>
    </w:p>
    <w:p w14:paraId="001CD33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用來看境界法的心</w:t>
      </w:r>
    </w:p>
    <w:p w14:paraId="6CE02BB0" w14:textId="77777777" w:rsidR="00BF7893" w:rsidRDefault="00BF7893" w:rsidP="00BF7893"/>
    <w:p w14:paraId="6EF8F40D" w14:textId="77777777" w:rsidR="00BF7893" w:rsidRDefault="00BF7893" w:rsidP="00BF7893">
      <w:r>
        <w:t>171</w:t>
      </w:r>
    </w:p>
    <w:p w14:paraId="5FB77B5A" w14:textId="77777777" w:rsidR="00BF7893" w:rsidRDefault="00BF7893" w:rsidP="00BF7893">
      <w:r>
        <w:t>00:07:43,320 --&gt; 00:07:47,520</w:t>
      </w:r>
    </w:p>
    <w:p w14:paraId="1D04037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就是全部的這些名法境界了</w:t>
      </w:r>
    </w:p>
    <w:p w14:paraId="3E04AE10" w14:textId="77777777" w:rsidR="00BF7893" w:rsidRDefault="00BF7893" w:rsidP="00BF7893"/>
    <w:p w14:paraId="54967580" w14:textId="77777777" w:rsidR="00BF7893" w:rsidRDefault="00BF7893" w:rsidP="00BF7893">
      <w:r>
        <w:t>172</w:t>
      </w:r>
    </w:p>
    <w:p w14:paraId="2B26999A" w14:textId="77777777" w:rsidR="00BF7893" w:rsidRDefault="00BF7893" w:rsidP="00BF7893">
      <w:r>
        <w:t>00:07:48,060 --&gt; 00:07:50,980</w:t>
      </w:r>
    </w:p>
    <w:p w14:paraId="02DF643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我們用到的過程是僅僅只是去感覺</w:t>
      </w:r>
    </w:p>
    <w:p w14:paraId="4F145F75" w14:textId="77777777" w:rsidR="00BF7893" w:rsidRDefault="00BF7893" w:rsidP="00BF7893"/>
    <w:p w14:paraId="5B9EDE4D" w14:textId="77777777" w:rsidR="00BF7893" w:rsidRDefault="00BF7893" w:rsidP="00BF7893">
      <w:r>
        <w:t>173</w:t>
      </w:r>
    </w:p>
    <w:p w14:paraId="78C315CC" w14:textId="77777777" w:rsidR="00BF7893" w:rsidRDefault="00BF7893" w:rsidP="00BF7893">
      <w:r>
        <w:t>00:07:51,080 --&gt; 00:07:56,070</w:t>
      </w:r>
    </w:p>
    <w:p w14:paraId="6F282D8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就好像感覺到說我們旁邊有人坐著</w:t>
      </w:r>
    </w:p>
    <w:p w14:paraId="7367FFD7" w14:textId="77777777" w:rsidR="00BF7893" w:rsidRDefault="00BF7893" w:rsidP="00BF7893"/>
    <w:p w14:paraId="77CECCEB" w14:textId="77777777" w:rsidR="00BF7893" w:rsidRDefault="00BF7893" w:rsidP="00BF7893">
      <w:r>
        <w:t>174</w:t>
      </w:r>
    </w:p>
    <w:p w14:paraId="53985047" w14:textId="77777777" w:rsidR="00BF7893" w:rsidRDefault="00BF7893" w:rsidP="00BF7893">
      <w:r>
        <w:t>00:07:57,750 --&gt; 00:07:59,060</w:t>
      </w:r>
    </w:p>
    <w:p w14:paraId="154C85D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不用出很多力</w:t>
      </w:r>
    </w:p>
    <w:p w14:paraId="33B75EF9" w14:textId="77777777" w:rsidR="00BF7893" w:rsidRDefault="00BF7893" w:rsidP="00BF7893"/>
    <w:p w14:paraId="1CC35671" w14:textId="77777777" w:rsidR="00BF7893" w:rsidRDefault="00BF7893" w:rsidP="00BF7893">
      <w:r>
        <w:t>175</w:t>
      </w:r>
    </w:p>
    <w:p w14:paraId="0CD7FAAE" w14:textId="77777777" w:rsidR="00BF7893" w:rsidRDefault="00BF7893" w:rsidP="00BF7893">
      <w:r>
        <w:t>00:07:59,490 --&gt; 00:08:02,370</w:t>
      </w:r>
    </w:p>
    <w:p w14:paraId="54B89F9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它僅僅只是有一點點的這種刻意感</w:t>
      </w:r>
    </w:p>
    <w:p w14:paraId="49CEDDB6" w14:textId="77777777" w:rsidR="00BF7893" w:rsidRDefault="00BF7893" w:rsidP="00BF7893"/>
    <w:p w14:paraId="201C6D01" w14:textId="77777777" w:rsidR="00BF7893" w:rsidRDefault="00BF7893" w:rsidP="00BF7893">
      <w:r>
        <w:t>176</w:t>
      </w:r>
    </w:p>
    <w:p w14:paraId="7D8E89B0" w14:textId="77777777" w:rsidR="00BF7893" w:rsidRDefault="00BF7893" w:rsidP="00BF7893">
      <w:r>
        <w:t>00:08:02,370 --&gt; 00:08:04,530</w:t>
      </w:r>
    </w:p>
    <w:p w14:paraId="60452C5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這種刻意事實上就是在造業</w:t>
      </w:r>
    </w:p>
    <w:p w14:paraId="58C29B69" w14:textId="77777777" w:rsidR="00BF7893" w:rsidRDefault="00BF7893" w:rsidP="00BF7893"/>
    <w:p w14:paraId="3CD0DF84" w14:textId="77777777" w:rsidR="00BF7893" w:rsidRDefault="00BF7893" w:rsidP="00BF7893">
      <w:r>
        <w:t>177</w:t>
      </w:r>
    </w:p>
    <w:p w14:paraId="341B92A9" w14:textId="77777777" w:rsidR="00BF7893" w:rsidRDefault="00BF7893" w:rsidP="00BF7893">
      <w:r>
        <w:t>00:08:04,530 --&gt; 00:08:05,520</w:t>
      </w:r>
    </w:p>
    <w:p w14:paraId="20D630B8" w14:textId="77777777" w:rsidR="00BF7893" w:rsidRDefault="00BF7893" w:rsidP="00BF7893">
      <w:r>
        <w:rPr>
          <w:rFonts w:hint="eastAsia"/>
        </w:rPr>
        <w:t>因爲它有貪</w:t>
      </w:r>
    </w:p>
    <w:p w14:paraId="5417B5B8" w14:textId="77777777" w:rsidR="00BF7893" w:rsidRDefault="00BF7893" w:rsidP="00BF7893"/>
    <w:p w14:paraId="2CA33A7F" w14:textId="77777777" w:rsidR="00BF7893" w:rsidRDefault="00BF7893" w:rsidP="00BF7893">
      <w:r>
        <w:t>178</w:t>
      </w:r>
    </w:p>
    <w:p w14:paraId="0D07EE23" w14:textId="77777777" w:rsidR="00BF7893" w:rsidRDefault="00BF7893" w:rsidP="00BF7893">
      <w:r>
        <w:t>00:08:05,520 --&gt; 00:08:10,610</w:t>
      </w:r>
    </w:p>
    <w:p w14:paraId="0447599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想去看到</w:t>
      </w:r>
      <w:r>
        <w:rPr>
          <w:rFonts w:hint="eastAsia"/>
        </w:rPr>
        <w:t xml:space="preserve"> </w:t>
      </w:r>
      <w:r>
        <w:rPr>
          <w:rFonts w:hint="eastAsia"/>
        </w:rPr>
        <w:t>僅只是說教給我們大家是看</w:t>
      </w:r>
    </w:p>
    <w:p w14:paraId="40446AB1" w14:textId="77777777" w:rsidR="00BF7893" w:rsidRDefault="00BF7893" w:rsidP="00BF7893"/>
    <w:p w14:paraId="1BBDDFAB" w14:textId="77777777" w:rsidR="00BF7893" w:rsidRDefault="00BF7893" w:rsidP="00BF7893">
      <w:r>
        <w:t>179</w:t>
      </w:r>
    </w:p>
    <w:p w14:paraId="5E3A7504" w14:textId="77777777" w:rsidR="00BF7893" w:rsidRDefault="00BF7893" w:rsidP="00BF7893">
      <w:r>
        <w:t>00:08:10,610 --&gt; 00:08:12,210</w:t>
      </w:r>
    </w:p>
    <w:p w14:paraId="03A808C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說我們大家能夠感覺到</w:t>
      </w:r>
    </w:p>
    <w:p w14:paraId="60646F9C" w14:textId="77777777" w:rsidR="00BF7893" w:rsidRDefault="00BF7893" w:rsidP="00BF7893"/>
    <w:p w14:paraId="081AA6EA" w14:textId="77777777" w:rsidR="00BF7893" w:rsidRDefault="00BF7893" w:rsidP="00BF7893">
      <w:r>
        <w:t>180</w:t>
      </w:r>
    </w:p>
    <w:p w14:paraId="0182206D" w14:textId="77777777" w:rsidR="00BF7893" w:rsidRDefault="00BF7893" w:rsidP="00BF7893">
      <w:r>
        <w:t>00:08:12,210 --&gt; 00:08:13,940</w:t>
      </w:r>
    </w:p>
    <w:p w14:paraId="782298A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說這個周圍有人坐著</w:t>
      </w:r>
    </w:p>
    <w:p w14:paraId="62478BE5" w14:textId="77777777" w:rsidR="00BF7893" w:rsidRDefault="00BF7893" w:rsidP="00BF7893"/>
    <w:p w14:paraId="6DCEC959" w14:textId="77777777" w:rsidR="00BF7893" w:rsidRDefault="00BF7893" w:rsidP="00BF7893">
      <w:r>
        <w:t>181</w:t>
      </w:r>
    </w:p>
    <w:p w14:paraId="310F5085" w14:textId="77777777" w:rsidR="00BF7893" w:rsidRDefault="00BF7893" w:rsidP="00BF7893">
      <w:r>
        <w:t>00:08:14,100 --&gt; 00:08:15,780</w:t>
      </w:r>
    </w:p>
    <w:p w14:paraId="3390DB7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這樣用到的力量並不</w:t>
      </w:r>
      <w:proofErr w:type="gramStart"/>
      <w:r>
        <w:rPr>
          <w:rFonts w:hint="eastAsia"/>
        </w:rPr>
        <w:t>強</w:t>
      </w:r>
      <w:proofErr w:type="gramEnd"/>
    </w:p>
    <w:p w14:paraId="573FC283" w14:textId="77777777" w:rsidR="00BF7893" w:rsidRDefault="00BF7893" w:rsidP="00BF7893"/>
    <w:p w14:paraId="4415FF78" w14:textId="77777777" w:rsidR="00BF7893" w:rsidRDefault="00BF7893" w:rsidP="00BF7893">
      <w:r>
        <w:t>182</w:t>
      </w:r>
    </w:p>
    <w:p w14:paraId="1AF67D4E" w14:textId="77777777" w:rsidR="00BF7893" w:rsidRDefault="00BF7893" w:rsidP="00BF7893">
      <w:r>
        <w:t>00:08:15,830 --&gt; 00:08:16,890</w:t>
      </w:r>
    </w:p>
    <w:p w14:paraId="7D31E39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用到力量不強</w:t>
      </w:r>
    </w:p>
    <w:p w14:paraId="7DF4F1EA" w14:textId="77777777" w:rsidR="00BF7893" w:rsidRDefault="00BF7893" w:rsidP="00BF7893"/>
    <w:p w14:paraId="38F1AB19" w14:textId="77777777" w:rsidR="00BF7893" w:rsidRDefault="00BF7893" w:rsidP="00BF7893">
      <w:r>
        <w:t>183</w:t>
      </w:r>
    </w:p>
    <w:p w14:paraId="2A3DB91F" w14:textId="77777777" w:rsidR="00BF7893" w:rsidRDefault="00BF7893" w:rsidP="00BF7893">
      <w:r>
        <w:t>00:08:16,890 --&gt; 00:08:19,130</w:t>
      </w:r>
    </w:p>
    <w:p w14:paraId="1CF3A85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意思</w:t>
      </w:r>
      <w:proofErr w:type="gramStart"/>
      <w:r>
        <w:rPr>
          <w:rFonts w:hint="eastAsia"/>
        </w:rPr>
        <w:t>是說有刻意</w:t>
      </w:r>
      <w:proofErr w:type="gramEnd"/>
    </w:p>
    <w:p w14:paraId="4A8DCF6C" w14:textId="77777777" w:rsidR="00BF7893" w:rsidRDefault="00BF7893" w:rsidP="00BF7893"/>
    <w:p w14:paraId="3D5B3674" w14:textId="77777777" w:rsidR="00BF7893" w:rsidRDefault="00BF7893" w:rsidP="00BF7893">
      <w:r>
        <w:t>184</w:t>
      </w:r>
    </w:p>
    <w:p w14:paraId="6F44E045" w14:textId="77777777" w:rsidR="00BF7893" w:rsidRDefault="00BF7893" w:rsidP="00BF7893">
      <w:r>
        <w:t>00:08:19,130 --&gt; 00:08:21,910</w:t>
      </w:r>
    </w:p>
    <w:p w14:paraId="405CB8F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但是這樣的刻意度不是很強就是有貪</w:t>
      </w:r>
    </w:p>
    <w:p w14:paraId="4031C0EA" w14:textId="77777777" w:rsidR="00BF7893" w:rsidRDefault="00BF7893" w:rsidP="00BF7893"/>
    <w:p w14:paraId="4FC2A647" w14:textId="77777777" w:rsidR="00BF7893" w:rsidRDefault="00BF7893" w:rsidP="00BF7893">
      <w:r>
        <w:t>185</w:t>
      </w:r>
    </w:p>
    <w:p w14:paraId="7971C064" w14:textId="77777777" w:rsidR="00BF7893" w:rsidRDefault="00BF7893" w:rsidP="00BF7893">
      <w:r>
        <w:t>00:08:21,970 --&gt; 00:08:23,690</w:t>
      </w:r>
    </w:p>
    <w:p w14:paraId="1BEEAAE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但這個貪不是特別的強烈</w:t>
      </w:r>
    </w:p>
    <w:p w14:paraId="2E1FFD79" w14:textId="77777777" w:rsidR="00BF7893" w:rsidRDefault="00BF7893" w:rsidP="00BF7893"/>
    <w:p w14:paraId="1C4BC75A" w14:textId="77777777" w:rsidR="00BF7893" w:rsidRDefault="00BF7893" w:rsidP="00BF7893">
      <w:r>
        <w:t>186</w:t>
      </w:r>
    </w:p>
    <w:p w14:paraId="222B8A9C" w14:textId="77777777" w:rsidR="00BF7893" w:rsidRDefault="00BF7893" w:rsidP="00BF7893">
      <w:r>
        <w:t>00:08:23,690 --&gt; 00:08:25,100</w:t>
      </w:r>
    </w:p>
    <w:p w14:paraId="7B713E0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只剩</w:t>
      </w:r>
      <w:proofErr w:type="gramStart"/>
      <w:r>
        <w:rPr>
          <w:rFonts w:hint="eastAsia"/>
        </w:rPr>
        <w:t>一點貪</w:t>
      </w:r>
      <w:proofErr w:type="gramEnd"/>
      <w:r>
        <w:rPr>
          <w:rFonts w:hint="eastAsia"/>
        </w:rPr>
        <w:t>而已</w:t>
      </w:r>
    </w:p>
    <w:p w14:paraId="4264F3E6" w14:textId="77777777" w:rsidR="00BF7893" w:rsidRDefault="00BF7893" w:rsidP="00BF7893"/>
    <w:p w14:paraId="35ED8D4E" w14:textId="77777777" w:rsidR="00BF7893" w:rsidRDefault="00BF7893" w:rsidP="00BF7893">
      <w:r>
        <w:t>187</w:t>
      </w:r>
    </w:p>
    <w:p w14:paraId="7552BF80" w14:textId="77777777" w:rsidR="00BF7893" w:rsidRDefault="00BF7893" w:rsidP="00BF7893">
      <w:r>
        <w:t>00:08:27,560 --&gt; 00:08:29,690</w:t>
      </w:r>
    </w:p>
    <w:p w14:paraId="02898D5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最開始的時候先要有貪</w:t>
      </w:r>
    </w:p>
    <w:p w14:paraId="7200BFA3" w14:textId="77777777" w:rsidR="00BF7893" w:rsidRDefault="00BF7893" w:rsidP="00BF7893"/>
    <w:p w14:paraId="21C4B96B" w14:textId="77777777" w:rsidR="00BF7893" w:rsidRDefault="00BF7893" w:rsidP="00BF7893">
      <w:r>
        <w:t>188</w:t>
      </w:r>
    </w:p>
    <w:p w14:paraId="130A0954" w14:textId="77777777" w:rsidR="00BF7893" w:rsidRDefault="00BF7893" w:rsidP="00BF7893">
      <w:r>
        <w:t>00:08:30,260 --&gt; 00:08:32,790</w:t>
      </w:r>
    </w:p>
    <w:p w14:paraId="03148BA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但是如果特別強烈的貪的話</w:t>
      </w:r>
    </w:p>
    <w:p w14:paraId="463D1DC4" w14:textId="77777777" w:rsidR="00BF7893" w:rsidRDefault="00BF7893" w:rsidP="00BF7893"/>
    <w:p w14:paraId="31ABBB3A" w14:textId="77777777" w:rsidR="00BF7893" w:rsidRDefault="00BF7893" w:rsidP="00BF7893">
      <w:r>
        <w:t>189</w:t>
      </w:r>
    </w:p>
    <w:p w14:paraId="243A7471" w14:textId="77777777" w:rsidR="00BF7893" w:rsidRDefault="00BF7893" w:rsidP="00BF7893">
      <w:r>
        <w:t>00:08:33,210 --&gt; 00:08:34,700</w:t>
      </w:r>
    </w:p>
    <w:p w14:paraId="7191DAC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心它的自然的特性</w:t>
      </w:r>
    </w:p>
    <w:p w14:paraId="038217CD" w14:textId="77777777" w:rsidR="00BF7893" w:rsidRDefault="00BF7893" w:rsidP="00BF7893"/>
    <w:p w14:paraId="30D7C65A" w14:textId="77777777" w:rsidR="00BF7893" w:rsidRDefault="00BF7893" w:rsidP="00BF7893">
      <w:r>
        <w:t>190</w:t>
      </w:r>
    </w:p>
    <w:p w14:paraId="60E12AFB" w14:textId="77777777" w:rsidR="00BF7893" w:rsidRDefault="00BF7893" w:rsidP="00BF7893">
      <w:r>
        <w:t>00:08:34,730 --&gt; 00:08:35,540</w:t>
      </w:r>
    </w:p>
    <w:p w14:paraId="393AD98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自然的這種</w:t>
      </w:r>
    </w:p>
    <w:p w14:paraId="21B874BA" w14:textId="77777777" w:rsidR="00BF7893" w:rsidRDefault="00BF7893" w:rsidP="00BF7893"/>
    <w:p w14:paraId="3C62C522" w14:textId="77777777" w:rsidR="00BF7893" w:rsidRDefault="00BF7893" w:rsidP="00BF7893">
      <w:r>
        <w:t>191</w:t>
      </w:r>
    </w:p>
    <w:p w14:paraId="343180B8" w14:textId="77777777" w:rsidR="00BF7893" w:rsidRDefault="00BF7893" w:rsidP="00BF7893">
      <w:r>
        <w:t>00:08:35,610 --&gt; 00:08:37,640</w:t>
      </w:r>
    </w:p>
    <w:p w14:paraId="6A23E4B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自然平常的狀態就會消失</w:t>
      </w:r>
    </w:p>
    <w:p w14:paraId="7E0B14F3" w14:textId="77777777" w:rsidR="00BF7893" w:rsidRDefault="00BF7893" w:rsidP="00BF7893"/>
    <w:p w14:paraId="0A2FBCDF" w14:textId="77777777" w:rsidR="00BF7893" w:rsidRDefault="00BF7893" w:rsidP="00BF7893">
      <w:r>
        <w:t>192</w:t>
      </w:r>
    </w:p>
    <w:p w14:paraId="646D5D99" w14:textId="77777777" w:rsidR="00BF7893" w:rsidRDefault="00BF7893" w:rsidP="00BF7893">
      <w:r>
        <w:t>00:08:38,360 --&gt; 00:08:42,930</w:t>
      </w:r>
    </w:p>
    <w:p w14:paraId="52ACA55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因此老師剛才帶領我們大家去看樹</w:t>
      </w:r>
    </w:p>
    <w:p w14:paraId="444F4CD3" w14:textId="77777777" w:rsidR="00BF7893" w:rsidRDefault="00BF7893" w:rsidP="00BF7893"/>
    <w:p w14:paraId="3143152B" w14:textId="77777777" w:rsidR="00BF7893" w:rsidRDefault="00BF7893" w:rsidP="00BF7893">
      <w:r>
        <w:t>193</w:t>
      </w:r>
    </w:p>
    <w:p w14:paraId="758FD647" w14:textId="77777777" w:rsidR="00BF7893" w:rsidRDefault="00BF7893" w:rsidP="00BF7893">
      <w:r>
        <w:t>00:08:43,770 --&gt; 00:08:45,610</w:t>
      </w:r>
    </w:p>
    <w:p w14:paraId="2A1C62D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或者去看後面的山也行</w:t>
      </w:r>
    </w:p>
    <w:p w14:paraId="1E07E40A" w14:textId="77777777" w:rsidR="00BF7893" w:rsidRDefault="00BF7893" w:rsidP="00BF7893"/>
    <w:p w14:paraId="2FC40DA1" w14:textId="77777777" w:rsidR="00BF7893" w:rsidRDefault="00BF7893" w:rsidP="00BF7893">
      <w:r>
        <w:t>194</w:t>
      </w:r>
    </w:p>
    <w:p w14:paraId="0F4BA398" w14:textId="77777777" w:rsidR="00BF7893" w:rsidRDefault="00BF7893" w:rsidP="00BF7893">
      <w:r>
        <w:t>00:08:45,610 --&gt; 00:08:46,450</w:t>
      </w:r>
    </w:p>
    <w:p w14:paraId="63CFCA5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能看出來嗎</w:t>
      </w:r>
    </w:p>
    <w:p w14:paraId="359280CA" w14:textId="77777777" w:rsidR="00BF7893" w:rsidRDefault="00BF7893" w:rsidP="00BF7893"/>
    <w:p w14:paraId="506391A9" w14:textId="77777777" w:rsidR="00BF7893" w:rsidRDefault="00BF7893" w:rsidP="00BF7893">
      <w:r>
        <w:t>195</w:t>
      </w:r>
    </w:p>
    <w:p w14:paraId="16D7D6CA" w14:textId="77777777" w:rsidR="00BF7893" w:rsidRDefault="00BF7893" w:rsidP="00BF7893">
      <w:r>
        <w:t>00:08:46,450 --&gt; 00:08:47,850</w:t>
      </w:r>
    </w:p>
    <w:p w14:paraId="7157C76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這個山它沒有重量</w:t>
      </w:r>
    </w:p>
    <w:p w14:paraId="4F8A2B03" w14:textId="77777777" w:rsidR="00BF7893" w:rsidRDefault="00BF7893" w:rsidP="00BF7893"/>
    <w:p w14:paraId="02A0F586" w14:textId="77777777" w:rsidR="00BF7893" w:rsidRDefault="00BF7893" w:rsidP="00BF7893">
      <w:r>
        <w:t>196</w:t>
      </w:r>
    </w:p>
    <w:p w14:paraId="73F7CA94" w14:textId="77777777" w:rsidR="00BF7893" w:rsidRDefault="00BF7893" w:rsidP="00BF7893">
      <w:r>
        <w:t>00:08:48,740 --&gt; 00:08:52,650</w:t>
      </w:r>
    </w:p>
    <w:p w14:paraId="042372C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你的心有重量對嗎</w:t>
      </w:r>
    </w:p>
    <w:p w14:paraId="5EF5F834" w14:textId="77777777" w:rsidR="00BF7893" w:rsidRDefault="00BF7893" w:rsidP="00BF7893"/>
    <w:p w14:paraId="1D3FD589" w14:textId="77777777" w:rsidR="00BF7893" w:rsidRDefault="00BF7893" w:rsidP="00BF7893">
      <w:r>
        <w:t>197</w:t>
      </w:r>
    </w:p>
    <w:p w14:paraId="34EF98CD" w14:textId="77777777" w:rsidR="00BF7893" w:rsidRDefault="00BF7893" w:rsidP="00BF7893">
      <w:r>
        <w:t>00:08:53,010 --&gt; 00:08:58,570</w:t>
      </w:r>
    </w:p>
    <w:p w14:paraId="66C5B48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你們大家很多人能夠感覺到</w:t>
      </w:r>
      <w:r>
        <w:rPr>
          <w:rFonts w:hint="eastAsia"/>
        </w:rPr>
        <w:t xml:space="preserve"> </w:t>
      </w:r>
      <w:r>
        <w:rPr>
          <w:rFonts w:hint="eastAsia"/>
        </w:rPr>
        <w:t>心有重量感</w:t>
      </w:r>
    </w:p>
    <w:p w14:paraId="49AAB65E" w14:textId="77777777" w:rsidR="00BF7893" w:rsidRDefault="00BF7893" w:rsidP="00BF7893"/>
    <w:p w14:paraId="35231781" w14:textId="77777777" w:rsidR="00BF7893" w:rsidRDefault="00BF7893" w:rsidP="00BF7893">
      <w:r>
        <w:t>198</w:t>
      </w:r>
    </w:p>
    <w:p w14:paraId="1E498429" w14:textId="77777777" w:rsidR="00BF7893" w:rsidRDefault="00BF7893" w:rsidP="00BF7893">
      <w:r>
        <w:t>00:08:58,570 --&gt; 00:09:00,490</w:t>
      </w:r>
    </w:p>
    <w:p w14:paraId="055FD9A3" w14:textId="77777777" w:rsidR="00BF7893" w:rsidRDefault="00BF7893" w:rsidP="00BF7893">
      <w:r>
        <w:rPr>
          <w:rFonts w:hint="eastAsia"/>
        </w:rPr>
        <w:t>因爲它有再去抓取有些事物</w:t>
      </w:r>
    </w:p>
    <w:p w14:paraId="492CF34B" w14:textId="77777777" w:rsidR="00BF7893" w:rsidRDefault="00BF7893" w:rsidP="00BF7893"/>
    <w:p w14:paraId="5C7E5D1C" w14:textId="77777777" w:rsidR="00BF7893" w:rsidRDefault="00BF7893" w:rsidP="00BF7893">
      <w:r>
        <w:t>199</w:t>
      </w:r>
    </w:p>
    <w:p w14:paraId="76C6E558" w14:textId="77777777" w:rsidR="00BF7893" w:rsidRDefault="00BF7893" w:rsidP="00BF7893">
      <w:r>
        <w:t>00:09:01,130 --&gt; 00:09:02,330</w:t>
      </w:r>
    </w:p>
    <w:p w14:paraId="4759499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它沒有放下</w:t>
      </w:r>
    </w:p>
    <w:p w14:paraId="47682F65" w14:textId="77777777" w:rsidR="00BF7893" w:rsidRDefault="00BF7893" w:rsidP="00BF7893"/>
    <w:p w14:paraId="02EF08DE" w14:textId="77777777" w:rsidR="00BF7893" w:rsidRDefault="00BF7893" w:rsidP="00BF7893">
      <w:r>
        <w:t>200</w:t>
      </w:r>
    </w:p>
    <w:p w14:paraId="2733D197" w14:textId="77777777" w:rsidR="00BF7893" w:rsidRDefault="00BF7893" w:rsidP="00BF7893">
      <w:r>
        <w:t>00:09:03,640 --&gt; 00:09:05,010</w:t>
      </w:r>
    </w:p>
    <w:p w14:paraId="09FC5664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他執取什麼</w:t>
      </w:r>
      <w:proofErr w:type="gramEnd"/>
      <w:r>
        <w:rPr>
          <w:rFonts w:hint="eastAsia"/>
        </w:rPr>
        <w:t>呢</w:t>
      </w:r>
    </w:p>
    <w:p w14:paraId="308AFE37" w14:textId="77777777" w:rsidR="00BF7893" w:rsidRDefault="00BF7893" w:rsidP="00BF7893"/>
    <w:p w14:paraId="5F474D2F" w14:textId="77777777" w:rsidR="00BF7893" w:rsidRDefault="00BF7893" w:rsidP="00BF7893">
      <w:r>
        <w:t>201</w:t>
      </w:r>
    </w:p>
    <w:p w14:paraId="4D68EFAC" w14:textId="77777777" w:rsidR="00BF7893" w:rsidRDefault="00BF7893" w:rsidP="00BF7893">
      <w:r>
        <w:t>00:09:06,430 --&gt; 00:09:08,790</w:t>
      </w:r>
    </w:p>
    <w:p w14:paraId="4DBF6D07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執取我們</w:t>
      </w:r>
      <w:proofErr w:type="gramEnd"/>
      <w:r>
        <w:rPr>
          <w:rFonts w:hint="eastAsia"/>
        </w:rPr>
        <w:t>自己的見解</w:t>
      </w:r>
    </w:p>
    <w:p w14:paraId="43C693B0" w14:textId="77777777" w:rsidR="00BF7893" w:rsidRDefault="00BF7893" w:rsidP="00BF7893"/>
    <w:p w14:paraId="341CA13A" w14:textId="77777777" w:rsidR="00BF7893" w:rsidRDefault="00BF7893" w:rsidP="00BF7893">
      <w:r>
        <w:t>202</w:t>
      </w:r>
    </w:p>
    <w:p w14:paraId="49620330" w14:textId="77777777" w:rsidR="00BF7893" w:rsidRDefault="00BF7893" w:rsidP="00BF7893">
      <w:r>
        <w:t>00:09:08,790 --&gt; 00:09:10,300</w:t>
      </w:r>
    </w:p>
    <w:p w14:paraId="50212F7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一定要這樣一定要那樣</w:t>
      </w:r>
    </w:p>
    <w:p w14:paraId="2426B8B5" w14:textId="77777777" w:rsidR="00BF7893" w:rsidRDefault="00BF7893" w:rsidP="00BF7893"/>
    <w:p w14:paraId="7C88AE60" w14:textId="77777777" w:rsidR="00BF7893" w:rsidRDefault="00BF7893" w:rsidP="00BF7893">
      <w:r>
        <w:t>203</w:t>
      </w:r>
    </w:p>
    <w:p w14:paraId="229682AD" w14:textId="77777777" w:rsidR="00BF7893" w:rsidRDefault="00BF7893" w:rsidP="00BF7893">
      <w:r>
        <w:t>00:09:10,330 --&gt; 00:09:11,952</w:t>
      </w:r>
    </w:p>
    <w:p w14:paraId="031FEC9C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然後執取抓住</w:t>
      </w:r>
      <w:proofErr w:type="gramEnd"/>
      <w:r>
        <w:rPr>
          <w:rFonts w:hint="eastAsia"/>
        </w:rPr>
        <w:t>它</w:t>
      </w:r>
    </w:p>
    <w:p w14:paraId="7AC4D444" w14:textId="77777777" w:rsidR="00BF7893" w:rsidRDefault="00BF7893" w:rsidP="00BF7893"/>
    <w:p w14:paraId="6C102C5D" w14:textId="77777777" w:rsidR="00BF7893" w:rsidRDefault="00BF7893" w:rsidP="00BF7893">
      <w:r>
        <w:t>204</w:t>
      </w:r>
    </w:p>
    <w:p w14:paraId="4382DFB3" w14:textId="77777777" w:rsidR="00BF7893" w:rsidRDefault="00BF7893" w:rsidP="00BF7893">
      <w:r>
        <w:t>00:09:11,952 --&gt; 00:09:14,360</w:t>
      </w:r>
    </w:p>
    <w:p w14:paraId="0ECCAFD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抓住的話就會沉重</w:t>
      </w:r>
    </w:p>
    <w:p w14:paraId="5D83A952" w14:textId="77777777" w:rsidR="00BF7893" w:rsidRDefault="00BF7893" w:rsidP="00BF7893"/>
    <w:p w14:paraId="1F03882E" w14:textId="77777777" w:rsidR="00BF7893" w:rsidRDefault="00BF7893" w:rsidP="00BF7893">
      <w:r>
        <w:t>205</w:t>
      </w:r>
    </w:p>
    <w:p w14:paraId="658C1AEF" w14:textId="77777777" w:rsidR="00BF7893" w:rsidRDefault="00BF7893" w:rsidP="00BF7893">
      <w:r>
        <w:t>00:09:15,250 --&gt; 00:09:22,170</w:t>
      </w:r>
    </w:p>
    <w:p w14:paraId="4AF234F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抓住什麼呢？抓取想通</w:t>
      </w:r>
      <w:proofErr w:type="gramStart"/>
      <w:r>
        <w:rPr>
          <w:rFonts w:hint="eastAsia"/>
        </w:rPr>
        <w:t>過欲界色</w:t>
      </w:r>
      <w:proofErr w:type="gramEnd"/>
      <w:r>
        <w:rPr>
          <w:rFonts w:hint="eastAsia"/>
        </w:rPr>
        <w:t>聲香味觸法所緣</w:t>
      </w:r>
    </w:p>
    <w:p w14:paraId="48E5CD87" w14:textId="77777777" w:rsidR="00BF7893" w:rsidRDefault="00BF7893" w:rsidP="00BF7893"/>
    <w:p w14:paraId="330A94ED" w14:textId="77777777" w:rsidR="00BF7893" w:rsidRDefault="00BF7893" w:rsidP="00BF7893">
      <w:r>
        <w:t>206</w:t>
      </w:r>
    </w:p>
    <w:p w14:paraId="38001C9E" w14:textId="77777777" w:rsidR="00BF7893" w:rsidRDefault="00BF7893" w:rsidP="00BF7893">
      <w:r>
        <w:t>00:09:22,170 --&gt; 00:09:23,730</w:t>
      </w:r>
    </w:p>
    <w:p w14:paraId="7756AF0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然後我們得到快樂</w:t>
      </w:r>
    </w:p>
    <w:p w14:paraId="53860413" w14:textId="77777777" w:rsidR="00BF7893" w:rsidRDefault="00BF7893" w:rsidP="00BF7893"/>
    <w:p w14:paraId="5757270A" w14:textId="77777777" w:rsidR="00BF7893" w:rsidRDefault="00BF7893" w:rsidP="00BF7893">
      <w:r>
        <w:t>207</w:t>
      </w:r>
    </w:p>
    <w:p w14:paraId="4581982E" w14:textId="77777777" w:rsidR="00BF7893" w:rsidRDefault="00BF7893" w:rsidP="00BF7893">
      <w:r>
        <w:t>00:09:23,730 --&gt; 00:09:25,650</w:t>
      </w:r>
    </w:p>
    <w:p w14:paraId="17B7E59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然後抓住它的話就會有重量感</w:t>
      </w:r>
    </w:p>
    <w:p w14:paraId="04F0AE20" w14:textId="77777777" w:rsidR="00BF7893" w:rsidRDefault="00BF7893" w:rsidP="00BF7893"/>
    <w:p w14:paraId="2054BF4B" w14:textId="77777777" w:rsidR="00BF7893" w:rsidRDefault="00BF7893" w:rsidP="00BF7893">
      <w:r>
        <w:t>208</w:t>
      </w:r>
    </w:p>
    <w:p w14:paraId="6E3B6687" w14:textId="77777777" w:rsidR="00BF7893" w:rsidRDefault="00BF7893" w:rsidP="00BF7893">
      <w:r>
        <w:t>00:09:27,540 --&gt; 00:09:28,490</w:t>
      </w:r>
    </w:p>
    <w:p w14:paraId="77D9316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抓住任何東西</w:t>
      </w:r>
    </w:p>
    <w:p w14:paraId="6249B0C2" w14:textId="77777777" w:rsidR="00BF7893" w:rsidRDefault="00BF7893" w:rsidP="00BF7893"/>
    <w:p w14:paraId="400EE90E" w14:textId="77777777" w:rsidR="00BF7893" w:rsidRDefault="00BF7893" w:rsidP="00BF7893">
      <w:r>
        <w:t>209</w:t>
      </w:r>
    </w:p>
    <w:p w14:paraId="170F8B1D" w14:textId="77777777" w:rsidR="00BF7893" w:rsidRDefault="00BF7893" w:rsidP="00BF7893">
      <w:r>
        <w:t>00:09:28,490 --&gt; 00:09:33,020</w:t>
      </w:r>
    </w:p>
    <w:p w14:paraId="4A58A6E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然後都會有沉重感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抓身抓心</w:t>
      </w:r>
      <w:proofErr w:type="gramEnd"/>
      <w:r>
        <w:rPr>
          <w:rFonts w:hint="eastAsia"/>
        </w:rPr>
        <w:t>都會有重量感</w:t>
      </w:r>
    </w:p>
    <w:p w14:paraId="460713A7" w14:textId="77777777" w:rsidR="00BF7893" w:rsidRDefault="00BF7893" w:rsidP="00BF7893"/>
    <w:p w14:paraId="1889C88F" w14:textId="77777777" w:rsidR="00BF7893" w:rsidRDefault="00BF7893" w:rsidP="00BF7893">
      <w:r>
        <w:t>210</w:t>
      </w:r>
    </w:p>
    <w:p w14:paraId="78DFD616" w14:textId="77777777" w:rsidR="00BF7893" w:rsidRDefault="00BF7893" w:rsidP="00BF7893">
      <w:r>
        <w:t>00:09:33,140 --&gt; 00:09:36,070</w:t>
      </w:r>
    </w:p>
    <w:p w14:paraId="3E24F66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抓住自己的</w:t>
      </w:r>
      <w:proofErr w:type="gramStart"/>
      <w:r>
        <w:rPr>
          <w:rFonts w:hint="eastAsia"/>
        </w:rPr>
        <w:t>見解知見也</w:t>
      </w:r>
      <w:proofErr w:type="gramEnd"/>
      <w:r>
        <w:rPr>
          <w:rFonts w:hint="eastAsia"/>
        </w:rPr>
        <w:t>會沉重</w:t>
      </w:r>
    </w:p>
    <w:p w14:paraId="2B0E140E" w14:textId="77777777" w:rsidR="00BF7893" w:rsidRDefault="00BF7893" w:rsidP="00BF7893"/>
    <w:p w14:paraId="562424DE" w14:textId="77777777" w:rsidR="00BF7893" w:rsidRDefault="00BF7893" w:rsidP="00BF7893">
      <w:r>
        <w:t>211</w:t>
      </w:r>
    </w:p>
    <w:p w14:paraId="43A732F0" w14:textId="77777777" w:rsidR="00BF7893" w:rsidRDefault="00BF7893" w:rsidP="00BF7893">
      <w:r>
        <w:t>00:09:38,470 --&gt; 00:09:39,620</w:t>
      </w:r>
    </w:p>
    <w:p w14:paraId="0059F64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但我們放下</w:t>
      </w:r>
    </w:p>
    <w:p w14:paraId="164AF55D" w14:textId="77777777" w:rsidR="00BF7893" w:rsidRDefault="00BF7893" w:rsidP="00BF7893"/>
    <w:p w14:paraId="54B3C142" w14:textId="77777777" w:rsidR="00BF7893" w:rsidRDefault="00BF7893" w:rsidP="00BF7893">
      <w:r>
        <w:t>212</w:t>
      </w:r>
    </w:p>
    <w:p w14:paraId="0F09EC55" w14:textId="77777777" w:rsidR="00BF7893" w:rsidRDefault="00BF7893" w:rsidP="00BF7893">
      <w:r>
        <w:t>00:09:40,750 --&gt; 00:09:42,870</w:t>
      </w:r>
    </w:p>
    <w:p w14:paraId="0ABC3F6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放下的話就不會有沉重感</w:t>
      </w:r>
    </w:p>
    <w:p w14:paraId="72D88FE1" w14:textId="77777777" w:rsidR="00BF7893" w:rsidRDefault="00BF7893" w:rsidP="00BF7893"/>
    <w:p w14:paraId="79149F8C" w14:textId="77777777" w:rsidR="00BF7893" w:rsidRDefault="00BF7893" w:rsidP="00BF7893">
      <w:r>
        <w:t>213</w:t>
      </w:r>
    </w:p>
    <w:p w14:paraId="2739C4F5" w14:textId="77777777" w:rsidR="00BF7893" w:rsidRDefault="00BF7893" w:rsidP="00BF7893">
      <w:r>
        <w:t>00:09:44,090 --&gt; 00:09:45,280</w:t>
      </w:r>
    </w:p>
    <w:p w14:paraId="6E45B1A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比如說今天早上</w:t>
      </w:r>
    </w:p>
    <w:p w14:paraId="02BD8541" w14:textId="77777777" w:rsidR="00BF7893" w:rsidRDefault="00BF7893" w:rsidP="00BF7893"/>
    <w:p w14:paraId="3BADAE9C" w14:textId="77777777" w:rsidR="00BF7893" w:rsidRDefault="00BF7893" w:rsidP="00BF7893">
      <w:r>
        <w:t>214</w:t>
      </w:r>
    </w:p>
    <w:p w14:paraId="11105FA8" w14:textId="77777777" w:rsidR="00BF7893" w:rsidRDefault="00BF7893" w:rsidP="00BF7893">
      <w:r>
        <w:t>00:09:45,420 --&gt; 00:09:46,190</w:t>
      </w:r>
    </w:p>
    <w:p w14:paraId="3C32775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昨天</w:t>
      </w:r>
    </w:p>
    <w:p w14:paraId="771A01A0" w14:textId="77777777" w:rsidR="00BF7893" w:rsidRDefault="00BF7893" w:rsidP="00BF7893"/>
    <w:p w14:paraId="3BBD44F8" w14:textId="77777777" w:rsidR="00BF7893" w:rsidRDefault="00BF7893" w:rsidP="00BF7893">
      <w:r>
        <w:t>215</w:t>
      </w:r>
    </w:p>
    <w:p w14:paraId="670BC305" w14:textId="77777777" w:rsidR="00BF7893" w:rsidRDefault="00BF7893" w:rsidP="00BF7893">
      <w:r>
        <w:t>00:09:46,540 --&gt; 00:09:50,930</w:t>
      </w:r>
    </w:p>
    <w:p w14:paraId="49458A5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在我們看</w:t>
      </w:r>
      <w:r>
        <w:rPr>
          <w:rFonts w:hint="eastAsia"/>
        </w:rPr>
        <w:t>DVD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隆波他</w:t>
      </w:r>
      <w:proofErr w:type="gramEnd"/>
      <w:r>
        <w:rPr>
          <w:rFonts w:hint="eastAsia"/>
        </w:rPr>
        <w:t>做對比</w:t>
      </w:r>
    </w:p>
    <w:p w14:paraId="0BD9A259" w14:textId="77777777" w:rsidR="00BF7893" w:rsidRDefault="00BF7893" w:rsidP="00BF7893"/>
    <w:p w14:paraId="3735E947" w14:textId="77777777" w:rsidR="00BF7893" w:rsidRDefault="00BF7893" w:rsidP="00BF7893">
      <w:r>
        <w:t>216</w:t>
      </w:r>
    </w:p>
    <w:p w14:paraId="2A43246F" w14:textId="77777777" w:rsidR="00BF7893" w:rsidRDefault="00BF7893" w:rsidP="00BF7893">
      <w:r>
        <w:t>00:09:50,930 --&gt; 00:09:55,810</w:t>
      </w:r>
    </w:p>
    <w:p w14:paraId="6CD96F6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他是</w:t>
      </w:r>
      <w:proofErr w:type="gramStart"/>
      <w:r>
        <w:rPr>
          <w:rFonts w:hint="eastAsia"/>
        </w:rPr>
        <w:t>取著水杯和取著</w:t>
      </w:r>
      <w:proofErr w:type="gramEnd"/>
      <w:r>
        <w:rPr>
          <w:rFonts w:hint="eastAsia"/>
        </w:rPr>
        <w:t>這個筆筒</w:t>
      </w:r>
      <w:r>
        <w:rPr>
          <w:rFonts w:hint="eastAsia"/>
        </w:rPr>
        <w:t xml:space="preserve"> </w:t>
      </w:r>
      <w:r>
        <w:rPr>
          <w:rFonts w:hint="eastAsia"/>
        </w:rPr>
        <w:t>老師做一個對比</w:t>
      </w:r>
    </w:p>
    <w:p w14:paraId="6C944571" w14:textId="77777777" w:rsidR="00BF7893" w:rsidRDefault="00BF7893" w:rsidP="00BF7893"/>
    <w:p w14:paraId="0F38FDB5" w14:textId="77777777" w:rsidR="00BF7893" w:rsidRDefault="00BF7893" w:rsidP="00BF7893">
      <w:r>
        <w:t>217</w:t>
      </w:r>
    </w:p>
    <w:p w14:paraId="1869D3C3" w14:textId="77777777" w:rsidR="00BF7893" w:rsidRDefault="00BF7893" w:rsidP="00BF7893">
      <w:r>
        <w:t>00:09:55,950 --&gt; 00:09:57,880</w:t>
      </w:r>
    </w:p>
    <w:p w14:paraId="2EED8C8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</w:t>
      </w:r>
      <w:proofErr w:type="gramStart"/>
      <w:r>
        <w:rPr>
          <w:rFonts w:hint="eastAsia"/>
        </w:rPr>
        <w:t>舉住水杯和</w:t>
      </w:r>
      <w:proofErr w:type="gramEnd"/>
      <w:r>
        <w:rPr>
          <w:rFonts w:hint="eastAsia"/>
        </w:rPr>
        <w:t>舉這一張紙</w:t>
      </w:r>
    </w:p>
    <w:p w14:paraId="6A33C7DD" w14:textId="77777777" w:rsidR="00BF7893" w:rsidRDefault="00BF7893" w:rsidP="00BF7893"/>
    <w:p w14:paraId="5F87606B" w14:textId="77777777" w:rsidR="00BF7893" w:rsidRDefault="00BF7893" w:rsidP="00BF7893">
      <w:r>
        <w:t>218</w:t>
      </w:r>
    </w:p>
    <w:p w14:paraId="678AE1BA" w14:textId="77777777" w:rsidR="00BF7893" w:rsidRDefault="00BF7893" w:rsidP="00BF7893">
      <w:r>
        <w:t>00:09:59,070 --&gt; 00:10:01,110</w:t>
      </w:r>
    </w:p>
    <w:p w14:paraId="56029C3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這更輕一些</w:t>
      </w:r>
      <w:r>
        <w:rPr>
          <w:rFonts w:hint="eastAsia"/>
        </w:rPr>
        <w:t xml:space="preserve"> </w:t>
      </w:r>
      <w:r>
        <w:rPr>
          <w:rFonts w:hint="eastAsia"/>
        </w:rPr>
        <w:t>對嗎</w:t>
      </w:r>
    </w:p>
    <w:p w14:paraId="3D310A82" w14:textId="77777777" w:rsidR="00BF7893" w:rsidRDefault="00BF7893" w:rsidP="00BF7893"/>
    <w:p w14:paraId="1D6CED1A" w14:textId="77777777" w:rsidR="00BF7893" w:rsidRDefault="00BF7893" w:rsidP="00BF7893">
      <w:r>
        <w:t>219</w:t>
      </w:r>
    </w:p>
    <w:p w14:paraId="76D0CA0C" w14:textId="77777777" w:rsidR="00BF7893" w:rsidRDefault="00BF7893" w:rsidP="00BF7893">
      <w:r>
        <w:t>00:10:01,490 --&gt; 00:10:03,610</w:t>
      </w:r>
    </w:p>
    <w:p w14:paraId="42E412C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但如果說我把杯子放下來的話</w:t>
      </w:r>
    </w:p>
    <w:p w14:paraId="42B0ABF7" w14:textId="77777777" w:rsidR="00BF7893" w:rsidRDefault="00BF7893" w:rsidP="00BF7893"/>
    <w:p w14:paraId="0EC1F681" w14:textId="77777777" w:rsidR="00BF7893" w:rsidRDefault="00BF7893" w:rsidP="00BF7893">
      <w:r>
        <w:t>220</w:t>
      </w:r>
    </w:p>
    <w:p w14:paraId="421A6930" w14:textId="77777777" w:rsidR="00BF7893" w:rsidRDefault="00BF7893" w:rsidP="00BF7893">
      <w:r>
        <w:t>00:10:03,690 --&gt; 00:10:06,170</w:t>
      </w:r>
    </w:p>
    <w:p w14:paraId="0A42245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我只是拿了這個最輕的事物</w:t>
      </w:r>
    </w:p>
    <w:p w14:paraId="2679DA08" w14:textId="77777777" w:rsidR="00BF7893" w:rsidRDefault="00BF7893" w:rsidP="00BF7893"/>
    <w:p w14:paraId="2BAE1B02" w14:textId="77777777" w:rsidR="00BF7893" w:rsidRDefault="00BF7893" w:rsidP="00BF7893">
      <w:r>
        <w:t>221</w:t>
      </w:r>
    </w:p>
    <w:p w14:paraId="514ED4BF" w14:textId="77777777" w:rsidR="00BF7893" w:rsidRDefault="00BF7893" w:rsidP="00BF7893">
      <w:r>
        <w:t>00:10:06,370 --&gt; 00:10:08,570</w:t>
      </w:r>
    </w:p>
    <w:p w14:paraId="584485F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這個是桌子上最輕的一個東西了</w:t>
      </w:r>
    </w:p>
    <w:p w14:paraId="57D53C9C" w14:textId="77777777" w:rsidR="00BF7893" w:rsidRDefault="00BF7893" w:rsidP="00BF7893"/>
    <w:p w14:paraId="2A83169F" w14:textId="77777777" w:rsidR="00BF7893" w:rsidRDefault="00BF7893" w:rsidP="00BF7893">
      <w:r>
        <w:t>222</w:t>
      </w:r>
    </w:p>
    <w:p w14:paraId="0207A576" w14:textId="77777777" w:rsidR="00BF7893" w:rsidRDefault="00BF7893" w:rsidP="00BF7893">
      <w:r>
        <w:t>00:10:08,570 --&gt; 00:10:09,520</w:t>
      </w:r>
    </w:p>
    <w:p w14:paraId="7A634F3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我也會很累</w:t>
      </w:r>
    </w:p>
    <w:p w14:paraId="4EE30FC1" w14:textId="77777777" w:rsidR="00BF7893" w:rsidRDefault="00BF7893" w:rsidP="00BF7893"/>
    <w:p w14:paraId="77E04BFB" w14:textId="77777777" w:rsidR="00BF7893" w:rsidRDefault="00BF7893" w:rsidP="00BF7893">
      <w:r>
        <w:t>223</w:t>
      </w:r>
    </w:p>
    <w:p w14:paraId="72CFD976" w14:textId="77777777" w:rsidR="00BF7893" w:rsidRDefault="00BF7893" w:rsidP="00BF7893">
      <w:r>
        <w:t>00:10:09,850 --&gt; 00:10:10,750</w:t>
      </w:r>
    </w:p>
    <w:p w14:paraId="2AD678A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還有負擔</w:t>
      </w:r>
    </w:p>
    <w:p w14:paraId="00E08BF3" w14:textId="77777777" w:rsidR="00BF7893" w:rsidRDefault="00BF7893" w:rsidP="00BF7893"/>
    <w:p w14:paraId="4165897F" w14:textId="77777777" w:rsidR="00BF7893" w:rsidRDefault="00BF7893" w:rsidP="00BF7893">
      <w:r>
        <w:t>224</w:t>
      </w:r>
    </w:p>
    <w:p w14:paraId="6F58AB05" w14:textId="77777777" w:rsidR="00BF7893" w:rsidRDefault="00BF7893" w:rsidP="00BF7893">
      <w:r>
        <w:t>00:10:12,180 --&gt; 00:10:13,520</w:t>
      </w:r>
    </w:p>
    <w:p w14:paraId="37A5DAF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但是說這個呢</w:t>
      </w:r>
    </w:p>
    <w:p w14:paraId="70CE5B8B" w14:textId="77777777" w:rsidR="00BF7893" w:rsidRDefault="00BF7893" w:rsidP="00BF7893"/>
    <w:p w14:paraId="379AE293" w14:textId="77777777" w:rsidR="00BF7893" w:rsidRDefault="00BF7893" w:rsidP="00BF7893">
      <w:r>
        <w:t>225</w:t>
      </w:r>
    </w:p>
    <w:p w14:paraId="4BF2FDA3" w14:textId="77777777" w:rsidR="00BF7893" w:rsidRDefault="00BF7893" w:rsidP="00BF7893">
      <w:r>
        <w:t>00:10:13,750 --&gt; 00:10:17,710</w:t>
      </w:r>
    </w:p>
    <w:p w14:paraId="43F9470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那時候有</w:t>
      </w:r>
      <w:proofErr w:type="gramStart"/>
      <w:r>
        <w:rPr>
          <w:rFonts w:hint="eastAsia"/>
        </w:rPr>
        <w:t>重量感嗎</w:t>
      </w:r>
      <w:proofErr w:type="gramEnd"/>
      <w:r>
        <w:rPr>
          <w:rFonts w:hint="eastAsia"/>
        </w:rPr>
        <w:t>？有，把它放下了</w:t>
      </w:r>
    </w:p>
    <w:p w14:paraId="4D27D30E" w14:textId="77777777" w:rsidR="00BF7893" w:rsidRDefault="00BF7893" w:rsidP="00BF7893"/>
    <w:p w14:paraId="0BD89A4E" w14:textId="77777777" w:rsidR="00BF7893" w:rsidRDefault="00BF7893" w:rsidP="00BF7893">
      <w:r>
        <w:t>226</w:t>
      </w:r>
    </w:p>
    <w:p w14:paraId="0FA44A20" w14:textId="77777777" w:rsidR="00BF7893" w:rsidRDefault="00BF7893" w:rsidP="00BF7893">
      <w:r>
        <w:t>00:10:18,250 --&gt; 00:10:19,220</w:t>
      </w:r>
    </w:p>
    <w:p w14:paraId="2CBC72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然後就舒服了</w:t>
      </w:r>
    </w:p>
    <w:p w14:paraId="547DF63E" w14:textId="77777777" w:rsidR="00BF7893" w:rsidRDefault="00BF7893" w:rsidP="00BF7893"/>
    <w:p w14:paraId="7F5C8907" w14:textId="77777777" w:rsidR="00BF7893" w:rsidRDefault="00BF7893" w:rsidP="00BF7893">
      <w:r>
        <w:t>227</w:t>
      </w:r>
    </w:p>
    <w:p w14:paraId="1C01CFF3" w14:textId="77777777" w:rsidR="00BF7893" w:rsidRDefault="00BF7893" w:rsidP="00BF7893">
      <w:r>
        <w:t>00:10:23,010 --&gt; 00:10:26,190</w:t>
      </w:r>
    </w:p>
    <w:p w14:paraId="0C93613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但是我們命令心</w:t>
      </w:r>
      <w:r>
        <w:rPr>
          <w:rFonts w:hint="eastAsia"/>
        </w:rPr>
        <w:t xml:space="preserve"> </w:t>
      </w:r>
      <w:r>
        <w:rPr>
          <w:rFonts w:hint="eastAsia"/>
        </w:rPr>
        <w:t>讓它放下是不行的</w:t>
      </w:r>
    </w:p>
    <w:p w14:paraId="0D063156" w14:textId="77777777" w:rsidR="00BF7893" w:rsidRDefault="00BF7893" w:rsidP="00BF7893"/>
    <w:p w14:paraId="419F715B" w14:textId="77777777" w:rsidR="00BF7893" w:rsidRDefault="00BF7893" w:rsidP="00BF7893">
      <w:r>
        <w:t>228</w:t>
      </w:r>
    </w:p>
    <w:p w14:paraId="1CCC83FB" w14:textId="77777777" w:rsidR="00BF7893" w:rsidRDefault="00BF7893" w:rsidP="00BF7893">
      <w:r>
        <w:t>00:10:26,620 --&gt; 00:10:28,160</w:t>
      </w:r>
    </w:p>
    <w:p w14:paraId="6CEFF87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心一定要聰明</w:t>
      </w:r>
    </w:p>
    <w:p w14:paraId="4D1AF319" w14:textId="77777777" w:rsidR="00BF7893" w:rsidRDefault="00BF7893" w:rsidP="00BF7893"/>
    <w:p w14:paraId="1DECDD3A" w14:textId="77777777" w:rsidR="00BF7893" w:rsidRDefault="00BF7893" w:rsidP="00BF7893">
      <w:r>
        <w:t>229</w:t>
      </w:r>
    </w:p>
    <w:p w14:paraId="22EFB710" w14:textId="77777777" w:rsidR="00BF7893" w:rsidRDefault="00BF7893" w:rsidP="00BF7893">
      <w:r>
        <w:t>00:10:29,580 --&gt; 00:10:34,200</w:t>
      </w:r>
    </w:p>
    <w:p w14:paraId="614EB51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比如說看到說抓住之後會累</w:t>
      </w:r>
    </w:p>
    <w:p w14:paraId="2386B3E9" w14:textId="77777777" w:rsidR="00BF7893" w:rsidRDefault="00BF7893" w:rsidP="00BF7893"/>
    <w:p w14:paraId="01B0C917" w14:textId="77777777" w:rsidR="00BF7893" w:rsidRDefault="00BF7893" w:rsidP="00BF7893">
      <w:r>
        <w:t>230</w:t>
      </w:r>
    </w:p>
    <w:p w14:paraId="761F29DB" w14:textId="77777777" w:rsidR="00BF7893" w:rsidRDefault="00BF7893" w:rsidP="00BF7893">
      <w:r>
        <w:t>00:10:34,650 --&gt; 00:10:35,650</w:t>
      </w:r>
    </w:p>
    <w:p w14:paraId="2495A0B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還有負擔</w:t>
      </w:r>
    </w:p>
    <w:p w14:paraId="1B44258A" w14:textId="77777777" w:rsidR="00BF7893" w:rsidRDefault="00BF7893" w:rsidP="00BF7893"/>
    <w:p w14:paraId="2060DF6C" w14:textId="77777777" w:rsidR="00BF7893" w:rsidRDefault="00BF7893" w:rsidP="00BF7893">
      <w:r>
        <w:t>231</w:t>
      </w:r>
    </w:p>
    <w:p w14:paraId="3F68063B" w14:textId="77777777" w:rsidR="00BF7893" w:rsidRDefault="00BF7893" w:rsidP="00BF7893">
      <w:r>
        <w:t>00:10:35,650 --&gt; 00:10:37,040</w:t>
      </w:r>
    </w:p>
    <w:p w14:paraId="14C3D0A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然後把它放下</w:t>
      </w:r>
    </w:p>
    <w:p w14:paraId="3728CB52" w14:textId="77777777" w:rsidR="00BF7893" w:rsidRDefault="00BF7893" w:rsidP="00BF7893"/>
    <w:p w14:paraId="330CE028" w14:textId="77777777" w:rsidR="00BF7893" w:rsidRDefault="00BF7893" w:rsidP="00BF7893">
      <w:r>
        <w:t>232</w:t>
      </w:r>
    </w:p>
    <w:p w14:paraId="1000306E" w14:textId="77777777" w:rsidR="00BF7893" w:rsidRDefault="00BF7893" w:rsidP="00BF7893">
      <w:r>
        <w:t>00:10:39,510 --&gt; 00:10:44,090</w:t>
      </w:r>
    </w:p>
    <w:p w14:paraId="724EB3E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它是一個流程</w:t>
      </w:r>
      <w:r>
        <w:rPr>
          <w:rFonts w:hint="eastAsia"/>
        </w:rPr>
        <w:t xml:space="preserve"> </w:t>
      </w:r>
      <w:r>
        <w:rPr>
          <w:rFonts w:hint="eastAsia"/>
        </w:rPr>
        <w:t>去學習心的一個過程</w:t>
      </w:r>
    </w:p>
    <w:p w14:paraId="50581A0D" w14:textId="77777777" w:rsidR="00BF7893" w:rsidRDefault="00BF7893" w:rsidP="00BF7893"/>
    <w:p w14:paraId="5EEC5809" w14:textId="77777777" w:rsidR="00BF7893" w:rsidRDefault="00BF7893" w:rsidP="00BF7893">
      <w:r>
        <w:t>233</w:t>
      </w:r>
    </w:p>
    <w:p w14:paraId="2BFA4004" w14:textId="77777777" w:rsidR="00BF7893" w:rsidRDefault="00BF7893" w:rsidP="00BF7893">
      <w:r>
        <w:t>00:10:47,220 --&gt; 00:10:50,460</w:t>
      </w:r>
    </w:p>
    <w:p w14:paraId="3A769EC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沒有誰可以讓心聰明起來</w:t>
      </w:r>
    </w:p>
    <w:p w14:paraId="73B5795A" w14:textId="77777777" w:rsidR="00BF7893" w:rsidRDefault="00BF7893" w:rsidP="00BF7893"/>
    <w:p w14:paraId="13FD5BB9" w14:textId="77777777" w:rsidR="00BF7893" w:rsidRDefault="00BF7893" w:rsidP="00BF7893">
      <w:r>
        <w:t>234</w:t>
      </w:r>
    </w:p>
    <w:p w14:paraId="79B47C94" w14:textId="77777777" w:rsidR="00BF7893" w:rsidRDefault="00BF7893" w:rsidP="00BF7893">
      <w:r>
        <w:t>00:10:52,430 --&gt; 00:10:57,210</w:t>
      </w:r>
    </w:p>
    <w:p w14:paraId="1C1C38B2" w14:textId="2BC86642" w:rsidR="00BF7893" w:rsidRDefault="00BF7893" w:rsidP="00BF7893">
      <w:pPr>
        <w:rPr>
          <w:rFonts w:hint="eastAsia"/>
        </w:rPr>
      </w:pPr>
      <w:r>
        <w:rPr>
          <w:rFonts w:hint="eastAsia"/>
        </w:rPr>
        <w:t>老師有沒有辦法</w:t>
      </w:r>
      <w:del w:id="8" w:author="國彰 陳" w:date="2024-10-21T09:07:00Z" w16du:dateUtc="2024-10-21T01:07:00Z">
        <w:r w:rsidR="00454D47">
          <w:rPr>
            <w:rFonts w:hint="eastAsia"/>
          </w:rPr>
          <w:delText>教到</w:delText>
        </w:r>
      </w:del>
      <w:ins w:id="9" w:author="國彰 陳" w:date="2024-10-21T09:07:00Z" w16du:dateUtc="2024-10-21T01:07:00Z">
        <w:r>
          <w:rPr>
            <w:rFonts w:hint="eastAsia"/>
          </w:rPr>
          <w:t>教導</w:t>
        </w:r>
      </w:ins>
      <w:r>
        <w:rPr>
          <w:rFonts w:hint="eastAsia"/>
        </w:rPr>
        <w:t>我們大家這個</w:t>
      </w:r>
      <w:r>
        <w:rPr>
          <w:rFonts w:hint="eastAsia"/>
        </w:rPr>
        <w:t xml:space="preserve"> </w:t>
      </w:r>
      <w:r>
        <w:rPr>
          <w:rFonts w:hint="eastAsia"/>
        </w:rPr>
        <w:t>只是教導方法說</w:t>
      </w:r>
    </w:p>
    <w:p w14:paraId="01B7D31E" w14:textId="77777777" w:rsidR="00BF7893" w:rsidRDefault="00BF7893" w:rsidP="00BF7893"/>
    <w:p w14:paraId="042AE032" w14:textId="77777777" w:rsidR="00BF7893" w:rsidRDefault="00BF7893" w:rsidP="00BF7893">
      <w:r>
        <w:t>235</w:t>
      </w:r>
    </w:p>
    <w:p w14:paraId="7BE79DC7" w14:textId="77777777" w:rsidR="00BF7893" w:rsidRDefault="00BF7893" w:rsidP="00BF7893">
      <w:r>
        <w:t>00:10:57,210 --&gt; 00:11:00,150</w:t>
      </w:r>
    </w:p>
    <w:p w14:paraId="7F9CD44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比如說可以去</w:t>
      </w:r>
      <w:proofErr w:type="gramStart"/>
      <w:r>
        <w:rPr>
          <w:rFonts w:hint="eastAsia"/>
        </w:rPr>
        <w:t>培育覺性</w:t>
      </w:r>
      <w:proofErr w:type="gramEnd"/>
      <w:r>
        <w:rPr>
          <w:rFonts w:hint="eastAsia"/>
        </w:rPr>
        <w:t>的方法</w:t>
      </w:r>
    </w:p>
    <w:p w14:paraId="3E89194A" w14:textId="77777777" w:rsidR="00BF7893" w:rsidRDefault="00BF7893" w:rsidP="00BF7893"/>
    <w:p w14:paraId="2C9BEFD8" w14:textId="77777777" w:rsidR="00BF7893" w:rsidRDefault="00BF7893" w:rsidP="00BF7893">
      <w:r>
        <w:t>236</w:t>
      </w:r>
    </w:p>
    <w:p w14:paraId="754D01A4" w14:textId="77777777" w:rsidR="00BF7893" w:rsidRDefault="00BF7893" w:rsidP="00BF7893">
      <w:r>
        <w:t>00:11:00,760 --&gt; 00:11:02,490</w:t>
      </w:r>
    </w:p>
    <w:p w14:paraId="2644D80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去培育正定的方法</w:t>
      </w:r>
    </w:p>
    <w:p w14:paraId="3A216515" w14:textId="77777777" w:rsidR="00BF7893" w:rsidRDefault="00BF7893" w:rsidP="00BF7893"/>
    <w:p w14:paraId="2E2FA1DC" w14:textId="77777777" w:rsidR="00BF7893" w:rsidRDefault="00BF7893" w:rsidP="00BF7893">
      <w:r>
        <w:t>237</w:t>
      </w:r>
    </w:p>
    <w:p w14:paraId="7461367B" w14:textId="77777777" w:rsidR="00BF7893" w:rsidRDefault="00BF7893" w:rsidP="00BF7893">
      <w:r>
        <w:t>00:11:02,930 --&gt; 00:11:06,060</w:t>
      </w:r>
    </w:p>
    <w:p w14:paraId="50740A6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然後可以將我們大家說</w:t>
      </w:r>
    </w:p>
    <w:p w14:paraId="0EC0568F" w14:textId="77777777" w:rsidR="00BF7893" w:rsidRDefault="00BF7893" w:rsidP="00BF7893"/>
    <w:p w14:paraId="03C55B75" w14:textId="77777777" w:rsidR="00BF7893" w:rsidRDefault="00BF7893" w:rsidP="00BF7893">
      <w:r>
        <w:t>238</w:t>
      </w:r>
    </w:p>
    <w:p w14:paraId="45525120" w14:textId="77777777" w:rsidR="00BF7893" w:rsidRDefault="00BF7893" w:rsidP="00BF7893">
      <w:r>
        <w:t>00:11:06,240 --&gt; 00:11:08,720</w:t>
      </w:r>
    </w:p>
    <w:p w14:paraId="01FF064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我們得到了這兩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工具之後呢</w:t>
      </w:r>
    </w:p>
    <w:p w14:paraId="2F9FA5FC" w14:textId="77777777" w:rsidR="00BF7893" w:rsidRDefault="00BF7893" w:rsidP="00BF7893"/>
    <w:p w14:paraId="1AAF7B22" w14:textId="77777777" w:rsidR="00BF7893" w:rsidRDefault="00BF7893" w:rsidP="00BF7893">
      <w:r>
        <w:t>239</w:t>
      </w:r>
    </w:p>
    <w:p w14:paraId="591395E0" w14:textId="77777777" w:rsidR="00BF7893" w:rsidRDefault="00BF7893" w:rsidP="00BF7893">
      <w:r>
        <w:t>00:11:09,280 --&gt; 00:11:11,500</w:t>
      </w:r>
    </w:p>
    <w:p w14:paraId="5F699A0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我們就可以開始去開發智慧</w:t>
      </w:r>
    </w:p>
    <w:p w14:paraId="7145D3DB" w14:textId="77777777" w:rsidR="00BF7893" w:rsidRDefault="00BF7893" w:rsidP="00BF7893"/>
    <w:p w14:paraId="1EDD5AF1" w14:textId="77777777" w:rsidR="00BF7893" w:rsidRDefault="00BF7893" w:rsidP="00BF7893">
      <w:r>
        <w:t>240</w:t>
      </w:r>
    </w:p>
    <w:p w14:paraId="2CF6960F" w14:textId="77777777" w:rsidR="00BF7893" w:rsidRDefault="00BF7893" w:rsidP="00BF7893">
      <w:r>
        <w:t>00:11:12,150 --&gt; 00:11:15,130</w:t>
      </w:r>
    </w:p>
    <w:p w14:paraId="0AE7945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通過看到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它工作</w:t>
      </w:r>
    </w:p>
    <w:p w14:paraId="7133A898" w14:textId="77777777" w:rsidR="00BF7893" w:rsidRDefault="00BF7893" w:rsidP="00BF7893"/>
    <w:p w14:paraId="65D7D63D" w14:textId="77777777" w:rsidR="00BF7893" w:rsidRDefault="00BF7893" w:rsidP="00BF7893">
      <w:r>
        <w:t>241</w:t>
      </w:r>
    </w:p>
    <w:p w14:paraId="2442C84A" w14:textId="77777777" w:rsidR="00BF7893" w:rsidRDefault="00BF7893" w:rsidP="00BF7893">
      <w:r>
        <w:t>00:11:15,130 --&gt; 00:11:20,430</w:t>
      </w:r>
    </w:p>
    <w:p w14:paraId="310A887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然後我們看到</w:t>
      </w:r>
      <w:r>
        <w:rPr>
          <w:rFonts w:hint="eastAsia"/>
        </w:rPr>
        <w:t xml:space="preserve"> </w:t>
      </w:r>
      <w:r>
        <w:rPr>
          <w:rFonts w:hint="eastAsia"/>
        </w:rPr>
        <w:t>看到了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工作的心</w:t>
      </w:r>
    </w:p>
    <w:p w14:paraId="7C21FEF0" w14:textId="77777777" w:rsidR="00BF7893" w:rsidRDefault="00BF7893" w:rsidP="00BF7893"/>
    <w:p w14:paraId="3F3E48DB" w14:textId="77777777" w:rsidR="00BF7893" w:rsidRDefault="00BF7893" w:rsidP="00BF7893">
      <w:r>
        <w:t>242</w:t>
      </w:r>
    </w:p>
    <w:p w14:paraId="537DC336" w14:textId="77777777" w:rsidR="00BF7893" w:rsidRDefault="00BF7893" w:rsidP="00BF7893">
      <w:r>
        <w:t>00:11:20,610 --&gt; 00:11:23,410</w:t>
      </w:r>
    </w:p>
    <w:p w14:paraId="1AB6DDA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它就能夠有越來越多的領悟</w:t>
      </w:r>
    </w:p>
    <w:p w14:paraId="74627D93" w14:textId="77777777" w:rsidR="00BF7893" w:rsidRDefault="00BF7893" w:rsidP="00BF7893"/>
    <w:p w14:paraId="017860CD" w14:textId="77777777" w:rsidR="00BF7893" w:rsidRDefault="00BF7893" w:rsidP="00BF7893">
      <w:r>
        <w:t>243</w:t>
      </w:r>
    </w:p>
    <w:p w14:paraId="02263746" w14:textId="77777777" w:rsidR="00BF7893" w:rsidRDefault="00BF7893" w:rsidP="00BF7893">
      <w:r>
        <w:t>00:11:23,740 --&gt; 00:11:27,730</w:t>
      </w:r>
    </w:p>
    <w:p w14:paraId="0F231EA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就好像這樣的流程</w:t>
      </w:r>
      <w:r>
        <w:rPr>
          <w:rFonts w:hint="eastAsia"/>
        </w:rPr>
        <w:t xml:space="preserve"> </w:t>
      </w:r>
      <w:r>
        <w:rPr>
          <w:rFonts w:hint="eastAsia"/>
        </w:rPr>
        <w:t>我們一定要通過自己去看到</w:t>
      </w:r>
    </w:p>
    <w:p w14:paraId="515B7758" w14:textId="77777777" w:rsidR="00BF7893" w:rsidRDefault="00BF7893" w:rsidP="00BF7893"/>
    <w:p w14:paraId="3CFE3C87" w14:textId="77777777" w:rsidR="00BF7893" w:rsidRDefault="00BF7893" w:rsidP="00BF7893">
      <w:r>
        <w:t>244</w:t>
      </w:r>
    </w:p>
    <w:p w14:paraId="0064E934" w14:textId="77777777" w:rsidR="00BF7893" w:rsidRDefault="00BF7893" w:rsidP="00BF7893">
      <w:r>
        <w:t>00:11:27,830 --&gt; 00:11:29,880</w:t>
      </w:r>
    </w:p>
    <w:p w14:paraId="3A53216B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比如說像老師</w:t>
      </w:r>
      <w:proofErr w:type="gramEnd"/>
      <w:r>
        <w:rPr>
          <w:rFonts w:hint="eastAsia"/>
        </w:rPr>
        <w:t>教導</w:t>
      </w:r>
    </w:p>
    <w:p w14:paraId="2235E230" w14:textId="77777777" w:rsidR="00BF7893" w:rsidRDefault="00BF7893" w:rsidP="00BF7893"/>
    <w:p w14:paraId="083304E9" w14:textId="77777777" w:rsidR="00BF7893" w:rsidRDefault="00BF7893" w:rsidP="00BF7893">
      <w:r>
        <w:t>245</w:t>
      </w:r>
    </w:p>
    <w:p w14:paraId="28501E56" w14:textId="77777777" w:rsidR="00BF7893" w:rsidRDefault="00BF7893" w:rsidP="00BF7893">
      <w:r>
        <w:t>00:11:31,570 --&gt; 00:11:34,490</w:t>
      </w:r>
    </w:p>
    <w:p w14:paraId="24A88BD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或者帶領我們大家去看一段時間</w:t>
      </w:r>
    </w:p>
    <w:p w14:paraId="710A1664" w14:textId="77777777" w:rsidR="00BF7893" w:rsidRDefault="00BF7893" w:rsidP="00BF7893"/>
    <w:p w14:paraId="2B09DF42" w14:textId="77777777" w:rsidR="00BF7893" w:rsidRDefault="00BF7893" w:rsidP="00BF7893">
      <w:r>
        <w:t>246</w:t>
      </w:r>
    </w:p>
    <w:p w14:paraId="34C6B43B" w14:textId="77777777" w:rsidR="00BF7893" w:rsidRDefault="00BF7893" w:rsidP="00BF7893">
      <w:r>
        <w:t>00:11:34,580 --&gt; 00:11:36,750</w:t>
      </w:r>
    </w:p>
    <w:p w14:paraId="45FCF95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這個僅僅只是舉一些例子而已</w:t>
      </w:r>
    </w:p>
    <w:p w14:paraId="14F5C058" w14:textId="77777777" w:rsidR="00BF7893" w:rsidRDefault="00BF7893" w:rsidP="00BF7893"/>
    <w:p w14:paraId="32E0A59E" w14:textId="77777777" w:rsidR="00BF7893" w:rsidRDefault="00BF7893" w:rsidP="00BF7893">
      <w:r>
        <w:t>247</w:t>
      </w:r>
    </w:p>
    <w:p w14:paraId="6F3E7A55" w14:textId="77777777" w:rsidR="00BF7893" w:rsidRDefault="00BF7893" w:rsidP="00BF7893">
      <w:r>
        <w:t>00:11:36,990 --&gt; 00:11:38,930</w:t>
      </w:r>
    </w:p>
    <w:p w14:paraId="4AE80A3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當我們去訓練的時候</w:t>
      </w:r>
    </w:p>
    <w:p w14:paraId="42DC92DB" w14:textId="77777777" w:rsidR="00BF7893" w:rsidRDefault="00BF7893" w:rsidP="00BF7893"/>
    <w:p w14:paraId="22FAC236" w14:textId="77777777" w:rsidR="00BF7893" w:rsidRDefault="00BF7893" w:rsidP="00BF7893">
      <w:r>
        <w:t>248</w:t>
      </w:r>
    </w:p>
    <w:p w14:paraId="08F9659E" w14:textId="77777777" w:rsidR="00BF7893" w:rsidRDefault="00BF7893" w:rsidP="00BF7893">
      <w:r>
        <w:t>00:11:39,330 --&gt; 00:11:41,690</w:t>
      </w:r>
    </w:p>
    <w:p w14:paraId="62BC034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我們全部都要通過自己去訓練</w:t>
      </w:r>
    </w:p>
    <w:p w14:paraId="61D60943" w14:textId="77777777" w:rsidR="00BF7893" w:rsidRDefault="00BF7893" w:rsidP="00BF7893"/>
    <w:p w14:paraId="6B2E4D11" w14:textId="77777777" w:rsidR="00BF7893" w:rsidRDefault="00BF7893" w:rsidP="00BF7893">
      <w:r>
        <w:t>249</w:t>
      </w:r>
    </w:p>
    <w:p w14:paraId="6A4F7D6F" w14:textId="77777777" w:rsidR="00BF7893" w:rsidRDefault="00BF7893" w:rsidP="00BF7893">
      <w:r>
        <w:t>00:11:41,690 --&gt; 00:11:43,460</w:t>
      </w:r>
    </w:p>
    <w:p w14:paraId="068BF9B3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覺性要</w:t>
      </w:r>
      <w:proofErr w:type="gramEnd"/>
      <w:r>
        <w:rPr>
          <w:rFonts w:hint="eastAsia"/>
        </w:rPr>
        <w:t>通過自己去訓練</w:t>
      </w:r>
    </w:p>
    <w:p w14:paraId="42F6EA7F" w14:textId="77777777" w:rsidR="00BF7893" w:rsidRDefault="00BF7893" w:rsidP="00BF7893"/>
    <w:p w14:paraId="158ED2E5" w14:textId="77777777" w:rsidR="00BF7893" w:rsidRDefault="00BF7893" w:rsidP="00BF7893">
      <w:r>
        <w:t>250</w:t>
      </w:r>
    </w:p>
    <w:p w14:paraId="233D5CFB" w14:textId="77777777" w:rsidR="00BF7893" w:rsidRDefault="00BF7893" w:rsidP="00BF7893">
      <w:r>
        <w:t>00:11:43,980 --&gt; 00:11:49,910</w:t>
      </w:r>
    </w:p>
    <w:p w14:paraId="0424CF1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這個心能夠牢牢的記得住境界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覺性才</w:t>
      </w:r>
      <w:proofErr w:type="gramEnd"/>
      <w:r>
        <w:rPr>
          <w:rFonts w:hint="eastAsia"/>
        </w:rPr>
        <w:t>會生起</w:t>
      </w:r>
    </w:p>
    <w:p w14:paraId="13299141" w14:textId="77777777" w:rsidR="00BF7893" w:rsidRDefault="00BF7893" w:rsidP="00BF7893"/>
    <w:p w14:paraId="3CB633AB" w14:textId="77777777" w:rsidR="00BF7893" w:rsidRDefault="00BF7893" w:rsidP="00BF7893">
      <w:r>
        <w:t>251</w:t>
      </w:r>
    </w:p>
    <w:p w14:paraId="34E904C8" w14:textId="77777777" w:rsidR="00BF7893" w:rsidRDefault="00BF7893" w:rsidP="00BF7893">
      <w:r>
        <w:t>00:11:50,410 --&gt; 00:11:53,180</w:t>
      </w:r>
    </w:p>
    <w:p w14:paraId="6A694871" w14:textId="4207B93C" w:rsidR="00BF7893" w:rsidRDefault="00454D47" w:rsidP="00BF7893">
      <w:pPr>
        <w:rPr>
          <w:rFonts w:hint="eastAsia"/>
        </w:rPr>
      </w:pPr>
      <w:del w:id="10" w:author="國彰 陳" w:date="2024-10-21T09:07:00Z" w16du:dateUtc="2024-10-21T01:07:00Z">
        <w:r>
          <w:rPr>
            <w:rFonts w:hint="eastAsia"/>
          </w:rPr>
          <w:delText>每</w:delText>
        </w:r>
      </w:del>
      <w:ins w:id="11" w:author="國彰 陳" w:date="2024-10-21T09:07:00Z" w16du:dateUtc="2024-10-21T01:07:00Z">
        <w:r w:rsidR="00BF7893">
          <w:rPr>
            <w:rFonts w:hint="eastAsia"/>
          </w:rPr>
          <w:t>哪</w:t>
        </w:r>
      </w:ins>
      <w:r w:rsidR="00BF7893">
        <w:rPr>
          <w:rFonts w:hint="eastAsia"/>
        </w:rPr>
        <w:t>一個心沒有看到過</w:t>
      </w:r>
    </w:p>
    <w:p w14:paraId="640D0472" w14:textId="77777777" w:rsidR="00BF7893" w:rsidRDefault="00BF7893" w:rsidP="00BF7893"/>
    <w:p w14:paraId="62706ABE" w14:textId="77777777" w:rsidR="00BF7893" w:rsidRDefault="00BF7893" w:rsidP="00BF7893">
      <w:r>
        <w:t>252</w:t>
      </w:r>
    </w:p>
    <w:p w14:paraId="0DBBF95B" w14:textId="77777777" w:rsidR="00BF7893" w:rsidRDefault="00BF7893" w:rsidP="00BF7893">
      <w:r>
        <w:t>00:11:55,410 --&gt; 00:11:57,700</w:t>
      </w:r>
    </w:p>
    <w:p w14:paraId="7F59D4F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它記不住那個境界</w:t>
      </w:r>
    </w:p>
    <w:p w14:paraId="344C4826" w14:textId="77777777" w:rsidR="00BF7893" w:rsidRDefault="00BF7893" w:rsidP="00BF7893"/>
    <w:p w14:paraId="6D789EA9" w14:textId="77777777" w:rsidR="00BF7893" w:rsidRDefault="00BF7893" w:rsidP="00BF7893">
      <w:r>
        <w:t>253</w:t>
      </w:r>
    </w:p>
    <w:p w14:paraId="476BB6D3" w14:textId="77777777" w:rsidR="00BF7893" w:rsidRDefault="00BF7893" w:rsidP="00BF7893">
      <w:r>
        <w:t>00:11:57,810 --&gt; 00:11:59,220</w:t>
      </w:r>
    </w:p>
    <w:p w14:paraId="0A51993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那個境界它明明存在著</w:t>
      </w:r>
    </w:p>
    <w:p w14:paraId="776EACC9" w14:textId="77777777" w:rsidR="00BF7893" w:rsidRDefault="00BF7893" w:rsidP="00BF7893"/>
    <w:p w14:paraId="6BE79FDD" w14:textId="77777777" w:rsidR="00BF7893" w:rsidRDefault="00BF7893" w:rsidP="00BF7893">
      <w:r>
        <w:t>254</w:t>
      </w:r>
    </w:p>
    <w:p w14:paraId="2FECE370" w14:textId="77777777" w:rsidR="00BF7893" w:rsidRDefault="00BF7893" w:rsidP="00BF7893">
      <w:r>
        <w:t>00:11:59,220 --&gt; 00:12:01,140</w:t>
      </w:r>
    </w:p>
    <w:p w14:paraId="2DDE06CC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但是覺性他</w:t>
      </w:r>
      <w:proofErr w:type="gramEnd"/>
      <w:r>
        <w:rPr>
          <w:rFonts w:hint="eastAsia"/>
        </w:rPr>
        <w:t>也不會生起</w:t>
      </w:r>
    </w:p>
    <w:p w14:paraId="39B7820C" w14:textId="77777777" w:rsidR="00BF7893" w:rsidRDefault="00BF7893" w:rsidP="00BF7893"/>
    <w:p w14:paraId="5004DA34" w14:textId="77777777" w:rsidR="00BF7893" w:rsidRDefault="00BF7893" w:rsidP="00BF7893">
      <w:r>
        <w:t>255</w:t>
      </w:r>
    </w:p>
    <w:p w14:paraId="6533E08B" w14:textId="77777777" w:rsidR="00BF7893" w:rsidRDefault="00BF7893" w:rsidP="00BF7893">
      <w:r>
        <w:t>00:12:01,550 --&gt; 00:12:05,110</w:t>
      </w:r>
    </w:p>
    <w:p w14:paraId="123A24A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看這樣的原則一定要掌握的牢固</w:t>
      </w:r>
    </w:p>
    <w:p w14:paraId="5B9D6460" w14:textId="77777777" w:rsidR="00BF7893" w:rsidRDefault="00BF7893" w:rsidP="00BF7893"/>
    <w:p w14:paraId="40208FD1" w14:textId="77777777" w:rsidR="00BF7893" w:rsidRDefault="00BF7893" w:rsidP="00BF7893">
      <w:r>
        <w:t>256</w:t>
      </w:r>
    </w:p>
    <w:p w14:paraId="3C3A0FB4" w14:textId="77777777" w:rsidR="00BF7893" w:rsidRDefault="00BF7893" w:rsidP="00BF7893">
      <w:r>
        <w:t>00:12:05,330 --&gt; 00:12:06,870</w:t>
      </w:r>
    </w:p>
    <w:p w14:paraId="1A7950D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或者說心安住</w:t>
      </w:r>
    </w:p>
    <w:p w14:paraId="3B2044BE" w14:textId="77777777" w:rsidR="00BF7893" w:rsidRDefault="00BF7893" w:rsidP="00BF7893"/>
    <w:p w14:paraId="5FF9FCAC" w14:textId="77777777" w:rsidR="00BF7893" w:rsidRDefault="00BF7893" w:rsidP="00BF7893">
      <w:r>
        <w:t>257</w:t>
      </w:r>
    </w:p>
    <w:p w14:paraId="145F2F8C" w14:textId="77777777" w:rsidR="00BF7893" w:rsidRDefault="00BF7893" w:rsidP="00BF7893">
      <w:r>
        <w:t>00:12:09,110 --&gt; 00:12:13,660</w:t>
      </w:r>
    </w:p>
    <w:p w14:paraId="22AFD84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一定要抓住原則說</w:t>
      </w:r>
      <w:r>
        <w:rPr>
          <w:rFonts w:hint="eastAsia"/>
        </w:rPr>
        <w:t xml:space="preserve"> </w:t>
      </w:r>
      <w:r>
        <w:rPr>
          <w:rFonts w:hint="eastAsia"/>
        </w:rPr>
        <w:t>這個可以讓它生起是不行的</w:t>
      </w:r>
    </w:p>
    <w:p w14:paraId="4F086A57" w14:textId="77777777" w:rsidR="00BF7893" w:rsidRDefault="00BF7893" w:rsidP="00BF7893"/>
    <w:p w14:paraId="10E469F2" w14:textId="77777777" w:rsidR="00BF7893" w:rsidRDefault="00BF7893" w:rsidP="00BF7893">
      <w:r>
        <w:t>258</w:t>
      </w:r>
    </w:p>
    <w:p w14:paraId="25C11054" w14:textId="77777777" w:rsidR="00BF7893" w:rsidRDefault="00BF7893" w:rsidP="00BF7893">
      <w:r>
        <w:t>00:12:14,620 --&gt; 00:12:16,450</w:t>
      </w:r>
    </w:p>
    <w:p w14:paraId="7A9C2ED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不管什麼時候</w:t>
      </w:r>
      <w:proofErr w:type="gramStart"/>
      <w:r>
        <w:rPr>
          <w:rFonts w:hint="eastAsia"/>
        </w:rPr>
        <w:t>有覺性</w:t>
      </w:r>
      <w:proofErr w:type="gramEnd"/>
    </w:p>
    <w:p w14:paraId="54BD12FE" w14:textId="77777777" w:rsidR="00BF7893" w:rsidRDefault="00BF7893" w:rsidP="00BF7893"/>
    <w:p w14:paraId="748E78E8" w14:textId="77777777" w:rsidR="00BF7893" w:rsidRDefault="00BF7893" w:rsidP="00BF7893">
      <w:r>
        <w:t>259</w:t>
      </w:r>
    </w:p>
    <w:p w14:paraId="18C145EF" w14:textId="77777777" w:rsidR="00BF7893" w:rsidRDefault="00BF7893" w:rsidP="00BF7893">
      <w:r>
        <w:t>00:12:16,450 --&gt; 00:12:17,170</w:t>
      </w:r>
    </w:p>
    <w:p w14:paraId="49A499C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知道說心</w:t>
      </w:r>
    </w:p>
    <w:p w14:paraId="4AACF4E2" w14:textId="77777777" w:rsidR="00BF7893" w:rsidRDefault="00BF7893" w:rsidP="00BF7893"/>
    <w:p w14:paraId="683B70C5" w14:textId="77777777" w:rsidR="00BF7893" w:rsidRDefault="00BF7893" w:rsidP="00BF7893">
      <w:r>
        <w:t>260</w:t>
      </w:r>
    </w:p>
    <w:p w14:paraId="4B621A45" w14:textId="77777777" w:rsidR="00BF7893" w:rsidRDefault="00BF7893" w:rsidP="00BF7893">
      <w:r>
        <w:t>00:12:17,170 --&gt; 00:12:18,170</w:t>
      </w:r>
    </w:p>
    <w:p w14:paraId="0D96A7B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沒有安住心</w:t>
      </w:r>
    </w:p>
    <w:p w14:paraId="67AC67AD" w14:textId="77777777" w:rsidR="00BF7893" w:rsidRDefault="00BF7893" w:rsidP="00BF7893"/>
    <w:p w14:paraId="5C123608" w14:textId="77777777" w:rsidR="00BF7893" w:rsidRDefault="00BF7893" w:rsidP="00BF7893">
      <w:r>
        <w:t>261</w:t>
      </w:r>
    </w:p>
    <w:p w14:paraId="41AFB71C" w14:textId="77777777" w:rsidR="00BF7893" w:rsidRDefault="00BF7893" w:rsidP="00BF7893">
      <w:r>
        <w:t>00:12:18,170 --&gt; 00:12:19,730</w:t>
      </w:r>
    </w:p>
    <w:p w14:paraId="0D107DB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它才能夠安住起來</w:t>
      </w:r>
    </w:p>
    <w:p w14:paraId="4CB3DFCC" w14:textId="77777777" w:rsidR="00BF7893" w:rsidRDefault="00BF7893" w:rsidP="00BF7893"/>
    <w:p w14:paraId="2B9D7ACA" w14:textId="77777777" w:rsidR="00BF7893" w:rsidRDefault="00BF7893" w:rsidP="00BF7893">
      <w:r>
        <w:t>262</w:t>
      </w:r>
    </w:p>
    <w:p w14:paraId="537C5D84" w14:textId="77777777" w:rsidR="00BF7893" w:rsidRDefault="00BF7893" w:rsidP="00BF7893">
      <w:r>
        <w:t>00:12:20,130 --&gt; 00:12:21,290</w:t>
      </w:r>
    </w:p>
    <w:p w14:paraId="651C6B6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不管什麼時候</w:t>
      </w:r>
    </w:p>
    <w:p w14:paraId="0E50BE63" w14:textId="77777777" w:rsidR="00BF7893" w:rsidRDefault="00BF7893" w:rsidP="00BF7893"/>
    <w:p w14:paraId="4AA49463" w14:textId="77777777" w:rsidR="00BF7893" w:rsidRDefault="00BF7893" w:rsidP="00BF7893">
      <w:r>
        <w:t>263</w:t>
      </w:r>
    </w:p>
    <w:p w14:paraId="26DD6B30" w14:textId="77777777" w:rsidR="00BF7893" w:rsidRDefault="00BF7893" w:rsidP="00BF7893">
      <w:r>
        <w:t>00:12:21,290 --&gt; 00:12:22,770</w:t>
      </w:r>
    </w:p>
    <w:p w14:paraId="1765E66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</w:t>
      </w:r>
      <w:proofErr w:type="gramStart"/>
      <w:r>
        <w:rPr>
          <w:rFonts w:hint="eastAsia"/>
        </w:rPr>
        <w:t>說心跑</w:t>
      </w:r>
      <w:proofErr w:type="gramEnd"/>
      <w:r>
        <w:rPr>
          <w:rFonts w:hint="eastAsia"/>
        </w:rPr>
        <w:t>出去了</w:t>
      </w:r>
    </w:p>
    <w:p w14:paraId="3B43FE31" w14:textId="77777777" w:rsidR="00BF7893" w:rsidRDefault="00BF7893" w:rsidP="00BF7893"/>
    <w:p w14:paraId="3A7B674E" w14:textId="77777777" w:rsidR="00BF7893" w:rsidRDefault="00BF7893" w:rsidP="00BF7893">
      <w:r>
        <w:t>264</w:t>
      </w:r>
    </w:p>
    <w:p w14:paraId="2B36FC72" w14:textId="77777777" w:rsidR="00BF7893" w:rsidRDefault="00BF7893" w:rsidP="00BF7893">
      <w:r>
        <w:t>00:12:22,770 --&gt; 00:12:23,480</w:t>
      </w:r>
    </w:p>
    <w:p w14:paraId="777F6479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心跑掉</w:t>
      </w:r>
      <w:proofErr w:type="gramEnd"/>
      <w:r>
        <w:rPr>
          <w:rFonts w:hint="eastAsia"/>
        </w:rPr>
        <w:t>了</w:t>
      </w:r>
    </w:p>
    <w:p w14:paraId="6D3E6599" w14:textId="77777777" w:rsidR="00BF7893" w:rsidRDefault="00BF7893" w:rsidP="00BF7893"/>
    <w:p w14:paraId="0DCC914D" w14:textId="77777777" w:rsidR="00BF7893" w:rsidRDefault="00BF7893" w:rsidP="00BF7893">
      <w:r>
        <w:t>265</w:t>
      </w:r>
    </w:p>
    <w:p w14:paraId="7BEEEE0B" w14:textId="77777777" w:rsidR="00BF7893" w:rsidRDefault="00BF7893" w:rsidP="00BF7893">
      <w:r>
        <w:t>00:12:23,530 --&gt; 00:12:24,780</w:t>
      </w:r>
    </w:p>
    <w:p w14:paraId="182F093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或者心散亂了</w:t>
      </w:r>
    </w:p>
    <w:p w14:paraId="5F826311" w14:textId="77777777" w:rsidR="00BF7893" w:rsidRDefault="00BF7893" w:rsidP="00BF7893"/>
    <w:p w14:paraId="281F7152" w14:textId="77777777" w:rsidR="00BF7893" w:rsidRDefault="00BF7893" w:rsidP="00BF7893">
      <w:r>
        <w:t>266</w:t>
      </w:r>
    </w:p>
    <w:p w14:paraId="594B3114" w14:textId="77777777" w:rsidR="00BF7893" w:rsidRDefault="00BF7893" w:rsidP="00BF7893">
      <w:r>
        <w:t>00:12:26,090 --&gt; 00:12:29,370</w:t>
      </w:r>
    </w:p>
    <w:p w14:paraId="34A6A16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跑的狀態它就會</w:t>
      </w:r>
      <w:r>
        <w:rPr>
          <w:rFonts w:hint="eastAsia"/>
        </w:rPr>
        <w:t xml:space="preserve"> </w:t>
      </w:r>
      <w:r>
        <w:rPr>
          <w:rFonts w:hint="eastAsia"/>
        </w:rPr>
        <w:t>或者走掉的狀態</w:t>
      </w:r>
    </w:p>
    <w:p w14:paraId="778A13A0" w14:textId="77777777" w:rsidR="00BF7893" w:rsidRDefault="00BF7893" w:rsidP="00BF7893"/>
    <w:p w14:paraId="071FD7F7" w14:textId="77777777" w:rsidR="00BF7893" w:rsidRDefault="00BF7893" w:rsidP="00BF7893">
      <w:r>
        <w:t>267</w:t>
      </w:r>
    </w:p>
    <w:p w14:paraId="6BACD580" w14:textId="77777777" w:rsidR="00BF7893" w:rsidRDefault="00BF7893" w:rsidP="00BF7893">
      <w:r>
        <w:t>00:12:29,370 --&gt; 00:12:31,210</w:t>
      </w:r>
    </w:p>
    <w:p w14:paraId="6087873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散亂的狀態他</w:t>
      </w:r>
      <w:proofErr w:type="gramStart"/>
      <w:r>
        <w:rPr>
          <w:rFonts w:hint="eastAsia"/>
        </w:rPr>
        <w:t>就會滅掉</w:t>
      </w:r>
      <w:proofErr w:type="gramEnd"/>
    </w:p>
    <w:p w14:paraId="4A5BECD3" w14:textId="77777777" w:rsidR="00BF7893" w:rsidRDefault="00BF7893" w:rsidP="00BF7893"/>
    <w:p w14:paraId="4399474C" w14:textId="77777777" w:rsidR="00BF7893" w:rsidRDefault="00BF7893" w:rsidP="00BF7893">
      <w:r>
        <w:t>268</w:t>
      </w:r>
    </w:p>
    <w:p w14:paraId="6A5116FB" w14:textId="77777777" w:rsidR="00BF7893" w:rsidRDefault="00BF7893" w:rsidP="00BF7893">
      <w:r>
        <w:t>00:12:32,120 --&gt; 00:12:34,020</w:t>
      </w:r>
    </w:p>
    <w:p w14:paraId="43EB9C5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然後心就可以安住起來</w:t>
      </w:r>
    </w:p>
    <w:p w14:paraId="40DA54F5" w14:textId="77777777" w:rsidR="00BF7893" w:rsidRDefault="00BF7893" w:rsidP="00BF7893"/>
    <w:p w14:paraId="12FA0530" w14:textId="77777777" w:rsidR="00BF7893" w:rsidRDefault="00BF7893" w:rsidP="00BF7893">
      <w:r>
        <w:t>269</w:t>
      </w:r>
    </w:p>
    <w:p w14:paraId="1CA5AF2C" w14:textId="77777777" w:rsidR="00BF7893" w:rsidRDefault="00BF7893" w:rsidP="00BF7893">
      <w:r>
        <w:t>00:12:35,220 --&gt; 00:12:38,050</w:t>
      </w:r>
    </w:p>
    <w:p w14:paraId="1B3DEF5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今天在這個課堂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</w:t>
      </w:r>
    </w:p>
    <w:p w14:paraId="3212E971" w14:textId="77777777" w:rsidR="00BF7893" w:rsidRDefault="00BF7893" w:rsidP="00BF7893"/>
    <w:p w14:paraId="1A9266ED" w14:textId="77777777" w:rsidR="00BF7893" w:rsidRDefault="00BF7893" w:rsidP="00BF7893">
      <w:r>
        <w:t>270</w:t>
      </w:r>
    </w:p>
    <w:p w14:paraId="7D834186" w14:textId="77777777" w:rsidR="00BF7893" w:rsidRDefault="00BF7893" w:rsidP="00BF7893">
      <w:r>
        <w:t>00:12:38,050 --&gt; 00:12:40,090</w:t>
      </w:r>
    </w:p>
    <w:p w14:paraId="2F75B10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阿</w:t>
      </w:r>
      <w:proofErr w:type="gramStart"/>
      <w:r>
        <w:rPr>
          <w:rFonts w:hint="eastAsia"/>
        </w:rPr>
        <w:t>姜</w:t>
      </w:r>
      <w:proofErr w:type="gramEnd"/>
      <w:r>
        <w:rPr>
          <w:rFonts w:hint="eastAsia"/>
        </w:rPr>
        <w:t>納老師教導我們大家</w:t>
      </w:r>
    </w:p>
    <w:p w14:paraId="51165E32" w14:textId="77777777" w:rsidR="00BF7893" w:rsidRDefault="00BF7893" w:rsidP="00BF7893"/>
    <w:p w14:paraId="62288485" w14:textId="77777777" w:rsidR="00BF7893" w:rsidRDefault="00BF7893" w:rsidP="00BF7893">
      <w:r>
        <w:t>271</w:t>
      </w:r>
    </w:p>
    <w:p w14:paraId="4770D2C9" w14:textId="77777777" w:rsidR="00BF7893" w:rsidRDefault="00BF7893" w:rsidP="00BF7893">
      <w:r>
        <w:t>00:12:40,090 --&gt; 00:12:42,800</w:t>
      </w:r>
    </w:p>
    <w:p w14:paraId="4E53352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我們大家都喜歡去修禪定</w:t>
      </w:r>
    </w:p>
    <w:p w14:paraId="692ABB42" w14:textId="77777777" w:rsidR="00BF7893" w:rsidRDefault="00BF7893" w:rsidP="00BF7893"/>
    <w:p w14:paraId="275EC59E" w14:textId="77777777" w:rsidR="00BF7893" w:rsidRDefault="00BF7893" w:rsidP="00BF7893">
      <w:r>
        <w:t>272</w:t>
      </w:r>
    </w:p>
    <w:p w14:paraId="79D014CA" w14:textId="77777777" w:rsidR="00BF7893" w:rsidRDefault="00BF7893" w:rsidP="00BF7893">
      <w:r>
        <w:t>00:12:43,330 --&gt; 00:12:44,320</w:t>
      </w:r>
    </w:p>
    <w:p w14:paraId="3EBA73C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修禪定呢</w:t>
      </w:r>
    </w:p>
    <w:p w14:paraId="11F896CD" w14:textId="77777777" w:rsidR="00BF7893" w:rsidRDefault="00BF7893" w:rsidP="00BF7893"/>
    <w:p w14:paraId="08BDF378" w14:textId="77777777" w:rsidR="00BF7893" w:rsidRDefault="00BF7893" w:rsidP="00BF7893">
      <w:r>
        <w:t>273</w:t>
      </w:r>
    </w:p>
    <w:p w14:paraId="7A31F086" w14:textId="77777777" w:rsidR="00BF7893" w:rsidRDefault="00BF7893" w:rsidP="00BF7893">
      <w:r>
        <w:t>00:12:44,670 --&gt; 00:12:48,800</w:t>
      </w:r>
    </w:p>
    <w:p w14:paraId="68E52BC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它抵達禪定的方法有好幾個線路</w:t>
      </w:r>
    </w:p>
    <w:p w14:paraId="3ACD6F19" w14:textId="77777777" w:rsidR="00BF7893" w:rsidRDefault="00BF7893" w:rsidP="00BF7893"/>
    <w:p w14:paraId="762BEAF2" w14:textId="77777777" w:rsidR="00BF7893" w:rsidRDefault="00BF7893" w:rsidP="00BF7893">
      <w:r>
        <w:t>274</w:t>
      </w:r>
    </w:p>
    <w:p w14:paraId="0DE13017" w14:textId="77777777" w:rsidR="00BF7893" w:rsidRDefault="00BF7893" w:rsidP="00BF7893">
      <w:r>
        <w:t>00:12:50,060 --&gt; 00:12:53,800</w:t>
      </w:r>
    </w:p>
    <w:p w14:paraId="12FEA4A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有的人他非常習慣於</w:t>
      </w:r>
      <w:ins w:id="12" w:author="國彰 陳" w:date="2024-10-21T09:07:00Z" w16du:dateUtc="2024-10-21T01:07:00Z">
        <w:r>
          <w:rPr>
            <w:rFonts w:hint="eastAsia"/>
          </w:rPr>
          <w:t>去</w:t>
        </w:r>
      </w:ins>
      <w:r>
        <w:rPr>
          <w:rFonts w:hint="eastAsia"/>
        </w:rPr>
        <w:t>進入禪那</w:t>
      </w:r>
    </w:p>
    <w:p w14:paraId="4E000472" w14:textId="77777777" w:rsidR="00BF7893" w:rsidRDefault="00BF7893" w:rsidP="00BF7893"/>
    <w:p w14:paraId="71B75876" w14:textId="77777777" w:rsidR="00BF7893" w:rsidRDefault="00BF7893" w:rsidP="00BF7893">
      <w:r>
        <w:t>275</w:t>
      </w:r>
    </w:p>
    <w:p w14:paraId="21C998E9" w14:textId="77777777" w:rsidR="00BF7893" w:rsidRDefault="00BF7893" w:rsidP="00BF7893">
      <w:r>
        <w:t>00:12:53,890 --&gt; 00:12:57,860</w:t>
      </w:r>
    </w:p>
    <w:p w14:paraId="4DFBE7C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他就讓心處在單一</w:t>
      </w:r>
      <w:proofErr w:type="gramStart"/>
      <w:r>
        <w:rPr>
          <w:rFonts w:hint="eastAsia"/>
        </w:rPr>
        <w:t>的所緣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然後呢</w:t>
      </w:r>
    </w:p>
    <w:p w14:paraId="53F89669" w14:textId="77777777" w:rsidR="00BF7893" w:rsidRDefault="00BF7893" w:rsidP="00BF7893"/>
    <w:p w14:paraId="02AF2C6A" w14:textId="77777777" w:rsidR="00BF7893" w:rsidRDefault="00BF7893" w:rsidP="00BF7893">
      <w:r>
        <w:t>276</w:t>
      </w:r>
    </w:p>
    <w:p w14:paraId="15479210" w14:textId="77777777" w:rsidR="00BF7893" w:rsidRDefault="00BF7893" w:rsidP="00BF7893">
      <w:r>
        <w:t>00:12:58,430 --&gt; 00:13:00,380</w:t>
      </w:r>
    </w:p>
    <w:p w14:paraId="75BB221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就慢慢的去修</w:t>
      </w:r>
      <w:r>
        <w:rPr>
          <w:rFonts w:hint="eastAsia"/>
        </w:rPr>
        <w:t xml:space="preserve"> </w:t>
      </w:r>
      <w:r>
        <w:rPr>
          <w:rFonts w:hint="eastAsia"/>
        </w:rPr>
        <w:t>這個怎麼說呢</w:t>
      </w:r>
    </w:p>
    <w:p w14:paraId="2717B8A1" w14:textId="77777777" w:rsidR="00BF7893" w:rsidRDefault="00BF7893" w:rsidP="00BF7893"/>
    <w:p w14:paraId="5412BE19" w14:textId="77777777" w:rsidR="00BF7893" w:rsidRDefault="00BF7893" w:rsidP="00BF7893">
      <w:r>
        <w:t>277</w:t>
      </w:r>
    </w:p>
    <w:p w14:paraId="6E13951A" w14:textId="77777777" w:rsidR="00BF7893" w:rsidRDefault="00BF7893" w:rsidP="00BF7893">
      <w:r>
        <w:t>00:13:00,380 --&gt; 00:13:04,170</w:t>
      </w:r>
    </w:p>
    <w:p w14:paraId="004C065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就是那種傳統的方式</w:t>
      </w:r>
    </w:p>
    <w:p w14:paraId="7F9C6091" w14:textId="77777777" w:rsidR="00BF7893" w:rsidRDefault="00BF7893" w:rsidP="00BF7893"/>
    <w:p w14:paraId="2D318B85" w14:textId="77777777" w:rsidR="00BF7893" w:rsidRDefault="00BF7893" w:rsidP="00BF7893">
      <w:r>
        <w:t>278</w:t>
      </w:r>
    </w:p>
    <w:p w14:paraId="60C2444E" w14:textId="77777777" w:rsidR="00BF7893" w:rsidRDefault="00BF7893" w:rsidP="00BF7893">
      <w:r>
        <w:t>00:13:04,170 --&gt; 00:13:05,970</w:t>
      </w:r>
    </w:p>
    <w:p w14:paraId="17C3601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我們之前曾經學說</w:t>
      </w:r>
    </w:p>
    <w:p w14:paraId="3D4B3B6F" w14:textId="77777777" w:rsidR="00BF7893" w:rsidRDefault="00BF7893" w:rsidP="00BF7893"/>
    <w:p w14:paraId="0A33F7AE" w14:textId="77777777" w:rsidR="00BF7893" w:rsidRDefault="00BF7893" w:rsidP="00BF7893">
      <w:r>
        <w:t>279</w:t>
      </w:r>
    </w:p>
    <w:p w14:paraId="06B18656" w14:textId="77777777" w:rsidR="00BF7893" w:rsidRDefault="00BF7893" w:rsidP="00BF7893">
      <w:r>
        <w:t>00:13:06,630 --&gt; 00:13:09,320</w:t>
      </w:r>
    </w:p>
    <w:p w14:paraId="637B469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看到說之前他進入深山老林</w:t>
      </w:r>
    </w:p>
    <w:p w14:paraId="0B4FF549" w14:textId="77777777" w:rsidR="00BF7893" w:rsidRDefault="00BF7893" w:rsidP="00BF7893"/>
    <w:p w14:paraId="1581B09D" w14:textId="77777777" w:rsidR="00BF7893" w:rsidRDefault="00BF7893" w:rsidP="00BF7893">
      <w:r>
        <w:t>280</w:t>
      </w:r>
    </w:p>
    <w:p w14:paraId="2B612844" w14:textId="77777777" w:rsidR="00BF7893" w:rsidRDefault="00BF7893" w:rsidP="00BF7893">
      <w:r>
        <w:t>00:13:09,950 --&gt; 00:13:14,730</w:t>
      </w:r>
    </w:p>
    <w:p w14:paraId="4952792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或者說這個出家人在寺院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一天修好幾個小時</w:t>
      </w:r>
    </w:p>
    <w:p w14:paraId="7BFE3C02" w14:textId="77777777" w:rsidR="00BF7893" w:rsidRDefault="00BF7893" w:rsidP="00BF7893"/>
    <w:p w14:paraId="63510213" w14:textId="77777777" w:rsidR="00BF7893" w:rsidRDefault="00BF7893" w:rsidP="00BF7893">
      <w:r>
        <w:t>281</w:t>
      </w:r>
    </w:p>
    <w:p w14:paraId="35C97BBA" w14:textId="77777777" w:rsidR="00BF7893" w:rsidRDefault="00BF7893" w:rsidP="00BF7893">
      <w:r>
        <w:t>00:13:14,730 --&gt; 00:13:19,210</w:t>
      </w:r>
    </w:p>
    <w:p w14:paraId="0D9C6CD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這種方式它是一個</w:t>
      </w:r>
      <w:proofErr w:type="gramStart"/>
      <w:r>
        <w:rPr>
          <w:rFonts w:hint="eastAsia"/>
        </w:rPr>
        <w:t>通過禪那進入</w:t>
      </w:r>
      <w:proofErr w:type="gramEnd"/>
      <w:r>
        <w:rPr>
          <w:rFonts w:hint="eastAsia"/>
        </w:rPr>
        <w:t>禪定的方式</w:t>
      </w:r>
    </w:p>
    <w:p w14:paraId="4507EE30" w14:textId="77777777" w:rsidR="00BF7893" w:rsidRDefault="00BF7893" w:rsidP="00BF7893"/>
    <w:p w14:paraId="5C4973DD" w14:textId="77777777" w:rsidR="00BF7893" w:rsidRDefault="00BF7893" w:rsidP="00BF7893">
      <w:r>
        <w:t>282</w:t>
      </w:r>
    </w:p>
    <w:p w14:paraId="08EEC99E" w14:textId="77777777" w:rsidR="00BF7893" w:rsidRDefault="00BF7893" w:rsidP="00BF7893">
      <w:r>
        <w:t>00:13:19,210 --&gt; 00:13:22,710</w:t>
      </w:r>
    </w:p>
    <w:p w14:paraId="4BB96E3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但是在這個時代的</w:t>
      </w:r>
      <w:r>
        <w:rPr>
          <w:rFonts w:hint="eastAsia"/>
        </w:rPr>
        <w:t xml:space="preserve"> </w:t>
      </w:r>
      <w:r>
        <w:rPr>
          <w:rFonts w:hint="eastAsia"/>
        </w:rPr>
        <w:t>這個時代的人和修行人</w:t>
      </w:r>
    </w:p>
    <w:p w14:paraId="23C525B2" w14:textId="77777777" w:rsidR="00BF7893" w:rsidRDefault="00BF7893" w:rsidP="00BF7893"/>
    <w:p w14:paraId="5D43D39C" w14:textId="77777777" w:rsidR="00BF7893" w:rsidRDefault="00BF7893" w:rsidP="00BF7893">
      <w:r>
        <w:t>283</w:t>
      </w:r>
    </w:p>
    <w:p w14:paraId="0E19FF7C" w14:textId="77777777" w:rsidR="00BF7893" w:rsidRDefault="00BF7893" w:rsidP="00BF7893">
      <w:r>
        <w:t>00:13:23,050 --&gt; 00:13:24,100</w:t>
      </w:r>
    </w:p>
    <w:p w14:paraId="166AFC8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想的特別多</w:t>
      </w:r>
    </w:p>
    <w:p w14:paraId="2166C7FF" w14:textId="77777777" w:rsidR="00BF7893" w:rsidRDefault="00BF7893" w:rsidP="00BF7893"/>
    <w:p w14:paraId="7F134C43" w14:textId="77777777" w:rsidR="00BF7893" w:rsidRDefault="00BF7893" w:rsidP="00BF7893">
      <w:r>
        <w:t>284</w:t>
      </w:r>
    </w:p>
    <w:p w14:paraId="2261A33F" w14:textId="77777777" w:rsidR="00BF7893" w:rsidRDefault="00BF7893" w:rsidP="00BF7893">
      <w:r>
        <w:t>00:13:24,890 --&gt; 00:13:26,310</w:t>
      </w:r>
    </w:p>
    <w:p w14:paraId="16C079F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困難很多</w:t>
      </w:r>
    </w:p>
    <w:p w14:paraId="71129BB0" w14:textId="77777777" w:rsidR="00BF7893" w:rsidRDefault="00BF7893" w:rsidP="00BF7893"/>
    <w:p w14:paraId="71EBB548" w14:textId="77777777" w:rsidR="00BF7893" w:rsidRDefault="00BF7893" w:rsidP="00BF7893">
      <w:r>
        <w:t>285</w:t>
      </w:r>
    </w:p>
    <w:p w14:paraId="7A967F38" w14:textId="77777777" w:rsidR="00BF7893" w:rsidRDefault="00BF7893" w:rsidP="00BF7893">
      <w:r>
        <w:t>00:13:26,640 --&gt; 00:13:29,260</w:t>
      </w:r>
    </w:p>
    <w:p w14:paraId="7A9B6F1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生命中要奮鬥的事情太多</w:t>
      </w:r>
    </w:p>
    <w:p w14:paraId="3802C1C4" w14:textId="77777777" w:rsidR="00BF7893" w:rsidRDefault="00BF7893" w:rsidP="00BF7893"/>
    <w:p w14:paraId="5CD05D62" w14:textId="77777777" w:rsidR="00BF7893" w:rsidRDefault="00BF7893" w:rsidP="00BF7893">
      <w:r>
        <w:t>286</w:t>
      </w:r>
    </w:p>
    <w:p w14:paraId="409B68FF" w14:textId="77777777" w:rsidR="00BF7893" w:rsidRDefault="00BF7893" w:rsidP="00BF7893">
      <w:r>
        <w:t>00:13:30,210 --&gt; 00:13:32,330</w:t>
      </w:r>
    </w:p>
    <w:p w14:paraId="2517C3C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包括工作的負擔</w:t>
      </w:r>
    </w:p>
    <w:p w14:paraId="1BBF35B0" w14:textId="77777777" w:rsidR="00BF7893" w:rsidRDefault="00BF7893" w:rsidP="00BF7893"/>
    <w:p w14:paraId="117B6CD8" w14:textId="77777777" w:rsidR="00BF7893" w:rsidRDefault="00BF7893" w:rsidP="00BF7893">
      <w:r>
        <w:t>287</w:t>
      </w:r>
    </w:p>
    <w:p w14:paraId="470B4E05" w14:textId="77777777" w:rsidR="00BF7893" w:rsidRDefault="00BF7893" w:rsidP="00BF7893">
      <w:r>
        <w:t>00:13:32,330 --&gt; 00:13:33,810</w:t>
      </w:r>
    </w:p>
    <w:p w14:paraId="17BCEE7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還有家庭的負擔</w:t>
      </w:r>
    </w:p>
    <w:p w14:paraId="4614D3C6" w14:textId="77777777" w:rsidR="00BF7893" w:rsidRDefault="00BF7893" w:rsidP="00BF7893"/>
    <w:p w14:paraId="280D2188" w14:textId="77777777" w:rsidR="00BF7893" w:rsidRDefault="00BF7893" w:rsidP="00BF7893">
      <w:r>
        <w:t>288</w:t>
      </w:r>
    </w:p>
    <w:p w14:paraId="1ACC26A4" w14:textId="77777777" w:rsidR="00BF7893" w:rsidRDefault="00BF7893" w:rsidP="00BF7893">
      <w:r>
        <w:t>00:13:33,810 --&gt; 00:13:35,970</w:t>
      </w:r>
    </w:p>
    <w:p w14:paraId="24F318F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還有朋友等等的</w:t>
      </w:r>
    </w:p>
    <w:p w14:paraId="1D110509" w14:textId="77777777" w:rsidR="00BF7893" w:rsidRDefault="00BF7893" w:rsidP="00BF7893"/>
    <w:p w14:paraId="30FAED2F" w14:textId="77777777" w:rsidR="00BF7893" w:rsidRDefault="00BF7893" w:rsidP="00BF7893">
      <w:r>
        <w:t>289</w:t>
      </w:r>
    </w:p>
    <w:p w14:paraId="2569DF6B" w14:textId="77777777" w:rsidR="00BF7893" w:rsidRDefault="00BF7893" w:rsidP="00BF7893">
      <w:r>
        <w:t>00:13:35,970 --&gt; 00:13:37,330</w:t>
      </w:r>
    </w:p>
    <w:p w14:paraId="69ACE05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有很多負擔</w:t>
      </w:r>
    </w:p>
    <w:p w14:paraId="2826521A" w14:textId="77777777" w:rsidR="00BF7893" w:rsidRDefault="00BF7893" w:rsidP="00BF7893"/>
    <w:p w14:paraId="61287EA5" w14:textId="77777777" w:rsidR="00BF7893" w:rsidRDefault="00BF7893" w:rsidP="00BF7893">
      <w:r>
        <w:t>290</w:t>
      </w:r>
    </w:p>
    <w:p w14:paraId="698F598E" w14:textId="77777777" w:rsidR="00BF7893" w:rsidRDefault="00BF7893" w:rsidP="00BF7893">
      <w:r>
        <w:t>00:13:37,410 --&gt; 00:13:40,640</w:t>
      </w:r>
    </w:p>
    <w:p w14:paraId="3B6B7FB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我們是在這樣的環境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面刺激我們的煩惱</w:t>
      </w:r>
    </w:p>
    <w:p w14:paraId="260F753C" w14:textId="77777777" w:rsidR="00BF7893" w:rsidRDefault="00BF7893" w:rsidP="00BF7893"/>
    <w:p w14:paraId="3A114BE6" w14:textId="77777777" w:rsidR="00BF7893" w:rsidRDefault="00BF7893" w:rsidP="00BF7893">
      <w:r>
        <w:t>291</w:t>
      </w:r>
    </w:p>
    <w:p w14:paraId="44998CDF" w14:textId="77777777" w:rsidR="00BF7893" w:rsidRDefault="00BF7893" w:rsidP="00BF7893">
      <w:r>
        <w:t>00:13:40,890 --&gt; 00:13:42,980</w:t>
      </w:r>
    </w:p>
    <w:p w14:paraId="51BE2A7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刺激煩惱生起了很多</w:t>
      </w:r>
    </w:p>
    <w:p w14:paraId="076F0C51" w14:textId="77777777" w:rsidR="00BF7893" w:rsidRDefault="00BF7893" w:rsidP="00BF7893"/>
    <w:p w14:paraId="4A383C0B" w14:textId="77777777" w:rsidR="00BF7893" w:rsidRDefault="00BF7893" w:rsidP="00BF7893">
      <w:r>
        <w:t>292</w:t>
      </w:r>
    </w:p>
    <w:p w14:paraId="6A6449CF" w14:textId="77777777" w:rsidR="00BF7893" w:rsidRDefault="00BF7893" w:rsidP="00BF7893">
      <w:r>
        <w:t>00:13:43,490 --&gt; 00:13:46,450</w:t>
      </w:r>
    </w:p>
    <w:p w14:paraId="247085E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然後會讓我們的心</w:t>
      </w:r>
      <w:r>
        <w:rPr>
          <w:rFonts w:hint="eastAsia"/>
        </w:rPr>
        <w:t xml:space="preserve"> </w:t>
      </w:r>
      <w:r>
        <w:rPr>
          <w:rFonts w:hint="eastAsia"/>
        </w:rPr>
        <w:t>經常處於非常不正常的狀態</w:t>
      </w:r>
    </w:p>
    <w:p w14:paraId="0BCDEADA" w14:textId="77777777" w:rsidR="00BF7893" w:rsidRDefault="00BF7893" w:rsidP="00BF7893"/>
    <w:p w14:paraId="75B7714D" w14:textId="77777777" w:rsidR="00BF7893" w:rsidRDefault="00BF7893" w:rsidP="00BF7893">
      <w:r>
        <w:t>293</w:t>
      </w:r>
    </w:p>
    <w:p w14:paraId="19829B73" w14:textId="77777777" w:rsidR="00BF7893" w:rsidRDefault="00BF7893" w:rsidP="00BF7893">
      <w:r>
        <w:t>00:13:47,830 --&gt; 00:13:50,420</w:t>
      </w:r>
    </w:p>
    <w:p w14:paraId="429243A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我們有時間去打坐</w:t>
      </w:r>
    </w:p>
    <w:p w14:paraId="003A0BFA" w14:textId="77777777" w:rsidR="00BF7893" w:rsidRDefault="00BF7893" w:rsidP="00BF7893"/>
    <w:p w14:paraId="4DEA3309" w14:textId="77777777" w:rsidR="00BF7893" w:rsidRDefault="00BF7893" w:rsidP="00BF7893">
      <w:r>
        <w:t>294</w:t>
      </w:r>
    </w:p>
    <w:p w14:paraId="2CB4C979" w14:textId="77777777" w:rsidR="00BF7893" w:rsidRDefault="00BF7893" w:rsidP="00BF7893">
      <w:r>
        <w:t>00:13:51,370 --&gt; 00:13:52,970</w:t>
      </w:r>
    </w:p>
    <w:p w14:paraId="2EA1E9B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一次打坐好幾個小時</w:t>
      </w:r>
    </w:p>
    <w:p w14:paraId="14900B9E" w14:textId="77777777" w:rsidR="00BF7893" w:rsidRDefault="00BF7893" w:rsidP="00BF7893"/>
    <w:p w14:paraId="751A62B8" w14:textId="77777777" w:rsidR="00BF7893" w:rsidRDefault="00BF7893" w:rsidP="00BF7893">
      <w:r>
        <w:t>295</w:t>
      </w:r>
    </w:p>
    <w:p w14:paraId="104A2123" w14:textId="77777777" w:rsidR="00BF7893" w:rsidRDefault="00BF7893" w:rsidP="00BF7893">
      <w:r>
        <w:t>00:13:52,970 --&gt; 00:13:53,720</w:t>
      </w:r>
    </w:p>
    <w:p w14:paraId="06E5EB9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一天之內</w:t>
      </w:r>
    </w:p>
    <w:p w14:paraId="3D8C02AE" w14:textId="77777777" w:rsidR="00BF7893" w:rsidRDefault="00BF7893" w:rsidP="00BF7893"/>
    <w:p w14:paraId="3F4FAC98" w14:textId="77777777" w:rsidR="00BF7893" w:rsidRDefault="00BF7893" w:rsidP="00BF7893">
      <w:r>
        <w:t>296</w:t>
      </w:r>
    </w:p>
    <w:p w14:paraId="6E9D25D2" w14:textId="77777777" w:rsidR="00BF7893" w:rsidRDefault="00BF7893" w:rsidP="00BF7893">
      <w:r>
        <w:t>00:13:55,010 --&gt; 00:13:57,730</w:t>
      </w:r>
    </w:p>
    <w:p w14:paraId="1DC0EAF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就好像在過去的那種情況一樣</w:t>
      </w:r>
    </w:p>
    <w:p w14:paraId="0D03D5F0" w14:textId="77777777" w:rsidR="00BF7893" w:rsidRDefault="00BF7893" w:rsidP="00BF7893"/>
    <w:p w14:paraId="67330C7C" w14:textId="77777777" w:rsidR="00BF7893" w:rsidRDefault="00BF7893" w:rsidP="00BF7893">
      <w:r>
        <w:t>297</w:t>
      </w:r>
    </w:p>
    <w:p w14:paraId="2C72E902" w14:textId="77777777" w:rsidR="00BF7893" w:rsidRDefault="00BF7893" w:rsidP="00BF7893">
      <w:r>
        <w:t>00:13:57,890 --&gt; 00:13:59,290</w:t>
      </w:r>
    </w:p>
    <w:p w14:paraId="4F61C42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這樣的機會非常少</w:t>
      </w:r>
    </w:p>
    <w:p w14:paraId="74AEB826" w14:textId="77777777" w:rsidR="00BF7893" w:rsidRDefault="00BF7893" w:rsidP="00BF7893"/>
    <w:p w14:paraId="6DDB7B8B" w14:textId="77777777" w:rsidR="00BF7893" w:rsidRDefault="00BF7893" w:rsidP="00BF7893">
      <w:r>
        <w:t>298</w:t>
      </w:r>
    </w:p>
    <w:p w14:paraId="181F7983" w14:textId="77777777" w:rsidR="00BF7893" w:rsidRDefault="00BF7893" w:rsidP="00BF7893">
      <w:r>
        <w:t>00:14:00,030 --&gt; 00:14:05,850</w:t>
      </w:r>
    </w:p>
    <w:p w14:paraId="0A854D5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因此我們去修禪定</w:t>
      </w:r>
      <w:r>
        <w:rPr>
          <w:rFonts w:hint="eastAsia"/>
        </w:rPr>
        <w:t xml:space="preserve"> </w:t>
      </w:r>
      <w:r>
        <w:rPr>
          <w:rFonts w:hint="eastAsia"/>
        </w:rPr>
        <w:t>可以通過另外一種方式</w:t>
      </w:r>
    </w:p>
    <w:p w14:paraId="36F5BA28" w14:textId="77777777" w:rsidR="00BF7893" w:rsidRDefault="00BF7893" w:rsidP="00BF7893"/>
    <w:p w14:paraId="0BF3746A" w14:textId="77777777" w:rsidR="00BF7893" w:rsidRDefault="00BF7893" w:rsidP="00BF7893">
      <w:r>
        <w:t>299</w:t>
      </w:r>
    </w:p>
    <w:p w14:paraId="15C5BEDB" w14:textId="77777777" w:rsidR="00BF7893" w:rsidRDefault="00BF7893" w:rsidP="00BF7893">
      <w:r>
        <w:t>00:14:05,850 --&gt; 00:14:08,110</w:t>
      </w:r>
    </w:p>
    <w:p w14:paraId="5E37A1D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就是通過</w:t>
      </w:r>
      <w:proofErr w:type="gramStart"/>
      <w:r>
        <w:rPr>
          <w:rFonts w:hint="eastAsia"/>
        </w:rPr>
        <w:t>培育覺性</w:t>
      </w:r>
      <w:proofErr w:type="gramEnd"/>
      <w:r>
        <w:rPr>
          <w:rFonts w:hint="eastAsia"/>
        </w:rPr>
        <w:t>的方式</w:t>
      </w:r>
    </w:p>
    <w:p w14:paraId="174782A1" w14:textId="77777777" w:rsidR="00BF7893" w:rsidRDefault="00BF7893" w:rsidP="00BF7893"/>
    <w:p w14:paraId="2D6B1AB4" w14:textId="77777777" w:rsidR="00BF7893" w:rsidRDefault="00BF7893" w:rsidP="00BF7893">
      <w:r>
        <w:t>300</w:t>
      </w:r>
    </w:p>
    <w:p w14:paraId="00EC386C" w14:textId="77777777" w:rsidR="00BF7893" w:rsidRDefault="00BF7893" w:rsidP="00BF7893">
      <w:r>
        <w:t>00:14:09,340 --&gt; 00:14:13,680</w:t>
      </w:r>
    </w:p>
    <w:p w14:paraId="013D303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</w:t>
      </w:r>
      <w:proofErr w:type="gramStart"/>
      <w:r>
        <w:rPr>
          <w:rFonts w:hint="eastAsia"/>
        </w:rPr>
        <w:t>有覺性</w:t>
      </w:r>
      <w:proofErr w:type="gramEnd"/>
      <w:r>
        <w:rPr>
          <w:rFonts w:hint="eastAsia"/>
        </w:rPr>
        <w:t>即時知道五蓋這五法</w:t>
      </w:r>
    </w:p>
    <w:p w14:paraId="236FBBE6" w14:textId="77777777" w:rsidR="00BF7893" w:rsidRDefault="00BF7893" w:rsidP="00BF7893"/>
    <w:p w14:paraId="10882695" w14:textId="77777777" w:rsidR="00BF7893" w:rsidRDefault="00BF7893" w:rsidP="00BF7893">
      <w:r>
        <w:t>301</w:t>
      </w:r>
    </w:p>
    <w:p w14:paraId="523CD9EA" w14:textId="77777777" w:rsidR="00BF7893" w:rsidRDefault="00BF7893" w:rsidP="00BF7893">
      <w:r>
        <w:t>00:14:13,680 --&gt; 00:14:18,880</w:t>
      </w:r>
    </w:p>
    <w:p w14:paraId="0380B58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或者是說禪定的這五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敵人五蓋</w:t>
      </w:r>
    </w:p>
    <w:p w14:paraId="7BC17B3F" w14:textId="77777777" w:rsidR="00BF7893" w:rsidRDefault="00BF7893" w:rsidP="00BF7893"/>
    <w:p w14:paraId="48A2135A" w14:textId="77777777" w:rsidR="00BF7893" w:rsidRDefault="00BF7893" w:rsidP="00BF7893">
      <w:r>
        <w:t>302</w:t>
      </w:r>
    </w:p>
    <w:p w14:paraId="0CCD3A17" w14:textId="77777777" w:rsidR="00BF7893" w:rsidRDefault="00BF7893" w:rsidP="00BF7893">
      <w:r>
        <w:t>00:14:18,880 --&gt; 00:14:24,090</w:t>
      </w:r>
    </w:p>
    <w:p w14:paraId="383A486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全部這五法全部都是</w:t>
      </w:r>
      <w:r>
        <w:rPr>
          <w:rFonts w:hint="eastAsia"/>
        </w:rPr>
        <w:t xml:space="preserve"> </w:t>
      </w:r>
      <w:r>
        <w:rPr>
          <w:rFonts w:hint="eastAsia"/>
        </w:rPr>
        <w:t>禪定的敵人</w:t>
      </w:r>
    </w:p>
    <w:p w14:paraId="2EF7FB79" w14:textId="77777777" w:rsidR="00BF7893" w:rsidRDefault="00BF7893" w:rsidP="00BF7893"/>
    <w:p w14:paraId="7A770DF2" w14:textId="77777777" w:rsidR="00BF7893" w:rsidRDefault="00BF7893" w:rsidP="00BF7893">
      <w:r>
        <w:t>303</w:t>
      </w:r>
    </w:p>
    <w:p w14:paraId="445EF792" w14:textId="77777777" w:rsidR="00BF7893" w:rsidRDefault="00BF7893" w:rsidP="00BF7893">
      <w:r>
        <w:t>00:14:24,090 --&gt; 00:14:26,900</w:t>
      </w:r>
    </w:p>
    <w:p w14:paraId="0A4C833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我們去</w:t>
      </w:r>
      <w:proofErr w:type="gramStart"/>
      <w:r>
        <w:rPr>
          <w:rFonts w:hint="eastAsia"/>
        </w:rPr>
        <w:t>培育覺性</w:t>
      </w:r>
      <w:proofErr w:type="gramEnd"/>
    </w:p>
    <w:p w14:paraId="3452B364" w14:textId="77777777" w:rsidR="00BF7893" w:rsidRDefault="00BF7893" w:rsidP="00BF7893"/>
    <w:p w14:paraId="63B8D812" w14:textId="77777777" w:rsidR="00BF7893" w:rsidRDefault="00BF7893" w:rsidP="00BF7893">
      <w:r>
        <w:t>304</w:t>
      </w:r>
    </w:p>
    <w:p w14:paraId="45461516" w14:textId="77777777" w:rsidR="00BF7893" w:rsidRDefault="00BF7893" w:rsidP="00BF7893">
      <w:r>
        <w:t>00:14:27,140 --&gt; 00:14:30,700</w:t>
      </w:r>
    </w:p>
    <w:p w14:paraId="2CA3D21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通過不斷的去識破</w:t>
      </w:r>
      <w:proofErr w:type="gramStart"/>
      <w:r>
        <w:rPr>
          <w:rFonts w:hint="eastAsia"/>
        </w:rPr>
        <w:t>各種五</w:t>
      </w:r>
      <w:proofErr w:type="gramEnd"/>
      <w:r>
        <w:rPr>
          <w:rFonts w:hint="eastAsia"/>
        </w:rPr>
        <w:t>蓋</w:t>
      </w:r>
    </w:p>
    <w:p w14:paraId="23BED7A7" w14:textId="77777777" w:rsidR="00BF7893" w:rsidRDefault="00BF7893" w:rsidP="00BF7893"/>
    <w:p w14:paraId="6B63F6B6" w14:textId="77777777" w:rsidR="00BF7893" w:rsidRDefault="00BF7893" w:rsidP="00BF7893">
      <w:r>
        <w:t>305</w:t>
      </w:r>
    </w:p>
    <w:p w14:paraId="74FC842C" w14:textId="77777777" w:rsidR="00BF7893" w:rsidRDefault="00BF7893" w:rsidP="00BF7893">
      <w:r>
        <w:t>00:14:30,850 --&gt; 00:14:33,140</w:t>
      </w:r>
    </w:p>
    <w:p w14:paraId="1667871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有一個非常重要的原則</w:t>
      </w:r>
    </w:p>
    <w:p w14:paraId="1CB667FB" w14:textId="77777777" w:rsidR="00BF7893" w:rsidRDefault="00BF7893" w:rsidP="00BF7893"/>
    <w:p w14:paraId="1CBFCDDF" w14:textId="77777777" w:rsidR="00BF7893" w:rsidRDefault="00BF7893" w:rsidP="00BF7893">
      <w:r>
        <w:t>306</w:t>
      </w:r>
    </w:p>
    <w:p w14:paraId="054994A5" w14:textId="77777777" w:rsidR="00BF7893" w:rsidRDefault="00BF7893" w:rsidP="00BF7893">
      <w:r>
        <w:t>00:14:33,250 --&gt; 00:14:34,170</w:t>
      </w:r>
    </w:p>
    <w:p w14:paraId="72D82CF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不管什麼時候</w:t>
      </w:r>
    </w:p>
    <w:p w14:paraId="6A430F2C" w14:textId="77777777" w:rsidR="00BF7893" w:rsidRDefault="00BF7893" w:rsidP="00BF7893"/>
    <w:p w14:paraId="29A9F16A" w14:textId="77777777" w:rsidR="00BF7893" w:rsidRDefault="00BF7893" w:rsidP="00BF7893">
      <w:r>
        <w:t>307</w:t>
      </w:r>
    </w:p>
    <w:p w14:paraId="779F2E98" w14:textId="77777777" w:rsidR="00BF7893" w:rsidRDefault="00BF7893" w:rsidP="00BF7893">
      <w:r>
        <w:t>00:14:34,170 --&gt; 00:14:34,940</w:t>
      </w:r>
    </w:p>
    <w:p w14:paraId="30CB7B2D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覺性生</w:t>
      </w:r>
      <w:proofErr w:type="gramEnd"/>
      <w:r>
        <w:rPr>
          <w:rFonts w:hint="eastAsia"/>
        </w:rPr>
        <w:t>起</w:t>
      </w:r>
    </w:p>
    <w:p w14:paraId="09412DDD" w14:textId="77777777" w:rsidR="00BF7893" w:rsidRDefault="00BF7893" w:rsidP="00BF7893"/>
    <w:p w14:paraId="248939D3" w14:textId="77777777" w:rsidR="00BF7893" w:rsidRDefault="00BF7893" w:rsidP="00BF7893">
      <w:r>
        <w:t>308</w:t>
      </w:r>
    </w:p>
    <w:p w14:paraId="3F7C1284" w14:textId="77777777" w:rsidR="00BF7893" w:rsidRDefault="00BF7893" w:rsidP="00BF7893">
      <w:r>
        <w:t>00:14:34,960 --&gt; 00:14:36,260</w:t>
      </w:r>
    </w:p>
    <w:p w14:paraId="15DF3B0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煩惱就</w:t>
      </w:r>
      <w:proofErr w:type="gramStart"/>
      <w:r>
        <w:rPr>
          <w:rFonts w:hint="eastAsia"/>
        </w:rPr>
        <w:t>會滅去</w:t>
      </w:r>
      <w:proofErr w:type="gramEnd"/>
    </w:p>
    <w:p w14:paraId="2FE7622B" w14:textId="77777777" w:rsidR="00BF7893" w:rsidRDefault="00BF7893" w:rsidP="00BF7893"/>
    <w:p w14:paraId="5AADC610" w14:textId="77777777" w:rsidR="00BF7893" w:rsidRDefault="00BF7893" w:rsidP="00BF7893">
      <w:r>
        <w:t>309</w:t>
      </w:r>
    </w:p>
    <w:p w14:paraId="579447BA" w14:textId="77777777" w:rsidR="00BF7893" w:rsidRDefault="00BF7893" w:rsidP="00BF7893">
      <w:r>
        <w:t>00:14:37,130 --&gt; 00:14:40,760</w:t>
      </w:r>
    </w:p>
    <w:p w14:paraId="6E90845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五蓋也就是這個禪定的五個敵人</w:t>
      </w:r>
    </w:p>
    <w:p w14:paraId="3931A1F2" w14:textId="77777777" w:rsidR="00BF7893" w:rsidRDefault="00BF7893" w:rsidP="00BF7893"/>
    <w:p w14:paraId="401E9E80" w14:textId="77777777" w:rsidR="00BF7893" w:rsidRDefault="00BF7893" w:rsidP="00BF7893">
      <w:r>
        <w:t>310</w:t>
      </w:r>
    </w:p>
    <w:p w14:paraId="71B36951" w14:textId="77777777" w:rsidR="00BF7893" w:rsidRDefault="00BF7893" w:rsidP="00BF7893">
      <w:r>
        <w:t>00:14:41,290 --&gt; 00:14:44,640</w:t>
      </w:r>
    </w:p>
    <w:p w14:paraId="0ADC39F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不管什麼時候我們訓練</w:t>
      </w:r>
      <w:proofErr w:type="gramStart"/>
      <w:r>
        <w:rPr>
          <w:rFonts w:hint="eastAsia"/>
        </w:rPr>
        <w:t>去觀貪了</w:t>
      </w:r>
      <w:proofErr w:type="gramEnd"/>
    </w:p>
    <w:p w14:paraId="3DA7B395" w14:textId="77777777" w:rsidR="00BF7893" w:rsidRDefault="00BF7893" w:rsidP="00BF7893"/>
    <w:p w14:paraId="65A13D95" w14:textId="77777777" w:rsidR="00BF7893" w:rsidRDefault="00BF7893" w:rsidP="00BF7893">
      <w:r>
        <w:t>311</w:t>
      </w:r>
    </w:p>
    <w:p w14:paraId="75C470E4" w14:textId="77777777" w:rsidR="00BF7893" w:rsidRDefault="00BF7893" w:rsidP="00BF7893">
      <w:r>
        <w:t>00:14:44,690 --&gt; 00:14:46,330</w:t>
      </w:r>
    </w:p>
    <w:p w14:paraId="0C2BCD0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去訓練觀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了</w:t>
      </w:r>
    </w:p>
    <w:p w14:paraId="07650BC4" w14:textId="77777777" w:rsidR="00BF7893" w:rsidRDefault="00BF7893" w:rsidP="00BF7893"/>
    <w:p w14:paraId="4A81149A" w14:textId="77777777" w:rsidR="00BF7893" w:rsidRDefault="00BF7893" w:rsidP="00BF7893">
      <w:r>
        <w:t>312</w:t>
      </w:r>
    </w:p>
    <w:p w14:paraId="55002CD7" w14:textId="77777777" w:rsidR="00BF7893" w:rsidRDefault="00BF7893" w:rsidP="00BF7893">
      <w:r>
        <w:t>00:14:46,330 --&gt; 00:14:47,850</w:t>
      </w:r>
    </w:p>
    <w:p w14:paraId="02C5063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訓練觀散亂了</w:t>
      </w:r>
    </w:p>
    <w:p w14:paraId="5B8CBBE8" w14:textId="77777777" w:rsidR="00BF7893" w:rsidRDefault="00BF7893" w:rsidP="00BF7893"/>
    <w:p w14:paraId="41118F25" w14:textId="77777777" w:rsidR="00BF7893" w:rsidRDefault="00BF7893" w:rsidP="00BF7893">
      <w:r>
        <w:t>313</w:t>
      </w:r>
    </w:p>
    <w:p w14:paraId="59AD6372" w14:textId="77777777" w:rsidR="00BF7893" w:rsidRDefault="00BF7893" w:rsidP="00BF7893">
      <w:r>
        <w:t>00:14:47,850 --&gt; 00:14:50,620</w:t>
      </w:r>
    </w:p>
    <w:p w14:paraId="6BCCE08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也訓練著去觀疑惑生起了</w:t>
      </w:r>
    </w:p>
    <w:p w14:paraId="2DCFA71E" w14:textId="77777777" w:rsidR="00BF7893" w:rsidRDefault="00BF7893" w:rsidP="00BF7893"/>
    <w:p w14:paraId="124AE35F" w14:textId="77777777" w:rsidR="00BF7893" w:rsidRDefault="00BF7893" w:rsidP="00BF7893">
      <w:r>
        <w:t>314</w:t>
      </w:r>
    </w:p>
    <w:p w14:paraId="5E017333" w14:textId="77777777" w:rsidR="00BF7893" w:rsidRDefault="00BF7893" w:rsidP="00BF7893">
      <w:r>
        <w:t>00:14:50,620 --&gt; 00:14:54,460</w:t>
      </w:r>
    </w:p>
    <w:p w14:paraId="78AD548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也訓練去觀或者心</w:t>
      </w:r>
      <w:r>
        <w:rPr>
          <w:rFonts w:hint="eastAsia"/>
        </w:rPr>
        <w:t xml:space="preserve"> </w:t>
      </w:r>
      <w:r>
        <w:rPr>
          <w:rFonts w:hint="eastAsia"/>
        </w:rPr>
        <w:t>它有這種昏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的狀態生起了</w:t>
      </w:r>
    </w:p>
    <w:p w14:paraId="2C8F9EB3" w14:textId="77777777" w:rsidR="00BF7893" w:rsidRDefault="00BF7893" w:rsidP="00BF7893"/>
    <w:p w14:paraId="1CC7F798" w14:textId="77777777" w:rsidR="00BF7893" w:rsidRDefault="00BF7893" w:rsidP="00BF7893">
      <w:r>
        <w:t>315</w:t>
      </w:r>
    </w:p>
    <w:p w14:paraId="3E724F65" w14:textId="77777777" w:rsidR="00BF7893" w:rsidRDefault="00BF7893" w:rsidP="00BF7893">
      <w:r>
        <w:t>00:14:54,470 --&gt; 00:14:56,160</w:t>
      </w:r>
    </w:p>
    <w:p w14:paraId="425CB2F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我們訓練去觀的話</w:t>
      </w:r>
    </w:p>
    <w:p w14:paraId="794B0020" w14:textId="77777777" w:rsidR="00BF7893" w:rsidRDefault="00BF7893" w:rsidP="00BF7893"/>
    <w:p w14:paraId="4D50CDA0" w14:textId="77777777" w:rsidR="00BF7893" w:rsidRDefault="00BF7893" w:rsidP="00BF7893">
      <w:r>
        <w:t>316</w:t>
      </w:r>
    </w:p>
    <w:p w14:paraId="2FED52A9" w14:textId="77777777" w:rsidR="00BF7893" w:rsidRDefault="00BF7893" w:rsidP="00BF7893">
      <w:r>
        <w:t>00:14:56,890 --&gt; 00:15:02,400</w:t>
      </w:r>
    </w:p>
    <w:p w14:paraId="3E88E79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訓練直到能夠記得住</w:t>
      </w:r>
      <w:r>
        <w:rPr>
          <w:rFonts w:hint="eastAsia"/>
        </w:rPr>
        <w:t xml:space="preserve"> </w:t>
      </w:r>
      <w:r>
        <w:rPr>
          <w:rFonts w:hint="eastAsia"/>
        </w:rPr>
        <w:t>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五蓋的狀態</w:t>
      </w:r>
    </w:p>
    <w:p w14:paraId="2528C580" w14:textId="77777777" w:rsidR="00BF7893" w:rsidRDefault="00BF7893" w:rsidP="00BF7893"/>
    <w:p w14:paraId="282D83D6" w14:textId="77777777" w:rsidR="00BF7893" w:rsidRDefault="00BF7893" w:rsidP="00BF7893">
      <w:r>
        <w:t>317</w:t>
      </w:r>
    </w:p>
    <w:p w14:paraId="75277564" w14:textId="77777777" w:rsidR="00BF7893" w:rsidRDefault="00BF7893" w:rsidP="00BF7893">
      <w:r>
        <w:t>00:15:03,150 --&gt; 00:15:11,030</w:t>
      </w:r>
    </w:p>
    <w:p w14:paraId="05CF7691" w14:textId="3D5A02AC" w:rsidR="00BF7893" w:rsidRDefault="00BF7893" w:rsidP="00BF7893">
      <w:pPr>
        <w:rPr>
          <w:rFonts w:hint="eastAsia"/>
        </w:rPr>
      </w:pPr>
      <w:r>
        <w:rPr>
          <w:rFonts w:hint="eastAsia"/>
        </w:rPr>
        <w:t>直到它能夠記得住</w:t>
      </w:r>
      <w:r>
        <w:rPr>
          <w:rFonts w:hint="eastAsia"/>
        </w:rPr>
        <w:t xml:space="preserve"> </w:t>
      </w:r>
      <w:r>
        <w:rPr>
          <w:rFonts w:hint="eastAsia"/>
        </w:rPr>
        <w:t>它源自於經常的</w:t>
      </w:r>
      <w:del w:id="13" w:author="國彰 陳" w:date="2024-10-21T09:07:00Z" w16du:dateUtc="2024-10-21T01:07:00Z">
        <w:r w:rsidR="00454D47">
          <w:rPr>
            <w:rFonts w:hint="eastAsia"/>
          </w:rPr>
          <w:delText>卻</w:delText>
        </w:r>
      </w:del>
      <w:ins w:id="14" w:author="國彰 陳" w:date="2024-10-21T09:07:00Z" w16du:dateUtc="2024-10-21T01:07:00Z">
        <w:r>
          <w:rPr>
            <w:rFonts w:hint="eastAsia"/>
          </w:rPr>
          <w:t>去</w:t>
        </w:r>
      </w:ins>
      <w:r>
        <w:rPr>
          <w:rFonts w:hint="eastAsia"/>
        </w:rPr>
        <w:t>看到他們的狀態</w:t>
      </w:r>
    </w:p>
    <w:p w14:paraId="03044842" w14:textId="77777777" w:rsidR="00BF7893" w:rsidRDefault="00BF7893" w:rsidP="00BF7893"/>
    <w:p w14:paraId="5654CC90" w14:textId="77777777" w:rsidR="00BF7893" w:rsidRDefault="00BF7893" w:rsidP="00BF7893">
      <w:r>
        <w:t>318</w:t>
      </w:r>
    </w:p>
    <w:p w14:paraId="0E38A030" w14:textId="77777777" w:rsidR="00BF7893" w:rsidRDefault="00BF7893" w:rsidP="00BF7893">
      <w:r>
        <w:t>00:15:11,030 --&gt; 00:15:13,110</w:t>
      </w:r>
    </w:p>
    <w:p w14:paraId="2D65FCD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就好像貪生氣</w:t>
      </w:r>
    </w:p>
    <w:p w14:paraId="3CA0E4A6" w14:textId="77777777" w:rsidR="00BF7893" w:rsidRDefault="00BF7893" w:rsidP="00BF7893"/>
    <w:p w14:paraId="03707E6A" w14:textId="77777777" w:rsidR="00BF7893" w:rsidRDefault="00BF7893" w:rsidP="00BF7893">
      <w:r>
        <w:t>319</w:t>
      </w:r>
    </w:p>
    <w:p w14:paraId="0DAE4E46" w14:textId="77777777" w:rsidR="00BF7893" w:rsidRDefault="00BF7893" w:rsidP="00BF7893">
      <w:r>
        <w:t>00:15:13,280 --&gt; 00:15:16,530</w:t>
      </w:r>
    </w:p>
    <w:p w14:paraId="72FD9BE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我是放任他控制自己的心</w:t>
      </w:r>
    </w:p>
    <w:p w14:paraId="06521FBF" w14:textId="77777777" w:rsidR="00BF7893" w:rsidRDefault="00BF7893" w:rsidP="00BF7893"/>
    <w:p w14:paraId="17989292" w14:textId="77777777" w:rsidR="00BF7893" w:rsidRDefault="00BF7893" w:rsidP="00BF7893">
      <w:r>
        <w:t>320</w:t>
      </w:r>
    </w:p>
    <w:p w14:paraId="533B96A6" w14:textId="77777777" w:rsidR="00BF7893" w:rsidRDefault="00BF7893" w:rsidP="00BF7893">
      <w:r>
        <w:t>00:15:16,530 --&gt; 00:15:17,740</w:t>
      </w:r>
    </w:p>
    <w:p w14:paraId="300F2D3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然後訓練去觀</w:t>
      </w:r>
    </w:p>
    <w:p w14:paraId="514607FE" w14:textId="77777777" w:rsidR="00BF7893" w:rsidRDefault="00BF7893" w:rsidP="00BF7893"/>
    <w:p w14:paraId="06AD8EE4" w14:textId="77777777" w:rsidR="00BF7893" w:rsidRDefault="00BF7893" w:rsidP="00BF7893">
      <w:r>
        <w:t>321</w:t>
      </w:r>
    </w:p>
    <w:p w14:paraId="4B4F7EB8" w14:textId="77777777" w:rsidR="00BF7893" w:rsidRDefault="00BF7893" w:rsidP="00BF7893">
      <w:r>
        <w:t>00:15:17,770 --&gt; 00:15:19,390</w:t>
      </w:r>
    </w:p>
    <w:p w14:paraId="43BD340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貪是這樣子的</w:t>
      </w:r>
    </w:p>
    <w:p w14:paraId="4C81F2EB" w14:textId="77777777" w:rsidR="00BF7893" w:rsidRDefault="00BF7893" w:rsidP="00BF7893"/>
    <w:p w14:paraId="3050FD4F" w14:textId="77777777" w:rsidR="00BF7893" w:rsidRDefault="00BF7893" w:rsidP="00BF7893">
      <w:r>
        <w:t>322</w:t>
      </w:r>
    </w:p>
    <w:p w14:paraId="2E1294AB" w14:textId="77777777" w:rsidR="00BF7893" w:rsidRDefault="00BF7893" w:rsidP="00BF7893">
      <w:r>
        <w:t>00:15:19,410 --&gt; 00:15:22,220</w:t>
      </w:r>
    </w:p>
    <w:p w14:paraId="19DE3D3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然後在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中的</w:t>
      </w:r>
      <w:proofErr w:type="gramStart"/>
      <w:r>
        <w:rPr>
          <w:rFonts w:hint="eastAsia"/>
        </w:rPr>
        <w:t>在欲界的</w:t>
      </w:r>
      <w:proofErr w:type="gramEnd"/>
      <w:r>
        <w:rPr>
          <w:rFonts w:hint="eastAsia"/>
        </w:rPr>
        <w:t>這</w:t>
      </w:r>
      <w:proofErr w:type="gramStart"/>
      <w:r>
        <w:rPr>
          <w:rFonts w:hint="eastAsia"/>
        </w:rPr>
        <w:t>種貪是</w:t>
      </w:r>
      <w:proofErr w:type="gramEnd"/>
      <w:r>
        <w:rPr>
          <w:rFonts w:hint="eastAsia"/>
        </w:rPr>
        <w:t>這樣子</w:t>
      </w:r>
    </w:p>
    <w:p w14:paraId="7DDF1954" w14:textId="77777777" w:rsidR="00BF7893" w:rsidRDefault="00BF7893" w:rsidP="00BF7893"/>
    <w:p w14:paraId="72DBAE1D" w14:textId="77777777" w:rsidR="00BF7893" w:rsidRDefault="00BF7893" w:rsidP="00BF7893">
      <w:r>
        <w:t>323</w:t>
      </w:r>
    </w:p>
    <w:p w14:paraId="70B37F73" w14:textId="77777777" w:rsidR="00BF7893" w:rsidRDefault="00BF7893" w:rsidP="00BF7893">
      <w:r>
        <w:t>00:15:22,220 --&gt; 00:15:26,810</w:t>
      </w:r>
    </w:p>
    <w:p w14:paraId="312D54C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是這樣的</w:t>
      </w:r>
      <w:r>
        <w:rPr>
          <w:rFonts w:hint="eastAsia"/>
        </w:rPr>
        <w:t xml:space="preserve"> </w:t>
      </w:r>
      <w:r>
        <w:rPr>
          <w:rFonts w:hint="eastAsia"/>
        </w:rPr>
        <w:t>訓練</w:t>
      </w:r>
      <w:proofErr w:type="gramStart"/>
      <w:r>
        <w:rPr>
          <w:rFonts w:hint="eastAsia"/>
        </w:rPr>
        <w:t>去觀直要</w:t>
      </w:r>
      <w:proofErr w:type="gramEnd"/>
      <w:r>
        <w:rPr>
          <w:rFonts w:hint="eastAsia"/>
        </w:rPr>
        <w:t>到了最後能夠記得住了</w:t>
      </w:r>
    </w:p>
    <w:p w14:paraId="331AA685" w14:textId="77777777" w:rsidR="00BF7893" w:rsidRDefault="00BF7893" w:rsidP="00BF7893"/>
    <w:p w14:paraId="20730DB1" w14:textId="77777777" w:rsidR="00BF7893" w:rsidRDefault="00BF7893" w:rsidP="00BF7893">
      <w:r>
        <w:t>324</w:t>
      </w:r>
    </w:p>
    <w:p w14:paraId="78E0FCD0" w14:textId="77777777" w:rsidR="00BF7893" w:rsidRDefault="00BF7893" w:rsidP="00BF7893">
      <w:r>
        <w:t>00:15:26,810 --&gt; 00:15:29,250</w:t>
      </w:r>
    </w:p>
    <w:p w14:paraId="6A4FBCA2" w14:textId="77777777" w:rsidR="00BF7893" w:rsidRDefault="00BF7893" w:rsidP="00BF7893">
      <w:r>
        <w:rPr>
          <w:rFonts w:hint="eastAsia"/>
        </w:rPr>
        <w:t>因爲我們能夠區分的來嘛</w:t>
      </w:r>
    </w:p>
    <w:p w14:paraId="10048379" w14:textId="77777777" w:rsidR="00BF7893" w:rsidRDefault="00BF7893" w:rsidP="00BF7893"/>
    <w:p w14:paraId="18346CA9" w14:textId="77777777" w:rsidR="00BF7893" w:rsidRDefault="00BF7893" w:rsidP="00BF7893">
      <w:r>
        <w:t>325</w:t>
      </w:r>
    </w:p>
    <w:p w14:paraId="2E394F9C" w14:textId="77777777" w:rsidR="00BF7893" w:rsidRDefault="00BF7893" w:rsidP="00BF7893">
      <w:r>
        <w:t>00:15:29,250 --&gt; 00:15:30,250</w:t>
      </w:r>
    </w:p>
    <w:p w14:paraId="67AFE0B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區分得開嘛</w:t>
      </w:r>
    </w:p>
    <w:p w14:paraId="614C0260" w14:textId="77777777" w:rsidR="00BF7893" w:rsidRDefault="00BF7893" w:rsidP="00BF7893"/>
    <w:p w14:paraId="3C04046D" w14:textId="77777777" w:rsidR="00BF7893" w:rsidRDefault="00BF7893" w:rsidP="00BF7893">
      <w:r>
        <w:t>326</w:t>
      </w:r>
    </w:p>
    <w:p w14:paraId="012AA47D" w14:textId="77777777" w:rsidR="00BF7893" w:rsidRDefault="00BF7893" w:rsidP="00BF7893">
      <w:r>
        <w:t>00:15:30,250 --&gt; 00:15:33,790</w:t>
      </w:r>
    </w:p>
    <w:p w14:paraId="5BF50F8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這個貪的心和</w:t>
      </w: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>的心</w:t>
      </w:r>
      <w:r>
        <w:rPr>
          <w:rFonts w:hint="eastAsia"/>
        </w:rPr>
        <w:t xml:space="preserve"> </w:t>
      </w:r>
      <w:r>
        <w:rPr>
          <w:rFonts w:hint="eastAsia"/>
        </w:rPr>
        <w:t>它長相是不一樣的</w:t>
      </w:r>
    </w:p>
    <w:p w14:paraId="63625A48" w14:textId="77777777" w:rsidR="00BF7893" w:rsidRDefault="00BF7893" w:rsidP="00BF7893"/>
    <w:p w14:paraId="4F2E5B17" w14:textId="77777777" w:rsidR="00BF7893" w:rsidRDefault="00BF7893" w:rsidP="00BF7893">
      <w:r>
        <w:t>327</w:t>
      </w:r>
    </w:p>
    <w:p w14:paraId="40696084" w14:textId="77777777" w:rsidR="00BF7893" w:rsidRDefault="00BF7893" w:rsidP="00BF7893">
      <w:r>
        <w:t>00:15:33,790 --&gt; 00:15:38,140</w:t>
      </w:r>
    </w:p>
    <w:p w14:paraId="25A875A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面的感覺是不一樣的</w:t>
      </w:r>
      <w:r>
        <w:rPr>
          <w:rFonts w:hint="eastAsia"/>
        </w:rPr>
        <w:t xml:space="preserve"> </w:t>
      </w:r>
      <w:r>
        <w:rPr>
          <w:rFonts w:hint="eastAsia"/>
        </w:rPr>
        <w:t>這點大家能夠分得出來嗎</w:t>
      </w:r>
    </w:p>
    <w:p w14:paraId="4AB66F5E" w14:textId="77777777" w:rsidR="00BF7893" w:rsidRDefault="00BF7893" w:rsidP="00BF7893"/>
    <w:p w14:paraId="53DB51F9" w14:textId="77777777" w:rsidR="00BF7893" w:rsidRDefault="00BF7893" w:rsidP="00BF7893">
      <w:r>
        <w:t>328</w:t>
      </w:r>
    </w:p>
    <w:p w14:paraId="1FE49BB8" w14:textId="77777777" w:rsidR="00BF7893" w:rsidRDefault="00BF7893" w:rsidP="00BF7893">
      <w:r>
        <w:t>00:15:38,490 --&gt; 00:15:39,530</w:t>
      </w:r>
    </w:p>
    <w:p w14:paraId="2036A8A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能夠看得出來嗎</w:t>
      </w:r>
    </w:p>
    <w:p w14:paraId="6BF0DB18" w14:textId="77777777" w:rsidR="00BF7893" w:rsidRDefault="00BF7893" w:rsidP="00BF7893"/>
    <w:p w14:paraId="12120C0D" w14:textId="77777777" w:rsidR="00BF7893" w:rsidRDefault="00BF7893" w:rsidP="00BF7893">
      <w:r>
        <w:t>329</w:t>
      </w:r>
    </w:p>
    <w:p w14:paraId="59650A97" w14:textId="77777777" w:rsidR="00BF7893" w:rsidRDefault="00BF7893" w:rsidP="00BF7893">
      <w:r>
        <w:t>00:15:39,530 --&gt; 00:15:41,680</w:t>
      </w:r>
    </w:p>
    <w:p w14:paraId="145421B8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還是說心有</w:t>
      </w:r>
      <w:proofErr w:type="gramEnd"/>
      <w:r>
        <w:rPr>
          <w:rFonts w:hint="eastAsia"/>
        </w:rPr>
        <w:t>疑惑的心</w:t>
      </w:r>
    </w:p>
    <w:p w14:paraId="7A9E41AB" w14:textId="77777777" w:rsidR="00BF7893" w:rsidRDefault="00BF7893" w:rsidP="00BF7893"/>
    <w:p w14:paraId="244A354F" w14:textId="77777777" w:rsidR="00BF7893" w:rsidRDefault="00BF7893" w:rsidP="00BF7893">
      <w:r>
        <w:t>330</w:t>
      </w:r>
    </w:p>
    <w:p w14:paraId="4DEBD8A9" w14:textId="77777777" w:rsidR="00BF7893" w:rsidRDefault="00BF7893" w:rsidP="00BF7893">
      <w:r>
        <w:t>00:15:41,680 --&gt; 00:15:43,570</w:t>
      </w:r>
    </w:p>
    <w:p w14:paraId="6BE3B7B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它和生氣的心是不一樣的</w:t>
      </w:r>
    </w:p>
    <w:p w14:paraId="1A0CC087" w14:textId="77777777" w:rsidR="00BF7893" w:rsidRDefault="00BF7893" w:rsidP="00BF7893"/>
    <w:p w14:paraId="7642C00D" w14:textId="77777777" w:rsidR="00BF7893" w:rsidRDefault="00BF7893" w:rsidP="00BF7893">
      <w:r>
        <w:t>331</w:t>
      </w:r>
    </w:p>
    <w:p w14:paraId="79CE97B9" w14:textId="77777777" w:rsidR="00BF7893" w:rsidRDefault="00BF7893" w:rsidP="00BF7893">
      <w:r>
        <w:t>00:15:43,730 --&gt; 00:15:45,170</w:t>
      </w:r>
    </w:p>
    <w:p w14:paraId="059F8EB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這個能分得開對嗎</w:t>
      </w:r>
    </w:p>
    <w:p w14:paraId="5532DBB8" w14:textId="77777777" w:rsidR="00BF7893" w:rsidRDefault="00BF7893" w:rsidP="00BF7893"/>
    <w:p w14:paraId="1B240880" w14:textId="77777777" w:rsidR="00BF7893" w:rsidRDefault="00BF7893" w:rsidP="00BF7893">
      <w:r>
        <w:t>332</w:t>
      </w:r>
    </w:p>
    <w:p w14:paraId="5066C421" w14:textId="77777777" w:rsidR="00BF7893" w:rsidRDefault="00BF7893" w:rsidP="00BF7893">
      <w:r>
        <w:t>00:15:45,171 --&gt; 00:15:47,300</w:t>
      </w:r>
    </w:p>
    <w:p w14:paraId="117F179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在有疑惑生起的時候</w:t>
      </w:r>
    </w:p>
    <w:p w14:paraId="53B870B1" w14:textId="77777777" w:rsidR="00BF7893" w:rsidRDefault="00BF7893" w:rsidP="00BF7893"/>
    <w:p w14:paraId="65C80DAA" w14:textId="77777777" w:rsidR="00BF7893" w:rsidRDefault="00BF7893" w:rsidP="00BF7893">
      <w:r>
        <w:t>333</w:t>
      </w:r>
    </w:p>
    <w:p w14:paraId="46C12B05" w14:textId="77777777" w:rsidR="00BF7893" w:rsidRDefault="00BF7893" w:rsidP="00BF7893">
      <w:r>
        <w:t>00:15:48,090 --&gt; 00:15:50,090</w:t>
      </w:r>
    </w:p>
    <w:p w14:paraId="7B9C26B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和在心生氣的時候</w:t>
      </w:r>
    </w:p>
    <w:p w14:paraId="3087559D" w14:textId="77777777" w:rsidR="00BF7893" w:rsidRDefault="00BF7893" w:rsidP="00BF7893"/>
    <w:p w14:paraId="52EC34FC" w14:textId="77777777" w:rsidR="00BF7893" w:rsidRDefault="00BF7893" w:rsidP="00BF7893">
      <w:r>
        <w:t>334</w:t>
      </w:r>
    </w:p>
    <w:p w14:paraId="4AB9964A" w14:textId="77777777" w:rsidR="00BF7893" w:rsidRDefault="00BF7893" w:rsidP="00BF7893">
      <w:r>
        <w:t>00:15:50,090 --&gt; 00:15:51,770</w:t>
      </w:r>
    </w:p>
    <w:p w14:paraId="4CC7808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感覺是不一樣的</w:t>
      </w:r>
    </w:p>
    <w:p w14:paraId="1C9BA21A" w14:textId="77777777" w:rsidR="00BF7893" w:rsidRDefault="00BF7893" w:rsidP="00BF7893"/>
    <w:p w14:paraId="19A6831C" w14:textId="77777777" w:rsidR="00BF7893" w:rsidRDefault="00BF7893" w:rsidP="00BF7893">
      <w:r>
        <w:t>335</w:t>
      </w:r>
    </w:p>
    <w:p w14:paraId="24007D79" w14:textId="77777777" w:rsidR="00BF7893" w:rsidRDefault="00BF7893" w:rsidP="00BF7893">
      <w:r>
        <w:t>00:15:51,770 --&gt; 00:15:53,900</w:t>
      </w:r>
    </w:p>
    <w:p w14:paraId="41DA5C8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或者喜歡某些事物的時候</w:t>
      </w:r>
    </w:p>
    <w:p w14:paraId="711D8601" w14:textId="77777777" w:rsidR="00BF7893" w:rsidRDefault="00BF7893" w:rsidP="00BF7893"/>
    <w:p w14:paraId="14AACD13" w14:textId="77777777" w:rsidR="00BF7893" w:rsidRDefault="00BF7893" w:rsidP="00BF7893">
      <w:r>
        <w:t>336</w:t>
      </w:r>
    </w:p>
    <w:p w14:paraId="778A1D5A" w14:textId="77777777" w:rsidR="00BF7893" w:rsidRDefault="00BF7893" w:rsidP="00BF7893">
      <w:r>
        <w:t>00:15:54,190 --&gt; 00:15:55,720</w:t>
      </w:r>
    </w:p>
    <w:p w14:paraId="0895028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他和不喜歡的時候</w:t>
      </w:r>
    </w:p>
    <w:p w14:paraId="578EC032" w14:textId="77777777" w:rsidR="00BF7893" w:rsidRDefault="00BF7893" w:rsidP="00BF7893"/>
    <w:p w14:paraId="1A701F20" w14:textId="77777777" w:rsidR="00BF7893" w:rsidRDefault="00BF7893" w:rsidP="00BF7893">
      <w:r>
        <w:t>337</w:t>
      </w:r>
    </w:p>
    <w:p w14:paraId="5A66C3BF" w14:textId="77777777" w:rsidR="00BF7893" w:rsidRDefault="00BF7893" w:rsidP="00BF7893">
      <w:r>
        <w:t>00:15:55,720 --&gt; 00:15:57,700</w:t>
      </w:r>
    </w:p>
    <w:p w14:paraId="33706E4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這個感覺是不一樣的</w:t>
      </w:r>
    </w:p>
    <w:p w14:paraId="7B433EE1" w14:textId="77777777" w:rsidR="00BF7893" w:rsidRDefault="00BF7893" w:rsidP="00BF7893"/>
    <w:p w14:paraId="5DD03A91" w14:textId="77777777" w:rsidR="00BF7893" w:rsidRDefault="00BF7893" w:rsidP="00BF7893">
      <w:r>
        <w:t>338</w:t>
      </w:r>
    </w:p>
    <w:p w14:paraId="1863BE32" w14:textId="77777777" w:rsidR="00BF7893" w:rsidRDefault="00BF7893" w:rsidP="00BF7893">
      <w:r>
        <w:t>00:15:57,770 --&gt; 00:15:59,710</w:t>
      </w:r>
    </w:p>
    <w:p w14:paraId="45843EC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它有自己專屬的特性</w:t>
      </w:r>
    </w:p>
    <w:p w14:paraId="7D6873F6" w14:textId="77777777" w:rsidR="00BF7893" w:rsidRDefault="00BF7893" w:rsidP="00BF7893"/>
    <w:p w14:paraId="2B359C41" w14:textId="77777777" w:rsidR="00BF7893" w:rsidRDefault="00BF7893" w:rsidP="00BF7893">
      <w:r>
        <w:t>339</w:t>
      </w:r>
    </w:p>
    <w:p w14:paraId="42B83511" w14:textId="77777777" w:rsidR="00BF7893" w:rsidRDefault="00BF7893" w:rsidP="00BF7893">
      <w:r>
        <w:t>00:16:00,930 --&gt; 00:16:06,370</w:t>
      </w:r>
    </w:p>
    <w:p w14:paraId="2FD8A3A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因此五蓋</w:t>
      </w:r>
      <w:r>
        <w:rPr>
          <w:rFonts w:hint="eastAsia"/>
        </w:rPr>
        <w:t xml:space="preserve"> </w:t>
      </w:r>
      <w:r>
        <w:rPr>
          <w:rFonts w:hint="eastAsia"/>
        </w:rPr>
        <w:t>它每一個五蓋中的每一蓋都有自己的獨特特性</w:t>
      </w:r>
    </w:p>
    <w:p w14:paraId="250ABBF2" w14:textId="77777777" w:rsidR="00BF7893" w:rsidRDefault="00BF7893" w:rsidP="00BF7893"/>
    <w:p w14:paraId="27D905F0" w14:textId="77777777" w:rsidR="00BF7893" w:rsidRDefault="00BF7893" w:rsidP="00BF7893">
      <w:r>
        <w:t>340</w:t>
      </w:r>
    </w:p>
    <w:p w14:paraId="4BC5858E" w14:textId="77777777" w:rsidR="00BF7893" w:rsidRDefault="00BF7893" w:rsidP="00BF7893">
      <w:r>
        <w:t>00:16:06,490 --&gt; 00:16:08,860</w:t>
      </w:r>
    </w:p>
    <w:p w14:paraId="73A1695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昏沈有自己的獨特的特性</w:t>
      </w:r>
    </w:p>
    <w:p w14:paraId="1253C0EC" w14:textId="77777777" w:rsidR="00BF7893" w:rsidRDefault="00BF7893" w:rsidP="00BF7893"/>
    <w:p w14:paraId="321CD0C3" w14:textId="77777777" w:rsidR="00BF7893" w:rsidRDefault="00BF7893" w:rsidP="00BF7893">
      <w:r>
        <w:t>341</w:t>
      </w:r>
    </w:p>
    <w:p w14:paraId="16819711" w14:textId="77777777" w:rsidR="00BF7893" w:rsidRDefault="00BF7893" w:rsidP="00BF7893">
      <w:r>
        <w:t>00:16:10,930 --&gt; 00:16:14,980</w:t>
      </w:r>
    </w:p>
    <w:p w14:paraId="048D32E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我們大家曾經在生命中失望過嗎</w:t>
      </w:r>
    </w:p>
    <w:p w14:paraId="37E7A070" w14:textId="77777777" w:rsidR="00BF7893" w:rsidRDefault="00BF7893" w:rsidP="00BF7893"/>
    <w:p w14:paraId="4C02C992" w14:textId="77777777" w:rsidR="00BF7893" w:rsidRDefault="00BF7893" w:rsidP="00BF7893">
      <w:r>
        <w:t>342</w:t>
      </w:r>
    </w:p>
    <w:p w14:paraId="21FBBA8F" w14:textId="77777777" w:rsidR="00BF7893" w:rsidRDefault="00BF7893" w:rsidP="00BF7893">
      <w:r>
        <w:t>00:16:14,980 --&gt; 00:16:16,510</w:t>
      </w:r>
    </w:p>
    <w:p w14:paraId="5130D59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曾經失戀過嗎</w:t>
      </w:r>
    </w:p>
    <w:p w14:paraId="597EF34C" w14:textId="77777777" w:rsidR="00BF7893" w:rsidRDefault="00BF7893" w:rsidP="00BF7893"/>
    <w:p w14:paraId="76488498" w14:textId="77777777" w:rsidR="00BF7893" w:rsidRDefault="00BF7893" w:rsidP="00BF7893">
      <w:r>
        <w:t>343</w:t>
      </w:r>
    </w:p>
    <w:p w14:paraId="5713C130" w14:textId="77777777" w:rsidR="00BF7893" w:rsidRDefault="00BF7893" w:rsidP="00BF7893">
      <w:r>
        <w:t>00:16:16,570 --&gt; 00:16:21,930</w:t>
      </w:r>
    </w:p>
    <w:p w14:paraId="2BE745F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或者去哪裡考試或者比賽了之後</w:t>
      </w:r>
    </w:p>
    <w:p w14:paraId="62734A40" w14:textId="77777777" w:rsidR="00BF7893" w:rsidRDefault="00BF7893" w:rsidP="00BF7893"/>
    <w:p w14:paraId="7BF46452" w14:textId="77777777" w:rsidR="00BF7893" w:rsidRDefault="00BF7893" w:rsidP="00BF7893">
      <w:r>
        <w:t>344</w:t>
      </w:r>
    </w:p>
    <w:p w14:paraId="69B98D48" w14:textId="77777777" w:rsidR="00BF7893" w:rsidRDefault="00BF7893" w:rsidP="00BF7893">
      <w:r>
        <w:t>00:16:21,930 --&gt; 00:16:26,990</w:t>
      </w:r>
    </w:p>
    <w:p w14:paraId="0E6DE7C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然後沒有通過</w:t>
      </w:r>
      <w:r>
        <w:rPr>
          <w:rFonts w:hint="eastAsia"/>
        </w:rPr>
        <w:t xml:space="preserve"> </w:t>
      </w:r>
      <w:r>
        <w:rPr>
          <w:rFonts w:hint="eastAsia"/>
        </w:rPr>
        <w:t>剛剛失望的那個時段</w:t>
      </w:r>
    </w:p>
    <w:p w14:paraId="2961E1B0" w14:textId="77777777" w:rsidR="00BF7893" w:rsidRDefault="00BF7893" w:rsidP="00BF7893"/>
    <w:p w14:paraId="2B1BE459" w14:textId="77777777" w:rsidR="00BF7893" w:rsidRDefault="00BF7893" w:rsidP="00BF7893">
      <w:r>
        <w:t>345</w:t>
      </w:r>
    </w:p>
    <w:p w14:paraId="6813E1C7" w14:textId="77777777" w:rsidR="00BF7893" w:rsidRDefault="00BF7893" w:rsidP="00BF7893">
      <w:r>
        <w:t>00:16:27,040 --&gt; 00:16:31,090</w:t>
      </w:r>
    </w:p>
    <w:p w14:paraId="5DC97904" w14:textId="41254C16" w:rsidR="00BF7893" w:rsidRDefault="00BF7893" w:rsidP="00BF7893">
      <w:pPr>
        <w:rPr>
          <w:rFonts w:hint="eastAsia"/>
        </w:rPr>
      </w:pPr>
      <w:r>
        <w:rPr>
          <w:rFonts w:hint="eastAsia"/>
        </w:rPr>
        <w:t>然後心就好像非常</w:t>
      </w:r>
      <w:del w:id="15" w:author="國彰 陳" w:date="2024-10-21T09:07:00Z" w16du:dateUtc="2024-10-21T01:07:00Z">
        <w:r w:rsidR="00454D47">
          <w:rPr>
            <w:rFonts w:hint="eastAsia"/>
          </w:rPr>
          <w:delText>多</w:delText>
        </w:r>
      </w:del>
      <w:ins w:id="16" w:author="國彰 陳" w:date="2024-10-21T09:07:00Z" w16du:dateUtc="2024-10-21T01:07:00Z">
        <w:r>
          <w:rPr>
            <w:rFonts w:hint="eastAsia"/>
          </w:rPr>
          <w:t>的</w:t>
        </w:r>
      </w:ins>
      <w:r>
        <w:rPr>
          <w:rFonts w:hint="eastAsia"/>
        </w:rPr>
        <w:t>傷心沒有力量</w:t>
      </w:r>
    </w:p>
    <w:p w14:paraId="1534739C" w14:textId="77777777" w:rsidR="00BF7893" w:rsidRDefault="00BF7893" w:rsidP="00BF7893"/>
    <w:p w14:paraId="1843E364" w14:textId="77777777" w:rsidR="00BF7893" w:rsidRDefault="00BF7893" w:rsidP="00BF7893">
      <w:r>
        <w:t>346</w:t>
      </w:r>
    </w:p>
    <w:p w14:paraId="7F77443F" w14:textId="77777777" w:rsidR="00BF7893" w:rsidRDefault="00BF7893" w:rsidP="00BF7893">
      <w:r>
        <w:t>00:16:31,090 --&gt; 00:16:33,910</w:t>
      </w:r>
    </w:p>
    <w:p w14:paraId="1D822BA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他會沉下去</w:t>
      </w:r>
      <w:r>
        <w:rPr>
          <w:rFonts w:hint="eastAsia"/>
        </w:rPr>
        <w:t xml:space="preserve"> </w:t>
      </w:r>
      <w:r>
        <w:rPr>
          <w:rFonts w:hint="eastAsia"/>
        </w:rPr>
        <w:t>不想見到誰</w:t>
      </w:r>
    </w:p>
    <w:p w14:paraId="25D2A9B9" w14:textId="77777777" w:rsidR="00BF7893" w:rsidRDefault="00BF7893" w:rsidP="00BF7893"/>
    <w:p w14:paraId="1DC5ED2F" w14:textId="77777777" w:rsidR="00BF7893" w:rsidRDefault="00BF7893" w:rsidP="00BF7893">
      <w:r>
        <w:t>347</w:t>
      </w:r>
    </w:p>
    <w:p w14:paraId="4D28E8C8" w14:textId="77777777" w:rsidR="00BF7893" w:rsidRDefault="00BF7893" w:rsidP="00BF7893">
      <w:r>
        <w:t>00:16:34,130 --&gt; 00:16:35,820</w:t>
      </w:r>
    </w:p>
    <w:p w14:paraId="3577302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然後不想和誰說話</w:t>
      </w:r>
    </w:p>
    <w:p w14:paraId="387F066F" w14:textId="77777777" w:rsidR="00BF7893" w:rsidRDefault="00BF7893" w:rsidP="00BF7893"/>
    <w:p w14:paraId="7C26A7FD" w14:textId="77777777" w:rsidR="00BF7893" w:rsidRDefault="00BF7893" w:rsidP="00BF7893">
      <w:r>
        <w:t>348</w:t>
      </w:r>
    </w:p>
    <w:p w14:paraId="720782AD" w14:textId="77777777" w:rsidR="00BF7893" w:rsidRDefault="00BF7893" w:rsidP="00BF7893">
      <w:r>
        <w:t>00:16:35,970 --&gt; 00:16:37,510</w:t>
      </w:r>
    </w:p>
    <w:p w14:paraId="252D2B1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心非常的萎靡</w:t>
      </w:r>
    </w:p>
    <w:p w14:paraId="50DB287C" w14:textId="77777777" w:rsidR="00BF7893" w:rsidRDefault="00BF7893" w:rsidP="00BF7893"/>
    <w:p w14:paraId="02AD050D" w14:textId="77777777" w:rsidR="00BF7893" w:rsidRDefault="00BF7893" w:rsidP="00BF7893">
      <w:r>
        <w:t>349</w:t>
      </w:r>
    </w:p>
    <w:p w14:paraId="42A77BB2" w14:textId="77777777" w:rsidR="00BF7893" w:rsidRDefault="00BF7893" w:rsidP="00BF7893">
      <w:r>
        <w:t>00:16:38,310 --&gt; 00:16:39,440</w:t>
      </w:r>
    </w:p>
    <w:p w14:paraId="2E41297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昏昏沉沉的</w:t>
      </w:r>
    </w:p>
    <w:p w14:paraId="14DFB35D" w14:textId="77777777" w:rsidR="00BF7893" w:rsidRDefault="00BF7893" w:rsidP="00BF7893"/>
    <w:p w14:paraId="64F0AC0F" w14:textId="77777777" w:rsidR="00BF7893" w:rsidRDefault="00BF7893" w:rsidP="00BF7893">
      <w:r>
        <w:t>350</w:t>
      </w:r>
    </w:p>
    <w:p w14:paraId="00059AE9" w14:textId="77777777" w:rsidR="00BF7893" w:rsidRDefault="00BF7893" w:rsidP="00BF7893">
      <w:r>
        <w:t>00:16:39,440 --&gt; 00:16:41,020</w:t>
      </w:r>
    </w:p>
    <w:p w14:paraId="72149FD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</w:t>
      </w:r>
    </w:p>
    <w:p w14:paraId="1C456BC7" w14:textId="77777777" w:rsidR="00BF7893" w:rsidRDefault="00BF7893" w:rsidP="00BF7893"/>
    <w:p w14:paraId="2E448331" w14:textId="77777777" w:rsidR="00BF7893" w:rsidRDefault="00BF7893" w:rsidP="00BF7893">
      <w:r>
        <w:t>351</w:t>
      </w:r>
    </w:p>
    <w:p w14:paraId="1569B6BC" w14:textId="77777777" w:rsidR="00BF7893" w:rsidRDefault="00BF7893" w:rsidP="00BF7893">
      <w:r>
        <w:t>00:16:41,240 --&gt; 00:16:46,050</w:t>
      </w:r>
    </w:p>
    <w:p w14:paraId="13940C2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不想去面對這個世間的人那種症狀</w:t>
      </w:r>
      <w:r>
        <w:rPr>
          <w:rFonts w:hint="eastAsia"/>
        </w:rPr>
        <w:t xml:space="preserve"> </w:t>
      </w:r>
      <w:r>
        <w:rPr>
          <w:rFonts w:hint="eastAsia"/>
        </w:rPr>
        <w:t>那個叫做它有鬱悶</w:t>
      </w:r>
    </w:p>
    <w:p w14:paraId="31A34DC6" w14:textId="77777777" w:rsidR="00BF7893" w:rsidRDefault="00BF7893" w:rsidP="00BF7893"/>
    <w:p w14:paraId="60EB6657" w14:textId="77777777" w:rsidR="00BF7893" w:rsidRDefault="00BF7893" w:rsidP="00BF7893">
      <w:r>
        <w:t>352</w:t>
      </w:r>
    </w:p>
    <w:p w14:paraId="41C20766" w14:textId="77777777" w:rsidR="00BF7893" w:rsidRDefault="00BF7893" w:rsidP="00BF7893">
      <w:r>
        <w:t>00:16:46,050 --&gt; 00:16:49,020</w:t>
      </w:r>
    </w:p>
    <w:p w14:paraId="4BA2AE3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或者叫做昏沈</w:t>
      </w:r>
    </w:p>
    <w:p w14:paraId="3B017B59" w14:textId="77777777" w:rsidR="00BF7893" w:rsidRDefault="00BF7893" w:rsidP="00BF7893"/>
    <w:p w14:paraId="42E5CE3D" w14:textId="77777777" w:rsidR="00BF7893" w:rsidRDefault="00BF7893" w:rsidP="00BF7893">
      <w:r>
        <w:t>353</w:t>
      </w:r>
    </w:p>
    <w:p w14:paraId="0525C9E3" w14:textId="77777777" w:rsidR="00BF7893" w:rsidRDefault="00BF7893" w:rsidP="00BF7893">
      <w:r>
        <w:t>00:16:49,170 --&gt; 00:16:50,510</w:t>
      </w:r>
    </w:p>
    <w:p w14:paraId="4EE4CC65" w14:textId="77777777" w:rsidR="00454D47" w:rsidRDefault="00454D47" w:rsidP="00454D47">
      <w:pPr>
        <w:rPr>
          <w:del w:id="17" w:author="國彰 陳" w:date="2024-10-21T09:07:00Z" w16du:dateUtc="2024-10-21T01:07:00Z"/>
          <w:rFonts w:hint="eastAsia"/>
        </w:rPr>
      </w:pPr>
      <w:del w:id="18" w:author="國彰 陳" w:date="2024-10-21T09:07:00Z" w16du:dateUtc="2024-10-21T01:07:00Z">
        <w:r>
          <w:rPr>
            <w:rFonts w:hint="eastAsia"/>
          </w:rPr>
          <w:delText>心喪氣</w:delText>
        </w:r>
      </w:del>
    </w:p>
    <w:p w14:paraId="15BEC722" w14:textId="77777777" w:rsidR="00BF7893" w:rsidRDefault="00BF7893" w:rsidP="00BF7893">
      <w:pPr>
        <w:rPr>
          <w:ins w:id="19" w:author="國彰 陳" w:date="2024-10-21T09:07:00Z" w16du:dateUtc="2024-10-21T01:07:00Z"/>
          <w:rFonts w:hint="eastAsia"/>
        </w:rPr>
      </w:pPr>
      <w:ins w:id="20" w:author="國彰 陳" w:date="2024-10-21T09:07:00Z" w16du:dateUtc="2024-10-21T01:07:00Z">
        <w:r>
          <w:rPr>
            <w:rFonts w:hint="eastAsia"/>
          </w:rPr>
          <w:t>灰心喪氣</w:t>
        </w:r>
      </w:ins>
    </w:p>
    <w:p w14:paraId="52EA29A2" w14:textId="77777777" w:rsidR="00BF7893" w:rsidRDefault="00BF7893" w:rsidP="00BF7893"/>
    <w:p w14:paraId="7C4C1439" w14:textId="77777777" w:rsidR="00BF7893" w:rsidRDefault="00BF7893" w:rsidP="00BF7893">
      <w:r>
        <w:t>354</w:t>
      </w:r>
    </w:p>
    <w:p w14:paraId="0DB0CFE3" w14:textId="77777777" w:rsidR="00BF7893" w:rsidRDefault="00BF7893" w:rsidP="00BF7893">
      <w:r>
        <w:t>00:16:51,000 --&gt; 00:16:52,900</w:t>
      </w:r>
    </w:p>
    <w:p w14:paraId="5323F0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不想再跟誰糾結了</w:t>
      </w:r>
    </w:p>
    <w:p w14:paraId="24D36765" w14:textId="77777777" w:rsidR="00BF7893" w:rsidRDefault="00BF7893" w:rsidP="00BF7893"/>
    <w:p w14:paraId="5D3260C9" w14:textId="77777777" w:rsidR="00BF7893" w:rsidRDefault="00BF7893" w:rsidP="00BF7893">
      <w:r>
        <w:t>355</w:t>
      </w:r>
    </w:p>
    <w:p w14:paraId="70B7E9B7" w14:textId="77777777" w:rsidR="00BF7893" w:rsidRDefault="00BF7893" w:rsidP="00BF7893">
      <w:r>
        <w:t>00:16:52,900 --&gt; 00:16:55,070</w:t>
      </w:r>
    </w:p>
    <w:p w14:paraId="5A8E047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不想再去面對誰了</w:t>
      </w:r>
    </w:p>
    <w:p w14:paraId="154F4F16" w14:textId="77777777" w:rsidR="00BF7893" w:rsidRDefault="00BF7893" w:rsidP="00BF7893"/>
    <w:p w14:paraId="1E99B564" w14:textId="77777777" w:rsidR="00BF7893" w:rsidRDefault="00BF7893" w:rsidP="00BF7893">
      <w:r>
        <w:t>356</w:t>
      </w:r>
    </w:p>
    <w:p w14:paraId="09D0923A" w14:textId="77777777" w:rsidR="00BF7893" w:rsidRDefault="00BF7893" w:rsidP="00BF7893">
      <w:r>
        <w:t>00:16:56,530 --&gt; 00:16:58,900</w:t>
      </w:r>
    </w:p>
    <w:p w14:paraId="218666D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就好像心非常的疲憊</w:t>
      </w:r>
    </w:p>
    <w:p w14:paraId="3C23AFDA" w14:textId="77777777" w:rsidR="00BF7893" w:rsidRDefault="00BF7893" w:rsidP="00BF7893"/>
    <w:p w14:paraId="401E1A0F" w14:textId="77777777" w:rsidR="00BF7893" w:rsidRDefault="00BF7893" w:rsidP="00BF7893">
      <w:r>
        <w:t>357</w:t>
      </w:r>
    </w:p>
    <w:p w14:paraId="5DDA7F73" w14:textId="77777777" w:rsidR="00BF7893" w:rsidRDefault="00BF7893" w:rsidP="00BF7893">
      <w:r>
        <w:t>00:16:58,900 --&gt; 00:17:01,435</w:t>
      </w:r>
    </w:p>
    <w:p w14:paraId="22583BF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願意去投降服輸了</w:t>
      </w:r>
    </w:p>
    <w:p w14:paraId="2E023141" w14:textId="77777777" w:rsidR="00BF7893" w:rsidRDefault="00BF7893" w:rsidP="00BF7893"/>
    <w:p w14:paraId="25284403" w14:textId="77777777" w:rsidR="00BF7893" w:rsidRDefault="00BF7893" w:rsidP="00BF7893">
      <w:r>
        <w:t>358</w:t>
      </w:r>
    </w:p>
    <w:p w14:paraId="14C5DFD0" w14:textId="77777777" w:rsidR="00BF7893" w:rsidRDefault="00BF7893" w:rsidP="00BF7893">
      <w:r>
        <w:t>00:17:01,435 --&gt; 00:17:05,100</w:t>
      </w:r>
    </w:p>
    <w:p w14:paraId="0627F54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這樣的症狀</w:t>
      </w:r>
      <w:r>
        <w:rPr>
          <w:rFonts w:hint="eastAsia"/>
        </w:rPr>
        <w:t xml:space="preserve"> </w:t>
      </w:r>
      <w:r>
        <w:rPr>
          <w:rFonts w:hint="eastAsia"/>
        </w:rPr>
        <w:t>它是它自己專屬的特性</w:t>
      </w:r>
    </w:p>
    <w:p w14:paraId="45FA2A11" w14:textId="77777777" w:rsidR="00BF7893" w:rsidRDefault="00BF7893" w:rsidP="00BF7893"/>
    <w:p w14:paraId="292CB6A1" w14:textId="77777777" w:rsidR="00BF7893" w:rsidRDefault="00BF7893" w:rsidP="00BF7893">
      <w:r>
        <w:t>359</w:t>
      </w:r>
    </w:p>
    <w:p w14:paraId="3366F9E8" w14:textId="77777777" w:rsidR="00BF7893" w:rsidRDefault="00BF7893" w:rsidP="00BF7893">
      <w:r>
        <w:t>00:17:05,210 --&gt; 00:17:08,340</w:t>
      </w:r>
    </w:p>
    <w:p w14:paraId="108E14B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就好像人啊</w:t>
      </w:r>
      <w:r>
        <w:rPr>
          <w:rFonts w:hint="eastAsia"/>
        </w:rPr>
        <w:t xml:space="preserve"> </w:t>
      </w:r>
      <w:r>
        <w:rPr>
          <w:rFonts w:hint="eastAsia"/>
        </w:rPr>
        <w:t>他的長相不一樣</w:t>
      </w:r>
    </w:p>
    <w:p w14:paraId="35BCBB38" w14:textId="77777777" w:rsidR="00BF7893" w:rsidRDefault="00BF7893" w:rsidP="00BF7893"/>
    <w:p w14:paraId="246722EB" w14:textId="77777777" w:rsidR="00BF7893" w:rsidRDefault="00BF7893" w:rsidP="00BF7893">
      <w:r>
        <w:t>360</w:t>
      </w:r>
    </w:p>
    <w:p w14:paraId="23B36777" w14:textId="77777777" w:rsidR="00BF7893" w:rsidRDefault="00BF7893" w:rsidP="00BF7893">
      <w:r>
        <w:t>00:17:08,340 --&gt; 00:17:10,800</w:t>
      </w:r>
    </w:p>
    <w:p w14:paraId="34950EC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生氣</w:t>
      </w:r>
      <w:r>
        <w:rPr>
          <w:rFonts w:hint="eastAsia"/>
        </w:rPr>
        <w:t xml:space="preserve"> </w:t>
      </w:r>
      <w:r>
        <w:rPr>
          <w:rFonts w:hint="eastAsia"/>
        </w:rPr>
        <w:t>他的長相是這樣子的</w:t>
      </w:r>
    </w:p>
    <w:p w14:paraId="5563E9BD" w14:textId="77777777" w:rsidR="00BF7893" w:rsidRDefault="00BF7893" w:rsidP="00BF7893"/>
    <w:p w14:paraId="750AD983" w14:textId="77777777" w:rsidR="00BF7893" w:rsidRDefault="00BF7893" w:rsidP="00BF7893">
      <w:r>
        <w:t>361</w:t>
      </w:r>
    </w:p>
    <w:p w14:paraId="3C477F56" w14:textId="77777777" w:rsidR="00BF7893" w:rsidRDefault="00BF7893" w:rsidP="00BF7893">
      <w:r>
        <w:t>00:17:12,150 --&gt; 00:17:14,230</w:t>
      </w:r>
    </w:p>
    <w:p w14:paraId="1DECCCC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貪</w:t>
      </w:r>
      <w:r>
        <w:rPr>
          <w:rFonts w:hint="eastAsia"/>
        </w:rPr>
        <w:t xml:space="preserve"> </w:t>
      </w:r>
      <w:r>
        <w:rPr>
          <w:rFonts w:hint="eastAsia"/>
        </w:rPr>
        <w:t>他的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長相是這樣子的</w:t>
      </w:r>
    </w:p>
    <w:p w14:paraId="2077B8AB" w14:textId="77777777" w:rsidR="00BF7893" w:rsidRDefault="00BF7893" w:rsidP="00BF7893"/>
    <w:p w14:paraId="2BF44693" w14:textId="77777777" w:rsidR="00BF7893" w:rsidRDefault="00BF7893" w:rsidP="00BF7893">
      <w:r>
        <w:t>362</w:t>
      </w:r>
    </w:p>
    <w:p w14:paraId="55442FB2" w14:textId="77777777" w:rsidR="00BF7893" w:rsidRDefault="00BF7893" w:rsidP="00BF7893">
      <w:r>
        <w:t>00:17:14,230 --&gt; 00:17:18,760</w:t>
      </w:r>
    </w:p>
    <w:p w14:paraId="33E6A5A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但是他的長相</w:t>
      </w:r>
      <w:proofErr w:type="gramStart"/>
      <w:r>
        <w:rPr>
          <w:rFonts w:hint="eastAsia"/>
        </w:rPr>
        <w:t>不是說是這樣</w:t>
      </w:r>
      <w:proofErr w:type="gramEnd"/>
      <w:r>
        <w:rPr>
          <w:rFonts w:hint="eastAsia"/>
        </w:rPr>
        <w:t>的面貌</w:t>
      </w:r>
      <w:r>
        <w:rPr>
          <w:rFonts w:hint="eastAsia"/>
        </w:rPr>
        <w:t xml:space="preserve"> </w:t>
      </w:r>
      <w:r>
        <w:rPr>
          <w:rFonts w:hint="eastAsia"/>
        </w:rPr>
        <w:t>而是心</w:t>
      </w:r>
      <w:proofErr w:type="gramStart"/>
      <w:r>
        <w:rPr>
          <w:rFonts w:hint="eastAsia"/>
        </w:rPr>
        <w:t>裏面那</w:t>
      </w:r>
      <w:proofErr w:type="gramEnd"/>
      <w:r>
        <w:rPr>
          <w:rFonts w:hint="eastAsia"/>
        </w:rPr>
        <w:t>種感覺</w:t>
      </w:r>
    </w:p>
    <w:p w14:paraId="326D6696" w14:textId="77777777" w:rsidR="00BF7893" w:rsidRDefault="00BF7893" w:rsidP="00BF7893"/>
    <w:p w14:paraId="2A055273" w14:textId="77777777" w:rsidR="00BF7893" w:rsidRDefault="00BF7893" w:rsidP="00BF7893">
      <w:r>
        <w:t>363</w:t>
      </w:r>
    </w:p>
    <w:p w14:paraId="2938C3F8" w14:textId="77777777" w:rsidR="00BF7893" w:rsidRDefault="00BF7893" w:rsidP="00BF7893">
      <w:r>
        <w:t>00:17:18,810 --&gt; 00:17:21,980</w:t>
      </w:r>
    </w:p>
    <w:p w14:paraId="01C2D1CC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說貪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它是這樣的一種感覺</w:t>
      </w:r>
    </w:p>
    <w:p w14:paraId="29F72447" w14:textId="77777777" w:rsidR="00BF7893" w:rsidRDefault="00BF7893" w:rsidP="00BF7893"/>
    <w:p w14:paraId="09376EDF" w14:textId="77777777" w:rsidR="00BF7893" w:rsidRDefault="00BF7893" w:rsidP="00BF7893">
      <w:r>
        <w:t>364</w:t>
      </w:r>
    </w:p>
    <w:p w14:paraId="2EA51889" w14:textId="77777777" w:rsidR="00BF7893" w:rsidRDefault="00BF7893" w:rsidP="00BF7893">
      <w:r>
        <w:t>00:17:22,050 --&gt; 00:17:23,690</w:t>
      </w:r>
    </w:p>
    <w:p w14:paraId="0EAB0A1A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它是這樣的一種感覺</w:t>
      </w:r>
    </w:p>
    <w:p w14:paraId="52AF421D" w14:textId="77777777" w:rsidR="00BF7893" w:rsidRDefault="00BF7893" w:rsidP="00BF7893"/>
    <w:p w14:paraId="288834FE" w14:textId="77777777" w:rsidR="00BF7893" w:rsidRDefault="00BF7893" w:rsidP="00BF7893">
      <w:r>
        <w:t>365</w:t>
      </w:r>
    </w:p>
    <w:p w14:paraId="0C65C1AE" w14:textId="77777777" w:rsidR="00BF7893" w:rsidRDefault="00BF7893" w:rsidP="00BF7893">
      <w:r>
        <w:t>00:17:23,690 --&gt; 00:17:24,470</w:t>
      </w:r>
    </w:p>
    <w:p w14:paraId="36C3D5A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11E920CC" w14:textId="77777777" w:rsidR="00BF7893" w:rsidRDefault="00BF7893" w:rsidP="00BF7893"/>
    <w:p w14:paraId="379BE882" w14:textId="77777777" w:rsidR="00BF7893" w:rsidRDefault="00BF7893" w:rsidP="00BF7893">
      <w:r>
        <w:t>366</w:t>
      </w:r>
    </w:p>
    <w:p w14:paraId="7333981E" w14:textId="77777777" w:rsidR="00BF7893" w:rsidRDefault="00BF7893" w:rsidP="00BF7893">
      <w:r>
        <w:t>00:17:24,530 --&gt; 00:17:25,920</w:t>
      </w:r>
    </w:p>
    <w:p w14:paraId="1D5FAF6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在散亂的時候啊</w:t>
      </w:r>
    </w:p>
    <w:p w14:paraId="7AD81F6F" w14:textId="77777777" w:rsidR="00BF7893" w:rsidRDefault="00BF7893" w:rsidP="00BF7893"/>
    <w:p w14:paraId="503AE78D" w14:textId="77777777" w:rsidR="00BF7893" w:rsidRDefault="00BF7893" w:rsidP="00BF7893">
      <w:r>
        <w:t>367</w:t>
      </w:r>
    </w:p>
    <w:p w14:paraId="7ED1DA5F" w14:textId="77777777" w:rsidR="00BF7893" w:rsidRDefault="00BF7893" w:rsidP="00BF7893">
      <w:r>
        <w:t>00:17:26,130 --&gt; 00:17:27,650</w:t>
      </w:r>
    </w:p>
    <w:p w14:paraId="53B359A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它就是另外一種感覺</w:t>
      </w:r>
    </w:p>
    <w:p w14:paraId="228378A5" w14:textId="77777777" w:rsidR="00BF7893" w:rsidRDefault="00BF7893" w:rsidP="00BF7893"/>
    <w:p w14:paraId="28B81A06" w14:textId="77777777" w:rsidR="00BF7893" w:rsidRDefault="00BF7893" w:rsidP="00BF7893">
      <w:r>
        <w:t>368</w:t>
      </w:r>
    </w:p>
    <w:p w14:paraId="39CB27FB" w14:textId="77777777" w:rsidR="00BF7893" w:rsidRDefault="00BF7893" w:rsidP="00BF7893">
      <w:r>
        <w:t>00:17:27,660 --&gt; 00:17:31,030</w:t>
      </w:r>
    </w:p>
    <w:p w14:paraId="41C98CD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就是心它就會跑來跑去</w:t>
      </w:r>
      <w:r>
        <w:rPr>
          <w:rFonts w:hint="eastAsia"/>
        </w:rPr>
        <w:t xml:space="preserve"> </w:t>
      </w:r>
      <w:r>
        <w:rPr>
          <w:rFonts w:hint="eastAsia"/>
        </w:rPr>
        <w:t>不斷的盤旋</w:t>
      </w:r>
    </w:p>
    <w:p w14:paraId="6C2C1673" w14:textId="77777777" w:rsidR="00BF7893" w:rsidRDefault="00BF7893" w:rsidP="00BF7893"/>
    <w:p w14:paraId="72662286" w14:textId="77777777" w:rsidR="00BF7893" w:rsidRDefault="00BF7893" w:rsidP="00BF7893">
      <w:r>
        <w:t>369</w:t>
      </w:r>
    </w:p>
    <w:p w14:paraId="53476C7C" w14:textId="77777777" w:rsidR="00BF7893" w:rsidRDefault="00BF7893" w:rsidP="00BF7893">
      <w:r>
        <w:t>00:17:31,470 --&gt; 00:17:35,660</w:t>
      </w:r>
    </w:p>
    <w:p w14:paraId="7619A9FC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然後說就好像</w:t>
      </w:r>
      <w:proofErr w:type="gramEnd"/>
      <w:r>
        <w:rPr>
          <w:rFonts w:hint="eastAsia"/>
        </w:rPr>
        <w:t>暴風雨在暴風眼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</w:t>
      </w:r>
    </w:p>
    <w:p w14:paraId="519B19B0" w14:textId="77777777" w:rsidR="00BF7893" w:rsidRDefault="00BF7893" w:rsidP="00BF7893"/>
    <w:p w14:paraId="46355991" w14:textId="77777777" w:rsidR="00BF7893" w:rsidRDefault="00BF7893" w:rsidP="00BF7893">
      <w:r>
        <w:t>370</w:t>
      </w:r>
    </w:p>
    <w:p w14:paraId="07B9E758" w14:textId="77777777" w:rsidR="00BF7893" w:rsidRDefault="00BF7893" w:rsidP="00BF7893">
      <w:r>
        <w:t>00:17:35,660 --&gt; 00:17:37,170</w:t>
      </w:r>
    </w:p>
    <w:p w14:paraId="01ECE26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然後在不斷的旋轉</w:t>
      </w:r>
    </w:p>
    <w:p w14:paraId="77B55AAF" w14:textId="77777777" w:rsidR="00BF7893" w:rsidRDefault="00BF7893" w:rsidP="00BF7893"/>
    <w:p w14:paraId="0364D54E" w14:textId="77777777" w:rsidR="00BF7893" w:rsidRDefault="00BF7893" w:rsidP="00BF7893">
      <w:r>
        <w:t>371</w:t>
      </w:r>
    </w:p>
    <w:p w14:paraId="4E57C0C4" w14:textId="77777777" w:rsidR="00BF7893" w:rsidRDefault="00BF7893" w:rsidP="00BF7893">
      <w:r>
        <w:t>00:17:37,250 --&gt; 00:17:39,570</w:t>
      </w:r>
    </w:p>
    <w:p w14:paraId="178AF839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或者說心跑來跑去</w:t>
      </w:r>
      <w:proofErr w:type="gramEnd"/>
    </w:p>
    <w:p w14:paraId="49614E17" w14:textId="77777777" w:rsidR="00BF7893" w:rsidRDefault="00BF7893" w:rsidP="00BF7893"/>
    <w:p w14:paraId="34FDA8B7" w14:textId="77777777" w:rsidR="00BF7893" w:rsidRDefault="00BF7893" w:rsidP="00BF7893">
      <w:r>
        <w:t>372</w:t>
      </w:r>
    </w:p>
    <w:p w14:paraId="023E3E97" w14:textId="77777777" w:rsidR="00BF7893" w:rsidRDefault="00BF7893" w:rsidP="00BF7893">
      <w:r>
        <w:t>00:17:39,610 --&gt; 00:17:40,670</w:t>
      </w:r>
    </w:p>
    <w:p w14:paraId="28F3CC9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不斷的奔跑</w:t>
      </w:r>
    </w:p>
    <w:p w14:paraId="2BFDB839" w14:textId="77777777" w:rsidR="00BF7893" w:rsidRDefault="00BF7893" w:rsidP="00BF7893"/>
    <w:p w14:paraId="3F911FA0" w14:textId="77777777" w:rsidR="00BF7893" w:rsidRDefault="00BF7893" w:rsidP="00BF7893">
      <w:r>
        <w:t>373</w:t>
      </w:r>
    </w:p>
    <w:p w14:paraId="3D770A74" w14:textId="77777777" w:rsidR="00BF7893" w:rsidRDefault="00BF7893" w:rsidP="00BF7893">
      <w:r>
        <w:t>00:17:41,230 --&gt; 00:17:43,020</w:t>
      </w:r>
    </w:p>
    <w:p w14:paraId="1AD8C90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在有疑惑生氣的時候</w:t>
      </w:r>
    </w:p>
    <w:p w14:paraId="09A3DC12" w14:textId="77777777" w:rsidR="00BF7893" w:rsidRDefault="00BF7893" w:rsidP="00BF7893"/>
    <w:p w14:paraId="6E3E548F" w14:textId="77777777" w:rsidR="00BF7893" w:rsidRDefault="00BF7893" w:rsidP="00BF7893">
      <w:r>
        <w:t>374</w:t>
      </w:r>
    </w:p>
    <w:p w14:paraId="683EF0BA" w14:textId="77777777" w:rsidR="00BF7893" w:rsidRDefault="00BF7893" w:rsidP="00BF7893">
      <w:r>
        <w:t>00:17:43,020 --&gt; 00:17:45,010</w:t>
      </w:r>
    </w:p>
    <w:p w14:paraId="51A5F64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他又是另外一番情形</w:t>
      </w:r>
    </w:p>
    <w:p w14:paraId="66E69C92" w14:textId="77777777" w:rsidR="00BF7893" w:rsidRDefault="00BF7893" w:rsidP="00BF7893"/>
    <w:p w14:paraId="38117A83" w14:textId="77777777" w:rsidR="00BF7893" w:rsidRDefault="00BF7893" w:rsidP="00BF7893">
      <w:r>
        <w:t>375</w:t>
      </w:r>
    </w:p>
    <w:p w14:paraId="1195B588" w14:textId="77777777" w:rsidR="00BF7893" w:rsidRDefault="00BF7893" w:rsidP="00BF7893">
      <w:r>
        <w:t>00:17:45,010 --&gt; 00:17:46,090</w:t>
      </w:r>
    </w:p>
    <w:p w14:paraId="3761CFE3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他和貪不一樣</w:t>
      </w:r>
      <w:proofErr w:type="gramEnd"/>
      <w:r>
        <w:rPr>
          <w:rFonts w:hint="eastAsia"/>
        </w:rPr>
        <w:t>的</w:t>
      </w:r>
    </w:p>
    <w:p w14:paraId="3E711B1F" w14:textId="77777777" w:rsidR="00BF7893" w:rsidRDefault="00BF7893" w:rsidP="00BF7893"/>
    <w:p w14:paraId="142A3E12" w14:textId="77777777" w:rsidR="00BF7893" w:rsidRDefault="00BF7893" w:rsidP="00BF7893">
      <w:r>
        <w:t>376</w:t>
      </w:r>
    </w:p>
    <w:p w14:paraId="339BE8CB" w14:textId="77777777" w:rsidR="00BF7893" w:rsidRDefault="00BF7893" w:rsidP="00BF7893">
      <w:r>
        <w:t>00:17:46,090 --&gt; 00:17:47,890</w:t>
      </w:r>
    </w:p>
    <w:p w14:paraId="7F3E8CA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他和生氣也不一樣</w:t>
      </w:r>
    </w:p>
    <w:p w14:paraId="1DA806B8" w14:textId="77777777" w:rsidR="00BF7893" w:rsidRDefault="00BF7893" w:rsidP="00BF7893"/>
    <w:p w14:paraId="52167F1C" w14:textId="77777777" w:rsidR="00BF7893" w:rsidRDefault="00BF7893" w:rsidP="00BF7893">
      <w:r>
        <w:t>377</w:t>
      </w:r>
    </w:p>
    <w:p w14:paraId="44172CD7" w14:textId="77777777" w:rsidR="00BF7893" w:rsidRDefault="00BF7893" w:rsidP="00BF7893">
      <w:r>
        <w:t>00:17:47,890 --&gt; 00:17:49,020</w:t>
      </w:r>
    </w:p>
    <w:p w14:paraId="481FFB8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在昏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的時候</w:t>
      </w:r>
    </w:p>
    <w:p w14:paraId="0E00AE67" w14:textId="77777777" w:rsidR="00BF7893" w:rsidRDefault="00BF7893" w:rsidP="00BF7893"/>
    <w:p w14:paraId="4B2F68C7" w14:textId="77777777" w:rsidR="00BF7893" w:rsidRDefault="00BF7893" w:rsidP="00BF7893">
      <w:r>
        <w:t>378</w:t>
      </w:r>
    </w:p>
    <w:p w14:paraId="74D37F71" w14:textId="77777777" w:rsidR="00BF7893" w:rsidRDefault="00BF7893" w:rsidP="00BF7893">
      <w:r>
        <w:t>00:17:49,060 --&gt; 00:17:52,038</w:t>
      </w:r>
    </w:p>
    <w:p w14:paraId="70CD1A7E" w14:textId="3A8227D1" w:rsidR="00BF7893" w:rsidRDefault="00BF7893" w:rsidP="00BF7893">
      <w:pPr>
        <w:rPr>
          <w:rFonts w:hint="eastAsia"/>
        </w:rPr>
      </w:pPr>
      <w:r>
        <w:rPr>
          <w:rFonts w:hint="eastAsia"/>
        </w:rPr>
        <w:t>他又是另外</w:t>
      </w:r>
      <w:del w:id="21" w:author="國彰 陳" w:date="2024-10-21T09:07:00Z" w16du:dateUtc="2024-10-21T01:07:00Z">
        <w:r w:rsidR="00454D47">
          <w:rPr>
            <w:rFonts w:hint="eastAsia"/>
          </w:rPr>
          <w:delText>一個</w:delText>
        </w:r>
      </w:del>
      <w:ins w:id="22" w:author="國彰 陳" w:date="2024-10-21T09:07:00Z" w16du:dateUtc="2024-10-21T01:07:00Z">
        <w:r>
          <w:rPr>
            <w:rFonts w:hint="eastAsia"/>
          </w:rPr>
          <w:t>一種</w:t>
        </w:r>
      </w:ins>
      <w:r>
        <w:rPr>
          <w:rFonts w:hint="eastAsia"/>
        </w:rPr>
        <w:t xml:space="preserve"> </w:t>
      </w:r>
      <w:r>
        <w:rPr>
          <w:rFonts w:hint="eastAsia"/>
        </w:rPr>
        <w:t>它是另外一種長相</w:t>
      </w:r>
    </w:p>
    <w:p w14:paraId="077E4B23" w14:textId="77777777" w:rsidR="00BF7893" w:rsidRDefault="00BF7893" w:rsidP="00BF7893"/>
    <w:p w14:paraId="13153ED5" w14:textId="77777777" w:rsidR="00BF7893" w:rsidRDefault="00BF7893" w:rsidP="00BF7893">
      <w:r>
        <w:t>379</w:t>
      </w:r>
    </w:p>
    <w:p w14:paraId="31181EF0" w14:textId="77777777" w:rsidR="00BF7893" w:rsidRDefault="00BF7893" w:rsidP="00BF7893">
      <w:r>
        <w:t>00:17:52,038 --&gt; 00:17:54,740</w:t>
      </w:r>
    </w:p>
    <w:p w14:paraId="0567A17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這個是在阿</w:t>
      </w:r>
      <w:proofErr w:type="gramStart"/>
      <w:r>
        <w:rPr>
          <w:rFonts w:hint="eastAsia"/>
        </w:rPr>
        <w:t>姜納教</w:t>
      </w:r>
      <w:proofErr w:type="gramEnd"/>
      <w:r>
        <w:rPr>
          <w:rFonts w:hint="eastAsia"/>
        </w:rPr>
        <w:t>的基礎上</w:t>
      </w:r>
      <w:r>
        <w:rPr>
          <w:rFonts w:hint="eastAsia"/>
        </w:rPr>
        <w:t xml:space="preserve"> </w:t>
      </w:r>
      <w:r>
        <w:rPr>
          <w:rFonts w:hint="eastAsia"/>
        </w:rPr>
        <w:t>提升一下</w:t>
      </w:r>
    </w:p>
    <w:p w14:paraId="73A97E75" w14:textId="77777777" w:rsidR="00BF7893" w:rsidRDefault="00BF7893" w:rsidP="00BF7893"/>
    <w:p w14:paraId="48654BDC" w14:textId="77777777" w:rsidR="00BF7893" w:rsidRDefault="00BF7893" w:rsidP="00BF7893">
      <w:r>
        <w:t>380</w:t>
      </w:r>
    </w:p>
    <w:p w14:paraId="711C0C6A" w14:textId="77777777" w:rsidR="00BF7893" w:rsidRDefault="00BF7893" w:rsidP="00BF7893">
      <w:r>
        <w:t>00:17:54,740 --&gt; 00:17:55,770</w:t>
      </w:r>
    </w:p>
    <w:p w14:paraId="5C15220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事實上</w:t>
      </w:r>
    </w:p>
    <w:p w14:paraId="31C6AF52" w14:textId="77777777" w:rsidR="00BF7893" w:rsidRDefault="00BF7893" w:rsidP="00BF7893"/>
    <w:p w14:paraId="2E40BBA6" w14:textId="77777777" w:rsidR="00BF7893" w:rsidRDefault="00BF7893" w:rsidP="00BF7893">
      <w:r>
        <w:t>381</w:t>
      </w:r>
    </w:p>
    <w:p w14:paraId="046BA780" w14:textId="77777777" w:rsidR="00BF7893" w:rsidRDefault="00BF7893" w:rsidP="00BF7893">
      <w:r>
        <w:t>00:17:55,770 --&gt; 00:17:56,740</w:t>
      </w:r>
    </w:p>
    <w:p w14:paraId="310584F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心它本身</w:t>
      </w:r>
    </w:p>
    <w:p w14:paraId="3BCA9255" w14:textId="77777777" w:rsidR="00BF7893" w:rsidRDefault="00BF7893" w:rsidP="00BF7893"/>
    <w:p w14:paraId="655C8CDC" w14:textId="77777777" w:rsidR="00BF7893" w:rsidRDefault="00BF7893" w:rsidP="00BF7893">
      <w:r>
        <w:t>382</w:t>
      </w:r>
    </w:p>
    <w:p w14:paraId="2A94C6CA" w14:textId="77777777" w:rsidR="00BF7893" w:rsidRDefault="00BF7893" w:rsidP="00BF7893">
      <w:r>
        <w:t>00:17:57,370 --&gt; 00:18:00,993</w:t>
      </w:r>
    </w:p>
    <w:p w14:paraId="289AF85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它本身就已經有禪定了</w:t>
      </w:r>
      <w:r>
        <w:rPr>
          <w:rFonts w:hint="eastAsia"/>
        </w:rPr>
        <w:t xml:space="preserve"> </w:t>
      </w:r>
      <w:r>
        <w:rPr>
          <w:rFonts w:hint="eastAsia"/>
        </w:rPr>
        <w:t>它本自清明</w:t>
      </w:r>
    </w:p>
    <w:p w14:paraId="5C351976" w14:textId="77777777" w:rsidR="00BF7893" w:rsidRDefault="00BF7893" w:rsidP="00BF7893"/>
    <w:p w14:paraId="7C1E9C21" w14:textId="77777777" w:rsidR="00BF7893" w:rsidRDefault="00BF7893" w:rsidP="00BF7893">
      <w:r>
        <w:t>383</w:t>
      </w:r>
    </w:p>
    <w:p w14:paraId="3D589D24" w14:textId="77777777" w:rsidR="00BF7893" w:rsidRDefault="00BF7893" w:rsidP="00BF7893">
      <w:r>
        <w:t>00:18:00,993 --&gt; 00:18:03,050</w:t>
      </w:r>
    </w:p>
    <w:p w14:paraId="0B91515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心它的自然的特性</w:t>
      </w:r>
    </w:p>
    <w:p w14:paraId="60EB03BF" w14:textId="77777777" w:rsidR="00BF7893" w:rsidRDefault="00BF7893" w:rsidP="00BF7893"/>
    <w:p w14:paraId="32FBA19C" w14:textId="77777777" w:rsidR="00BF7893" w:rsidRDefault="00BF7893" w:rsidP="00BF7893">
      <w:r>
        <w:t>384</w:t>
      </w:r>
    </w:p>
    <w:p w14:paraId="7A73B4BC" w14:textId="77777777" w:rsidR="00BF7893" w:rsidRDefault="00BF7893" w:rsidP="00BF7893">
      <w:r>
        <w:t>00:18:03,050 --&gt; 00:18:05,260</w:t>
      </w:r>
    </w:p>
    <w:p w14:paraId="43E9930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它就是去執行覺知的職責</w:t>
      </w:r>
    </w:p>
    <w:p w14:paraId="72BB0BD9" w14:textId="77777777" w:rsidR="00BF7893" w:rsidRDefault="00BF7893" w:rsidP="00BF7893"/>
    <w:p w14:paraId="0CC27188" w14:textId="77777777" w:rsidR="00BF7893" w:rsidRDefault="00BF7893" w:rsidP="00BF7893">
      <w:r>
        <w:t>385</w:t>
      </w:r>
    </w:p>
    <w:p w14:paraId="1A8A1EE3" w14:textId="77777777" w:rsidR="00BF7893" w:rsidRDefault="00BF7893" w:rsidP="00BF7893">
      <w:r>
        <w:t>00:18:05,280 --&gt; 00:18:06,970</w:t>
      </w:r>
    </w:p>
    <w:p w14:paraId="3FCFB1F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但是這個心</w:t>
      </w:r>
    </w:p>
    <w:p w14:paraId="1DEA75B2" w14:textId="77777777" w:rsidR="00BF7893" w:rsidRDefault="00BF7893" w:rsidP="00BF7893"/>
    <w:p w14:paraId="46B1ECE7" w14:textId="77777777" w:rsidR="00BF7893" w:rsidRDefault="00BF7893" w:rsidP="00BF7893">
      <w:r>
        <w:t>386</w:t>
      </w:r>
    </w:p>
    <w:p w14:paraId="32DA3F72" w14:textId="77777777" w:rsidR="00BF7893" w:rsidRDefault="00BF7893" w:rsidP="00BF7893">
      <w:r>
        <w:t>00:18:06,970 --&gt; 00:18:08,970</w:t>
      </w:r>
    </w:p>
    <w:p w14:paraId="79C0D6F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它的自然特性它就會消失</w:t>
      </w:r>
    </w:p>
    <w:p w14:paraId="7603F122" w14:textId="77777777" w:rsidR="00BF7893" w:rsidRDefault="00BF7893" w:rsidP="00BF7893"/>
    <w:p w14:paraId="1046AE19" w14:textId="77777777" w:rsidR="00BF7893" w:rsidRDefault="00BF7893" w:rsidP="00BF7893">
      <w:r>
        <w:t>387</w:t>
      </w:r>
    </w:p>
    <w:p w14:paraId="0291BB98" w14:textId="77777777" w:rsidR="00BF7893" w:rsidRDefault="00BF7893" w:rsidP="00BF7893">
      <w:r>
        <w:t>00:18:08,970 --&gt; 00:18:12,170</w:t>
      </w:r>
    </w:p>
    <w:p w14:paraId="2BD666C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每一次有這五法</w:t>
      </w:r>
      <w:r>
        <w:rPr>
          <w:rFonts w:hint="eastAsia"/>
        </w:rPr>
        <w:t xml:space="preserve"> </w:t>
      </w:r>
      <w:r>
        <w:rPr>
          <w:rFonts w:hint="eastAsia"/>
        </w:rPr>
        <w:t>五蓋生起的時候</w:t>
      </w:r>
    </w:p>
    <w:p w14:paraId="5B318861" w14:textId="77777777" w:rsidR="00BF7893" w:rsidRDefault="00BF7893" w:rsidP="00BF7893"/>
    <w:p w14:paraId="1649E8E7" w14:textId="77777777" w:rsidR="00BF7893" w:rsidRDefault="00BF7893" w:rsidP="00BF7893">
      <w:r>
        <w:t>388</w:t>
      </w:r>
    </w:p>
    <w:p w14:paraId="2C789C78" w14:textId="77777777" w:rsidR="00BF7893" w:rsidRDefault="00BF7893" w:rsidP="00BF7893">
      <w:r>
        <w:t>00:18:12,170 --&gt; 00:18:15,310</w:t>
      </w:r>
    </w:p>
    <w:p w14:paraId="2A17641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只要任何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法它生起的話</w:t>
      </w:r>
      <w:r>
        <w:rPr>
          <w:rFonts w:hint="eastAsia"/>
        </w:rPr>
        <w:t xml:space="preserve"> </w:t>
      </w:r>
      <w:r>
        <w:rPr>
          <w:rFonts w:hint="eastAsia"/>
        </w:rPr>
        <w:t>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蓋生起</w:t>
      </w:r>
    </w:p>
    <w:p w14:paraId="5E6683B1" w14:textId="77777777" w:rsidR="00BF7893" w:rsidRDefault="00BF7893" w:rsidP="00BF7893"/>
    <w:p w14:paraId="1DD6FAE3" w14:textId="77777777" w:rsidR="00BF7893" w:rsidRDefault="00BF7893" w:rsidP="00BF7893">
      <w:r>
        <w:t>389</w:t>
      </w:r>
    </w:p>
    <w:p w14:paraId="5B63AB48" w14:textId="77777777" w:rsidR="00BF7893" w:rsidRDefault="00BF7893" w:rsidP="00BF7893">
      <w:r>
        <w:t>00:18:15,330 --&gt; 00:18:16,740</w:t>
      </w:r>
    </w:p>
    <w:p w14:paraId="19AEDAA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它如果是控制心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的話</w:t>
      </w:r>
    </w:p>
    <w:p w14:paraId="6407D971" w14:textId="77777777" w:rsidR="00BF7893" w:rsidRDefault="00BF7893" w:rsidP="00BF7893"/>
    <w:p w14:paraId="1C2D9F8A" w14:textId="77777777" w:rsidR="00BF7893" w:rsidRDefault="00BF7893" w:rsidP="00BF7893">
      <w:r>
        <w:t>390</w:t>
      </w:r>
    </w:p>
    <w:p w14:paraId="1D4E42A8" w14:textId="77777777" w:rsidR="00BF7893" w:rsidRDefault="00BF7893" w:rsidP="00BF7893">
      <w:r>
        <w:t>00:18:16,740 --&gt; 00:18:18,490</w:t>
      </w:r>
    </w:p>
    <w:p w14:paraId="5E5FF27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我們的禪定就會消失</w:t>
      </w:r>
    </w:p>
    <w:p w14:paraId="21E65584" w14:textId="77777777" w:rsidR="00BF7893" w:rsidRDefault="00BF7893" w:rsidP="00BF7893"/>
    <w:p w14:paraId="1C6B73F5" w14:textId="77777777" w:rsidR="00BF7893" w:rsidRDefault="00BF7893" w:rsidP="00BF7893">
      <w:r>
        <w:t>391</w:t>
      </w:r>
    </w:p>
    <w:p w14:paraId="614C5106" w14:textId="77777777" w:rsidR="00BF7893" w:rsidRDefault="00BF7893" w:rsidP="00BF7893">
      <w:r>
        <w:t>00:18:18,490 --&gt; 00:18:21,490</w:t>
      </w:r>
    </w:p>
    <w:p w14:paraId="47CD36E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就好像心</w:t>
      </w:r>
      <w:r>
        <w:rPr>
          <w:rFonts w:hint="eastAsia"/>
        </w:rPr>
        <w:t xml:space="preserve"> </w:t>
      </w:r>
      <w:r>
        <w:rPr>
          <w:rFonts w:hint="eastAsia"/>
        </w:rPr>
        <w:t>它清明狀態</w:t>
      </w:r>
      <w:r>
        <w:rPr>
          <w:rFonts w:hint="eastAsia"/>
        </w:rPr>
        <w:t xml:space="preserve"> </w:t>
      </w:r>
      <w:r>
        <w:rPr>
          <w:rFonts w:hint="eastAsia"/>
        </w:rPr>
        <w:t>它就會消失</w:t>
      </w:r>
    </w:p>
    <w:p w14:paraId="26C0596B" w14:textId="77777777" w:rsidR="00BF7893" w:rsidRDefault="00BF7893" w:rsidP="00BF7893"/>
    <w:p w14:paraId="3C33305E" w14:textId="77777777" w:rsidR="00BF7893" w:rsidRDefault="00BF7893" w:rsidP="00BF7893">
      <w:r>
        <w:t>392</w:t>
      </w:r>
    </w:p>
    <w:p w14:paraId="12D35F77" w14:textId="77777777" w:rsidR="00BF7893" w:rsidRDefault="00BF7893" w:rsidP="00BF7893">
      <w:r>
        <w:t>00:18:24,710 --&gt; 00:18:30,000</w:t>
      </w:r>
    </w:p>
    <w:p w14:paraId="52021F7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五蓋或者是</w:t>
      </w:r>
      <w:r>
        <w:rPr>
          <w:rFonts w:hint="eastAsia"/>
        </w:rPr>
        <w:t xml:space="preserve"> </w:t>
      </w:r>
      <w:r>
        <w:rPr>
          <w:rFonts w:hint="eastAsia"/>
        </w:rPr>
        <w:t>這禪定的敵人的這五種法</w:t>
      </w:r>
    </w:p>
    <w:p w14:paraId="367ECE49" w14:textId="77777777" w:rsidR="00BF7893" w:rsidRDefault="00BF7893" w:rsidP="00BF7893"/>
    <w:p w14:paraId="39BC921F" w14:textId="77777777" w:rsidR="00BF7893" w:rsidRDefault="00BF7893" w:rsidP="00BF7893">
      <w:r>
        <w:t>393</w:t>
      </w:r>
    </w:p>
    <w:p w14:paraId="123E93AB" w14:textId="77777777" w:rsidR="00BF7893" w:rsidRDefault="00BF7893" w:rsidP="00BF7893">
      <w:r>
        <w:t>00:18:30,050 --&gt; 00:18:31,860</w:t>
      </w:r>
    </w:p>
    <w:p w14:paraId="05B3C9E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那我們刻意的把它除掉是不行</w:t>
      </w:r>
    </w:p>
    <w:p w14:paraId="5D54B6DF" w14:textId="77777777" w:rsidR="00BF7893" w:rsidRDefault="00BF7893" w:rsidP="00BF7893"/>
    <w:p w14:paraId="15F865B3" w14:textId="77777777" w:rsidR="00BF7893" w:rsidRDefault="00BF7893" w:rsidP="00BF7893">
      <w:r>
        <w:t>394</w:t>
      </w:r>
    </w:p>
    <w:p w14:paraId="756251F3" w14:textId="77777777" w:rsidR="00BF7893" w:rsidRDefault="00BF7893" w:rsidP="00BF7893">
      <w:r>
        <w:t>00:18:31,860 --&gt; 00:18:35,890</w:t>
      </w:r>
    </w:p>
    <w:p w14:paraId="57EED3E2" w14:textId="2E3E50B2" w:rsidR="00BF7893" w:rsidRDefault="00BF7893" w:rsidP="00BF7893">
      <w:pPr>
        <w:rPr>
          <w:rFonts w:hint="eastAsia"/>
        </w:rPr>
      </w:pPr>
      <w:r>
        <w:rPr>
          <w:rFonts w:hint="eastAsia"/>
        </w:rPr>
        <w:t>事實上沒有辦法</w:t>
      </w:r>
      <w:del w:id="23" w:author="國彰 陳" w:date="2024-10-21T09:07:00Z" w16du:dateUtc="2024-10-21T01:07:00Z">
        <w:r w:rsidR="00454D47">
          <w:rPr>
            <w:rFonts w:hint="eastAsia"/>
          </w:rPr>
          <w:delText>真上去進入到大</w:delText>
        </w:r>
      </w:del>
      <w:ins w:id="24" w:author="國彰 陳" w:date="2024-10-21T09:07:00Z" w16du:dateUtc="2024-10-21T01:07:00Z">
        <w:r>
          <w:rPr>
            <w:rFonts w:hint="eastAsia"/>
          </w:rPr>
          <w:t>真的去清除掉它</w:t>
        </w:r>
      </w:ins>
      <w:r>
        <w:rPr>
          <w:rFonts w:hint="eastAsia"/>
        </w:rPr>
        <w:t xml:space="preserve"> </w:t>
      </w:r>
      <w:r>
        <w:rPr>
          <w:rFonts w:hint="eastAsia"/>
        </w:rPr>
        <w:t>也有方法</w:t>
      </w:r>
    </w:p>
    <w:p w14:paraId="004361A4" w14:textId="77777777" w:rsidR="00BF7893" w:rsidRDefault="00BF7893" w:rsidP="00BF7893"/>
    <w:p w14:paraId="34059091" w14:textId="77777777" w:rsidR="00BF7893" w:rsidRDefault="00BF7893" w:rsidP="00BF7893">
      <w:r>
        <w:t>395</w:t>
      </w:r>
    </w:p>
    <w:p w14:paraId="5487E929" w14:textId="77777777" w:rsidR="00BF7893" w:rsidRDefault="00BF7893" w:rsidP="00BF7893">
      <w:r>
        <w:t>00:18:35,890 --&gt; 00:18:37,290</w:t>
      </w:r>
    </w:p>
    <w:p w14:paraId="7D08B3FD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就是說像第一種</w:t>
      </w:r>
      <w:proofErr w:type="gramEnd"/>
      <w:r>
        <w:rPr>
          <w:rFonts w:hint="eastAsia"/>
        </w:rPr>
        <w:t>方法</w:t>
      </w:r>
    </w:p>
    <w:p w14:paraId="51EDF8E7" w14:textId="77777777" w:rsidR="00BF7893" w:rsidRDefault="00BF7893" w:rsidP="00BF7893"/>
    <w:p w14:paraId="3172A9D5" w14:textId="77777777" w:rsidR="00BF7893" w:rsidRDefault="00BF7893" w:rsidP="00BF7893">
      <w:r>
        <w:t>396</w:t>
      </w:r>
    </w:p>
    <w:p w14:paraId="16EA2A25" w14:textId="77777777" w:rsidR="00BF7893" w:rsidRDefault="00BF7893" w:rsidP="00BF7893">
      <w:r>
        <w:t>00:18:37,290 --&gt; 00:18:38,800</w:t>
      </w:r>
    </w:p>
    <w:p w14:paraId="305F982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比如說進入禪那</w:t>
      </w:r>
    </w:p>
    <w:p w14:paraId="5E5CA0F3" w14:textId="77777777" w:rsidR="00BF7893" w:rsidRDefault="00BF7893" w:rsidP="00BF7893"/>
    <w:p w14:paraId="22977E7E" w14:textId="77777777" w:rsidR="00BF7893" w:rsidRDefault="00BF7893" w:rsidP="00BF7893">
      <w:r>
        <w:t>397</w:t>
      </w:r>
    </w:p>
    <w:p w14:paraId="28DC770D" w14:textId="77777777" w:rsidR="00BF7893" w:rsidRDefault="00BF7893" w:rsidP="00BF7893">
      <w:r>
        <w:t>00:18:39,050 --&gt; 00:18:40,630</w:t>
      </w:r>
    </w:p>
    <w:p w14:paraId="2CCFE7F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每天打坐好幾個小時</w:t>
      </w:r>
    </w:p>
    <w:p w14:paraId="3F01E78F" w14:textId="77777777" w:rsidR="00BF7893" w:rsidRDefault="00BF7893" w:rsidP="00BF7893"/>
    <w:p w14:paraId="471D3F14" w14:textId="77777777" w:rsidR="00BF7893" w:rsidRDefault="00BF7893" w:rsidP="00BF7893">
      <w:r>
        <w:t>398</w:t>
      </w:r>
    </w:p>
    <w:p w14:paraId="4809ABD8" w14:textId="77777777" w:rsidR="00BF7893" w:rsidRDefault="00BF7893" w:rsidP="00BF7893">
      <w:r>
        <w:t>00:18:40,630 --&gt; 00:18:41,850</w:t>
      </w:r>
    </w:p>
    <w:p w14:paraId="3612658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修禪定好幾個小時</w:t>
      </w:r>
    </w:p>
    <w:p w14:paraId="7ACE6ACC" w14:textId="77777777" w:rsidR="00BF7893" w:rsidRDefault="00BF7893" w:rsidP="00BF7893"/>
    <w:p w14:paraId="5BE40420" w14:textId="77777777" w:rsidR="00BF7893" w:rsidRDefault="00BF7893" w:rsidP="00BF7893">
      <w:r>
        <w:t>399</w:t>
      </w:r>
    </w:p>
    <w:p w14:paraId="557F2EBE" w14:textId="77777777" w:rsidR="00BF7893" w:rsidRDefault="00BF7893" w:rsidP="00BF7893">
      <w:r>
        <w:t>00:18:41,850 --&gt; 00:18:44,260</w:t>
      </w:r>
    </w:p>
    <w:p w14:paraId="0B31172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直到心有力量</w:t>
      </w:r>
      <w:r>
        <w:rPr>
          <w:rFonts w:hint="eastAsia"/>
        </w:rPr>
        <w:t xml:space="preserve"> </w:t>
      </w:r>
      <w:r>
        <w:rPr>
          <w:rFonts w:hint="eastAsia"/>
        </w:rPr>
        <w:t>禪定了</w:t>
      </w:r>
    </w:p>
    <w:p w14:paraId="7552DF41" w14:textId="77777777" w:rsidR="00BF7893" w:rsidRDefault="00BF7893" w:rsidP="00BF7893"/>
    <w:p w14:paraId="074BAC84" w14:textId="77777777" w:rsidR="00BF7893" w:rsidRDefault="00BF7893" w:rsidP="00BF7893">
      <w:r>
        <w:t>400</w:t>
      </w:r>
    </w:p>
    <w:p w14:paraId="7D25E6A4" w14:textId="77777777" w:rsidR="00BF7893" w:rsidRDefault="00BF7893" w:rsidP="00BF7893">
      <w:r>
        <w:t>00:18:44,280 --&gt; 00:18:45,850</w:t>
      </w:r>
    </w:p>
    <w:p w14:paraId="320E259A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由於禪</w:t>
      </w:r>
      <w:proofErr w:type="gramEnd"/>
      <w:r>
        <w:rPr>
          <w:rFonts w:hint="eastAsia"/>
        </w:rPr>
        <w:t>那的這個力量</w:t>
      </w:r>
    </w:p>
    <w:p w14:paraId="63C560E1" w14:textId="77777777" w:rsidR="00BF7893" w:rsidRDefault="00BF7893" w:rsidP="00BF7893"/>
    <w:p w14:paraId="26229312" w14:textId="77777777" w:rsidR="00BF7893" w:rsidRDefault="00BF7893" w:rsidP="00BF7893">
      <w:r>
        <w:t>401</w:t>
      </w:r>
    </w:p>
    <w:p w14:paraId="1770F2A2" w14:textId="77777777" w:rsidR="00BF7893" w:rsidRDefault="00BF7893" w:rsidP="00BF7893">
      <w:r>
        <w:t>00:18:45,850 --&gt; 00:18:48,070</w:t>
      </w:r>
    </w:p>
    <w:p w14:paraId="6318E3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</w:t>
      </w:r>
      <w:proofErr w:type="gramStart"/>
      <w:r>
        <w:rPr>
          <w:rFonts w:hint="eastAsia"/>
        </w:rPr>
        <w:t>能夠鎮服著</w:t>
      </w:r>
      <w:proofErr w:type="gramEnd"/>
      <w:r>
        <w:rPr>
          <w:rFonts w:hint="eastAsia"/>
        </w:rPr>
        <w:t>五蓋的力量</w:t>
      </w:r>
    </w:p>
    <w:p w14:paraId="4CD11E20" w14:textId="77777777" w:rsidR="00BF7893" w:rsidRDefault="00BF7893" w:rsidP="00BF7893"/>
    <w:p w14:paraId="0D7DA278" w14:textId="77777777" w:rsidR="00BF7893" w:rsidRDefault="00BF7893" w:rsidP="00BF7893">
      <w:r>
        <w:t>402</w:t>
      </w:r>
    </w:p>
    <w:p w14:paraId="27CE9E33" w14:textId="77777777" w:rsidR="00BF7893" w:rsidRDefault="00BF7893" w:rsidP="00BF7893">
      <w:r>
        <w:t>00:18:48,070 --&gt; 00:18:53,640</w:t>
      </w:r>
    </w:p>
    <w:p w14:paraId="3C97E4B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誰曾經修過禪定</w:t>
      </w:r>
      <w:r>
        <w:rPr>
          <w:rFonts w:hint="eastAsia"/>
        </w:rPr>
        <w:t xml:space="preserve"> </w:t>
      </w:r>
      <w:r>
        <w:rPr>
          <w:rFonts w:hint="eastAsia"/>
        </w:rPr>
        <w:t>就會發現說哪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時段禪定特別好</w:t>
      </w:r>
    </w:p>
    <w:p w14:paraId="2A2F1B2D" w14:textId="77777777" w:rsidR="00BF7893" w:rsidRDefault="00BF7893" w:rsidP="00BF7893"/>
    <w:p w14:paraId="6C325221" w14:textId="77777777" w:rsidR="00BF7893" w:rsidRDefault="00BF7893" w:rsidP="00BF7893">
      <w:r>
        <w:t>403</w:t>
      </w:r>
    </w:p>
    <w:p w14:paraId="6185B273" w14:textId="77777777" w:rsidR="00BF7893" w:rsidRDefault="00BF7893" w:rsidP="00BF7893">
      <w:r>
        <w:t>00:18:53,690 --&gt; 00:18:56,410</w:t>
      </w:r>
    </w:p>
    <w:p w14:paraId="611BC65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然後煩惱</w:t>
      </w:r>
      <w:r>
        <w:rPr>
          <w:rFonts w:hint="eastAsia"/>
        </w:rPr>
        <w:t xml:space="preserve"> </w:t>
      </w:r>
      <w:r>
        <w:rPr>
          <w:rFonts w:hint="eastAsia"/>
        </w:rPr>
        <w:t>那就不太會有</w:t>
      </w:r>
    </w:p>
    <w:p w14:paraId="0195966F" w14:textId="77777777" w:rsidR="00BF7893" w:rsidRDefault="00BF7893" w:rsidP="00BF7893"/>
    <w:p w14:paraId="62B8E016" w14:textId="77777777" w:rsidR="00BF7893" w:rsidRDefault="00BF7893" w:rsidP="00BF7893">
      <w:r>
        <w:t>404</w:t>
      </w:r>
    </w:p>
    <w:p w14:paraId="69799BEF" w14:textId="77777777" w:rsidR="00BF7893" w:rsidRDefault="00BF7893" w:rsidP="00BF7893">
      <w:r>
        <w:t>00:18:56,490 --&gt; 00:18:58,140</w:t>
      </w:r>
    </w:p>
    <w:p w14:paraId="7960135C" w14:textId="77777777" w:rsidR="00BF7893" w:rsidRDefault="00BF7893" w:rsidP="00BF7893">
      <w:r>
        <w:rPr>
          <w:rFonts w:hint="eastAsia"/>
        </w:rPr>
        <w:t>因爲禪定的力量會去鎮服它</w:t>
      </w:r>
    </w:p>
    <w:p w14:paraId="75D3B411" w14:textId="77777777" w:rsidR="00BF7893" w:rsidRDefault="00BF7893" w:rsidP="00BF7893"/>
    <w:p w14:paraId="55AFF5EC" w14:textId="77777777" w:rsidR="00BF7893" w:rsidRDefault="00BF7893" w:rsidP="00BF7893">
      <w:r>
        <w:t>405</w:t>
      </w:r>
    </w:p>
    <w:p w14:paraId="5A7A416A" w14:textId="77777777" w:rsidR="00BF7893" w:rsidRDefault="00BF7893" w:rsidP="00BF7893">
      <w:r>
        <w:t>00:18:58,140 --&gt; 00:19:03,510</w:t>
      </w:r>
    </w:p>
    <w:p w14:paraId="1F2C61D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但這個時代我們大家沒有什麼時間</w:t>
      </w:r>
      <w:r>
        <w:rPr>
          <w:rFonts w:hint="eastAsia"/>
        </w:rPr>
        <w:t xml:space="preserve"> </w:t>
      </w:r>
      <w:r>
        <w:rPr>
          <w:rFonts w:hint="eastAsia"/>
        </w:rPr>
        <w:t>那樣子去修禪定</w:t>
      </w:r>
    </w:p>
    <w:p w14:paraId="04B14E65" w14:textId="77777777" w:rsidR="00BF7893" w:rsidRDefault="00BF7893" w:rsidP="00BF7893"/>
    <w:p w14:paraId="21192666" w14:textId="77777777" w:rsidR="00BF7893" w:rsidRDefault="00BF7893" w:rsidP="00BF7893">
      <w:r>
        <w:t>406</w:t>
      </w:r>
    </w:p>
    <w:p w14:paraId="5CE2E940" w14:textId="77777777" w:rsidR="00BF7893" w:rsidRDefault="00BF7893" w:rsidP="00BF7893">
      <w:r>
        <w:t>00:19:03,530 --&gt; 00:19:06,200</w:t>
      </w:r>
    </w:p>
    <w:p w14:paraId="081B200F" w14:textId="77777777" w:rsidR="00BF7893" w:rsidRDefault="00BF7893" w:rsidP="00BF7893">
      <w:r>
        <w:rPr>
          <w:rFonts w:hint="eastAsia"/>
        </w:rPr>
        <w:t>因爲我們大家一天到晚看手機</w:t>
      </w:r>
    </w:p>
    <w:p w14:paraId="13A990D4" w14:textId="77777777" w:rsidR="00BF7893" w:rsidRDefault="00BF7893" w:rsidP="00BF7893"/>
    <w:p w14:paraId="6B25E363" w14:textId="77777777" w:rsidR="00BF7893" w:rsidRDefault="00BF7893" w:rsidP="00BF7893">
      <w:r>
        <w:t>407</w:t>
      </w:r>
    </w:p>
    <w:p w14:paraId="27914D05" w14:textId="77777777" w:rsidR="00BF7893" w:rsidRDefault="00BF7893" w:rsidP="00BF7893">
      <w:r>
        <w:t>00:19:06,370 --&gt; 00:19:08,060</w:t>
      </w:r>
    </w:p>
    <w:p w14:paraId="0C447CA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心一直在散亂</w:t>
      </w:r>
    </w:p>
    <w:p w14:paraId="3A6DEEBA" w14:textId="77777777" w:rsidR="00BF7893" w:rsidRDefault="00BF7893" w:rsidP="00BF7893"/>
    <w:p w14:paraId="266C1EED" w14:textId="77777777" w:rsidR="00BF7893" w:rsidRDefault="00BF7893" w:rsidP="00BF7893">
      <w:r>
        <w:t>408</w:t>
      </w:r>
    </w:p>
    <w:p w14:paraId="1CEB3D45" w14:textId="77777777" w:rsidR="00BF7893" w:rsidRDefault="00BF7893" w:rsidP="00BF7893">
      <w:r>
        <w:t>00:19:08,410 --&gt; 00:19:10,340</w:t>
      </w:r>
    </w:p>
    <w:p w14:paraId="079A4B6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手機它內容變得很快</w:t>
      </w:r>
      <w:r>
        <w:rPr>
          <w:rFonts w:hint="eastAsia"/>
        </w:rPr>
        <w:t xml:space="preserve"> </w:t>
      </w:r>
      <w:r>
        <w:rPr>
          <w:rFonts w:hint="eastAsia"/>
        </w:rPr>
        <w:t>對嗎</w:t>
      </w:r>
    </w:p>
    <w:p w14:paraId="454A440B" w14:textId="77777777" w:rsidR="00BF7893" w:rsidRDefault="00BF7893" w:rsidP="00BF7893"/>
    <w:p w14:paraId="4D212D3E" w14:textId="77777777" w:rsidR="00BF7893" w:rsidRDefault="00BF7893" w:rsidP="00BF7893">
      <w:r>
        <w:t>409</w:t>
      </w:r>
    </w:p>
    <w:p w14:paraId="0CD175CC" w14:textId="77777777" w:rsidR="00BF7893" w:rsidRDefault="00BF7893" w:rsidP="00BF7893">
      <w:r>
        <w:t>00:19:10,341 --&gt; 00:19:11,730</w:t>
      </w:r>
    </w:p>
    <w:p w14:paraId="5AA0D78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很快對吧</w:t>
      </w:r>
    </w:p>
    <w:p w14:paraId="6778DCEF" w14:textId="77777777" w:rsidR="00BF7893" w:rsidRDefault="00BF7893" w:rsidP="00BF7893"/>
    <w:p w14:paraId="22C0B1F0" w14:textId="77777777" w:rsidR="00BF7893" w:rsidRDefault="00BF7893" w:rsidP="00BF7893">
      <w:r>
        <w:t>410</w:t>
      </w:r>
    </w:p>
    <w:p w14:paraId="55771A5B" w14:textId="77777777" w:rsidR="00BF7893" w:rsidRDefault="00BF7893" w:rsidP="00BF7893">
      <w:r>
        <w:t>00:19:12,210 --&gt; 00:19:14,720</w:t>
      </w:r>
    </w:p>
    <w:p w14:paraId="553AEA8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現在這個時代我們大家的禪定</w:t>
      </w:r>
    </w:p>
    <w:p w14:paraId="504506BA" w14:textId="77777777" w:rsidR="00BF7893" w:rsidRDefault="00BF7893" w:rsidP="00BF7893"/>
    <w:p w14:paraId="031FEFCE" w14:textId="77777777" w:rsidR="00BF7893" w:rsidRDefault="00BF7893" w:rsidP="00BF7893">
      <w:r>
        <w:t>411</w:t>
      </w:r>
    </w:p>
    <w:p w14:paraId="7B3F6A54" w14:textId="77777777" w:rsidR="00BF7893" w:rsidRDefault="00BF7893" w:rsidP="00BF7893">
      <w:r>
        <w:t>00:19:14,810 --&gt; 00:19:16,773</w:t>
      </w:r>
    </w:p>
    <w:p w14:paraId="4ADF171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比之前的禪定要更加短</w:t>
      </w:r>
    </w:p>
    <w:p w14:paraId="6B84F65D" w14:textId="77777777" w:rsidR="00BF7893" w:rsidRDefault="00BF7893" w:rsidP="00BF7893"/>
    <w:p w14:paraId="66EC2C0B" w14:textId="77777777" w:rsidR="00BF7893" w:rsidRDefault="00BF7893" w:rsidP="00BF7893">
      <w:r>
        <w:t>412</w:t>
      </w:r>
    </w:p>
    <w:p w14:paraId="0D628F52" w14:textId="77777777" w:rsidR="00BF7893" w:rsidRDefault="00BF7893" w:rsidP="00BF7893">
      <w:r>
        <w:t>00:19:16,773 --&gt; 00:19:19,360</w:t>
      </w:r>
    </w:p>
    <w:p w14:paraId="1920F0C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看我們大家忍受不了什麼東西的</w:t>
      </w:r>
    </w:p>
    <w:p w14:paraId="1FC25179" w14:textId="77777777" w:rsidR="00BF7893" w:rsidRDefault="00BF7893" w:rsidP="00BF7893"/>
    <w:p w14:paraId="7CBC4B7F" w14:textId="77777777" w:rsidR="00BF7893" w:rsidRDefault="00BF7893" w:rsidP="00BF7893">
      <w:r>
        <w:t>413</w:t>
      </w:r>
    </w:p>
    <w:p w14:paraId="5EA93E59" w14:textId="77777777" w:rsidR="00BF7893" w:rsidRDefault="00BF7893" w:rsidP="00BF7893">
      <w:r>
        <w:t>00:19:19,360 --&gt; 00:19:21,250</w:t>
      </w:r>
    </w:p>
    <w:p w14:paraId="1DC9B5E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在觀</w:t>
      </w:r>
      <w:r>
        <w:rPr>
          <w:rFonts w:hint="eastAsia"/>
        </w:rPr>
        <w:t xml:space="preserve"> </w:t>
      </w:r>
      <w:r>
        <w:rPr>
          <w:rFonts w:hint="eastAsia"/>
        </w:rPr>
        <w:t>在看這個手機的時候</w:t>
      </w:r>
    </w:p>
    <w:p w14:paraId="5E53082C" w14:textId="77777777" w:rsidR="00BF7893" w:rsidRDefault="00BF7893" w:rsidP="00BF7893"/>
    <w:p w14:paraId="326D69DC" w14:textId="77777777" w:rsidR="00BF7893" w:rsidRDefault="00BF7893" w:rsidP="00BF7893">
      <w:r>
        <w:t>414</w:t>
      </w:r>
    </w:p>
    <w:p w14:paraId="2A82E9A6" w14:textId="77777777" w:rsidR="00BF7893" w:rsidRDefault="00BF7893" w:rsidP="00BF7893">
      <w:r>
        <w:t>00:19:21,250 --&gt; 00:19:24,490</w:t>
      </w:r>
    </w:p>
    <w:p w14:paraId="7B4A5F2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如果沒有意思的話</w:t>
      </w:r>
      <w:r>
        <w:rPr>
          <w:rFonts w:hint="eastAsia"/>
        </w:rPr>
        <w:t xml:space="preserve"> </w:t>
      </w:r>
      <w:r>
        <w:rPr>
          <w:rFonts w:hint="eastAsia"/>
        </w:rPr>
        <w:t>我們就變了我們的心</w:t>
      </w:r>
    </w:p>
    <w:p w14:paraId="6F30E01C" w14:textId="77777777" w:rsidR="00BF7893" w:rsidRDefault="00BF7893" w:rsidP="00BF7893"/>
    <w:p w14:paraId="41129213" w14:textId="77777777" w:rsidR="00BF7893" w:rsidRDefault="00BF7893" w:rsidP="00BF7893">
      <w:r>
        <w:t>415</w:t>
      </w:r>
    </w:p>
    <w:p w14:paraId="007ABF25" w14:textId="77777777" w:rsidR="00BF7893" w:rsidRDefault="00BF7893" w:rsidP="00BF7893">
      <w:r>
        <w:t>00:19:25,130 --&gt; 00:19:32,890</w:t>
      </w:r>
    </w:p>
    <w:p w14:paraId="0003929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它這種慣性</w:t>
      </w:r>
      <w:r>
        <w:rPr>
          <w:rFonts w:hint="eastAsia"/>
        </w:rPr>
        <w:t xml:space="preserve"> </w:t>
      </w:r>
      <w:r>
        <w:rPr>
          <w:rFonts w:hint="eastAsia"/>
        </w:rPr>
        <w:t>一定要非常快的滿足自己的欲望</w:t>
      </w:r>
    </w:p>
    <w:p w14:paraId="241A408F" w14:textId="77777777" w:rsidR="00BF7893" w:rsidRDefault="00BF7893" w:rsidP="00BF7893"/>
    <w:p w14:paraId="1E2B6D4D" w14:textId="77777777" w:rsidR="00BF7893" w:rsidRDefault="00BF7893" w:rsidP="00BF7893">
      <w:r>
        <w:t>416</w:t>
      </w:r>
    </w:p>
    <w:p w14:paraId="030CEB22" w14:textId="77777777" w:rsidR="00BF7893" w:rsidRDefault="00BF7893" w:rsidP="00BF7893">
      <w:r>
        <w:t>00:19:32,890 --&gt; 00:19:34,290</w:t>
      </w:r>
    </w:p>
    <w:p w14:paraId="21A527C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然後一旦不滿意</w:t>
      </w:r>
    </w:p>
    <w:p w14:paraId="57F2FDFE" w14:textId="77777777" w:rsidR="00BF7893" w:rsidRDefault="00BF7893" w:rsidP="00BF7893"/>
    <w:p w14:paraId="2006D2D1" w14:textId="77777777" w:rsidR="00BF7893" w:rsidRDefault="00BF7893" w:rsidP="00BF7893">
      <w:r>
        <w:t>417</w:t>
      </w:r>
    </w:p>
    <w:p w14:paraId="40D251B9" w14:textId="77777777" w:rsidR="00BF7893" w:rsidRDefault="00BF7893" w:rsidP="00BF7893">
      <w:r>
        <w:t>00:19:34,290 --&gt; 00:19:36,710</w:t>
      </w:r>
    </w:p>
    <w:p w14:paraId="5F96101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然後就立刻去換內容了</w:t>
      </w:r>
    </w:p>
    <w:p w14:paraId="1AF3C25C" w14:textId="77777777" w:rsidR="00BF7893" w:rsidRDefault="00BF7893" w:rsidP="00BF7893"/>
    <w:p w14:paraId="1473F6E7" w14:textId="77777777" w:rsidR="00BF7893" w:rsidRDefault="00BF7893" w:rsidP="00BF7893">
      <w:r>
        <w:t>418</w:t>
      </w:r>
    </w:p>
    <w:p w14:paraId="3FD3A73A" w14:textId="77777777" w:rsidR="00BF7893" w:rsidRDefault="00BF7893" w:rsidP="00BF7893">
      <w:r>
        <w:t>00:19:36,930 --&gt; 00:19:39,780</w:t>
      </w:r>
    </w:p>
    <w:p w14:paraId="35C3357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這個它是一個這個禪定</w:t>
      </w:r>
      <w:r>
        <w:rPr>
          <w:rFonts w:hint="eastAsia"/>
        </w:rPr>
        <w:t xml:space="preserve"> </w:t>
      </w:r>
    </w:p>
    <w:p w14:paraId="1CE6BE18" w14:textId="77777777" w:rsidR="00BF7893" w:rsidRDefault="00BF7893" w:rsidP="00BF7893"/>
    <w:p w14:paraId="5B176A78" w14:textId="77777777" w:rsidR="00BF7893" w:rsidRDefault="00BF7893" w:rsidP="00BF7893">
      <w:r>
        <w:t>419</w:t>
      </w:r>
    </w:p>
    <w:p w14:paraId="2C5C6FF0" w14:textId="77777777" w:rsidR="00BF7893" w:rsidRDefault="00BF7893" w:rsidP="00BF7893">
      <w:r>
        <w:t>00:19:39,830 --&gt; 00:19:42,100</w:t>
      </w:r>
    </w:p>
    <w:p w14:paraId="713F04B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它不斷的越來越短的一個樣子</w:t>
      </w:r>
    </w:p>
    <w:p w14:paraId="19A46847" w14:textId="77777777" w:rsidR="00BF7893" w:rsidRDefault="00BF7893" w:rsidP="00BF7893"/>
    <w:p w14:paraId="53411B12" w14:textId="77777777" w:rsidR="00BF7893" w:rsidRDefault="00BF7893" w:rsidP="00BF7893">
      <w:r>
        <w:t>420</w:t>
      </w:r>
    </w:p>
    <w:p w14:paraId="03B872FC" w14:textId="77777777" w:rsidR="00BF7893" w:rsidRDefault="00BF7893" w:rsidP="00BF7893">
      <w:r>
        <w:t>00:19:42,110 --&gt; 00:19:44,950</w:t>
      </w:r>
    </w:p>
    <w:p w14:paraId="561FE12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它的忍受度越來越少</w:t>
      </w:r>
    </w:p>
    <w:p w14:paraId="200E3498" w14:textId="77777777" w:rsidR="00BF7893" w:rsidRDefault="00BF7893" w:rsidP="00BF7893"/>
    <w:p w14:paraId="5C047C5D" w14:textId="77777777" w:rsidR="00BF7893" w:rsidRDefault="00BF7893" w:rsidP="00BF7893">
      <w:r>
        <w:t>421</w:t>
      </w:r>
    </w:p>
    <w:p w14:paraId="3323F120" w14:textId="77777777" w:rsidR="00BF7893" w:rsidRDefault="00BF7893" w:rsidP="00BF7893">
      <w:r>
        <w:t>00:19:45,590 --&gt; 00:19:47,860</w:t>
      </w:r>
    </w:p>
    <w:p w14:paraId="04E61D5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就是由於這個時代</w:t>
      </w:r>
      <w:r>
        <w:rPr>
          <w:rFonts w:hint="eastAsia"/>
        </w:rPr>
        <w:t xml:space="preserve"> </w:t>
      </w:r>
      <w:r>
        <w:rPr>
          <w:rFonts w:hint="eastAsia"/>
        </w:rPr>
        <w:t>科技的發展</w:t>
      </w:r>
    </w:p>
    <w:p w14:paraId="0B003560" w14:textId="77777777" w:rsidR="00BF7893" w:rsidRDefault="00BF7893" w:rsidP="00BF7893"/>
    <w:p w14:paraId="220C6224" w14:textId="77777777" w:rsidR="00BF7893" w:rsidRDefault="00BF7893" w:rsidP="00BF7893">
      <w:r>
        <w:t>422</w:t>
      </w:r>
    </w:p>
    <w:p w14:paraId="501DD6BE" w14:textId="77777777" w:rsidR="00BF7893" w:rsidRDefault="00BF7893" w:rsidP="00BF7893">
      <w:r>
        <w:t>00:19:47,860 --&gt; 00:19:50,890</w:t>
      </w:r>
    </w:p>
    <w:p w14:paraId="23C424C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你知道嗎</w:t>
      </w:r>
      <w:r>
        <w:rPr>
          <w:rFonts w:hint="eastAsia"/>
        </w:rPr>
        <w:t xml:space="preserve"> </w:t>
      </w:r>
      <w:r>
        <w:rPr>
          <w:rFonts w:hint="eastAsia"/>
        </w:rPr>
        <w:t>之前的時代</w:t>
      </w:r>
    </w:p>
    <w:p w14:paraId="36C45D8F" w14:textId="77777777" w:rsidR="00BF7893" w:rsidRDefault="00BF7893" w:rsidP="00BF7893"/>
    <w:p w14:paraId="2645FA50" w14:textId="77777777" w:rsidR="00BF7893" w:rsidRDefault="00BF7893" w:rsidP="00BF7893">
      <w:r>
        <w:t>423</w:t>
      </w:r>
    </w:p>
    <w:p w14:paraId="65A08DDA" w14:textId="77777777" w:rsidR="00BF7893" w:rsidRDefault="00BF7893" w:rsidP="00BF7893">
      <w:r>
        <w:t>00:19:50,890 --&gt; 00:19:52,860</w:t>
      </w:r>
    </w:p>
    <w:p w14:paraId="5B6EC64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誰曾經讀過書的話</w:t>
      </w:r>
    </w:p>
    <w:p w14:paraId="43B962B7" w14:textId="77777777" w:rsidR="00BF7893" w:rsidRDefault="00BF7893" w:rsidP="00BF7893"/>
    <w:p w14:paraId="3A0CE6EA" w14:textId="77777777" w:rsidR="00BF7893" w:rsidRDefault="00BF7893" w:rsidP="00BF7893">
      <w:r>
        <w:t>424</w:t>
      </w:r>
    </w:p>
    <w:p w14:paraId="1C037015" w14:textId="77777777" w:rsidR="00BF7893" w:rsidRDefault="00BF7893" w:rsidP="00BF7893">
      <w:r>
        <w:t>00:19:52,860 --&gt; 00:19:55,180</w:t>
      </w:r>
    </w:p>
    <w:p w14:paraId="4AEF9D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如果說</w:t>
      </w:r>
      <w:r>
        <w:rPr>
          <w:rFonts w:hint="eastAsia"/>
        </w:rPr>
        <w:t xml:space="preserve"> </w:t>
      </w:r>
      <w:r>
        <w:rPr>
          <w:rFonts w:hint="eastAsia"/>
        </w:rPr>
        <w:t>就會發現說</w:t>
      </w:r>
      <w:r>
        <w:rPr>
          <w:rFonts w:hint="eastAsia"/>
        </w:rPr>
        <w:t xml:space="preserve"> </w:t>
      </w:r>
      <w:r>
        <w:rPr>
          <w:rFonts w:hint="eastAsia"/>
        </w:rPr>
        <w:t>能夠對比的話</w:t>
      </w:r>
    </w:p>
    <w:p w14:paraId="657F3F0B" w14:textId="77777777" w:rsidR="00BF7893" w:rsidRDefault="00BF7893" w:rsidP="00BF7893"/>
    <w:p w14:paraId="5DA2781D" w14:textId="77777777" w:rsidR="00BF7893" w:rsidRDefault="00BF7893" w:rsidP="00BF7893">
      <w:r>
        <w:t>425</w:t>
      </w:r>
    </w:p>
    <w:p w14:paraId="3CE6D8B0" w14:textId="77777777" w:rsidR="00BF7893" w:rsidRDefault="00BF7893" w:rsidP="00BF7893">
      <w:r>
        <w:t>00:19:55,180 --&gt; 00:19:57,440</w:t>
      </w:r>
    </w:p>
    <w:p w14:paraId="7F139DD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就會發現說我們現在讀書</w:t>
      </w:r>
    </w:p>
    <w:p w14:paraId="2E9B535E" w14:textId="77777777" w:rsidR="00BF7893" w:rsidRDefault="00BF7893" w:rsidP="00BF7893"/>
    <w:p w14:paraId="17DA0635" w14:textId="77777777" w:rsidR="00BF7893" w:rsidRDefault="00BF7893" w:rsidP="00BF7893">
      <w:r>
        <w:t>426</w:t>
      </w:r>
    </w:p>
    <w:p w14:paraId="222CD68E" w14:textId="77777777" w:rsidR="00BF7893" w:rsidRDefault="00BF7893" w:rsidP="00BF7893">
      <w:r>
        <w:t>00:19:57,440 --&gt; 00:20:01,160</w:t>
      </w:r>
    </w:p>
    <w:p w14:paraId="2D2FBB0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然後我們現在人對於讀書的忍耐感下降了</w:t>
      </w:r>
    </w:p>
    <w:p w14:paraId="1B262920" w14:textId="77777777" w:rsidR="00BF7893" w:rsidRDefault="00BF7893" w:rsidP="00BF7893"/>
    <w:p w14:paraId="22046B99" w14:textId="77777777" w:rsidR="00BF7893" w:rsidRDefault="00BF7893" w:rsidP="00BF7893">
      <w:r>
        <w:t>427</w:t>
      </w:r>
    </w:p>
    <w:p w14:paraId="1EA07E30" w14:textId="77777777" w:rsidR="00BF7893" w:rsidRDefault="00BF7893" w:rsidP="00BF7893">
      <w:r>
        <w:t>00:20:01,370 --&gt; 00:20:02,490</w:t>
      </w:r>
    </w:p>
    <w:p w14:paraId="0E15B45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感覺到嗎</w:t>
      </w:r>
    </w:p>
    <w:p w14:paraId="71B4D462" w14:textId="77777777" w:rsidR="00BF7893" w:rsidRDefault="00BF7893" w:rsidP="00BF7893"/>
    <w:p w14:paraId="41449ED3" w14:textId="77777777" w:rsidR="00BF7893" w:rsidRDefault="00BF7893" w:rsidP="00BF7893">
      <w:r>
        <w:t>428</w:t>
      </w:r>
    </w:p>
    <w:p w14:paraId="008DDBCC" w14:textId="77777777" w:rsidR="00BF7893" w:rsidRDefault="00BF7893" w:rsidP="00BF7893">
      <w:r>
        <w:t>00:20:04,340 --&gt; 00:20:06,360</w:t>
      </w:r>
    </w:p>
    <w:p w14:paraId="5D35DE1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之前還沒有手機的時候</w:t>
      </w:r>
    </w:p>
    <w:p w14:paraId="76965FBD" w14:textId="77777777" w:rsidR="00BF7893" w:rsidRDefault="00BF7893" w:rsidP="00BF7893"/>
    <w:p w14:paraId="01E3C83B" w14:textId="77777777" w:rsidR="00BF7893" w:rsidRDefault="00BF7893" w:rsidP="00BF7893">
      <w:r>
        <w:t>429</w:t>
      </w:r>
    </w:p>
    <w:p w14:paraId="1A852892" w14:textId="77777777" w:rsidR="00BF7893" w:rsidRDefault="00BF7893" w:rsidP="00BF7893">
      <w:r>
        <w:t>00:20:06,680 --&gt; 00:20:08,980</w:t>
      </w:r>
    </w:p>
    <w:p w14:paraId="0172382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然後沒有</w:t>
      </w:r>
      <w:r>
        <w:rPr>
          <w:rFonts w:hint="eastAsia"/>
        </w:rPr>
        <w:t xml:space="preserve">internet </w:t>
      </w:r>
      <w:r>
        <w:rPr>
          <w:rFonts w:hint="eastAsia"/>
        </w:rPr>
        <w:t>的時候</w:t>
      </w:r>
    </w:p>
    <w:p w14:paraId="15E18CE9" w14:textId="77777777" w:rsidR="00BF7893" w:rsidRDefault="00BF7893" w:rsidP="00BF7893"/>
    <w:p w14:paraId="08E77E79" w14:textId="77777777" w:rsidR="00BF7893" w:rsidRDefault="00BF7893" w:rsidP="00BF7893">
      <w:r>
        <w:t>430</w:t>
      </w:r>
    </w:p>
    <w:p w14:paraId="33EB8CEF" w14:textId="77777777" w:rsidR="00BF7893" w:rsidRDefault="00BF7893" w:rsidP="00BF7893">
      <w:r>
        <w:t>00:20:08,980 --&gt; 00:20:10,930</w:t>
      </w:r>
    </w:p>
    <w:p w14:paraId="6E8A8C0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我們讀書讀得更多</w:t>
      </w:r>
    </w:p>
    <w:p w14:paraId="542A802F" w14:textId="77777777" w:rsidR="00BF7893" w:rsidRDefault="00BF7893" w:rsidP="00BF7893"/>
    <w:p w14:paraId="7D845D91" w14:textId="77777777" w:rsidR="00BF7893" w:rsidRDefault="00BF7893" w:rsidP="00BF7893">
      <w:r>
        <w:t>431</w:t>
      </w:r>
    </w:p>
    <w:p w14:paraId="5A06835A" w14:textId="77777777" w:rsidR="00BF7893" w:rsidRDefault="00BF7893" w:rsidP="00BF7893">
      <w:r>
        <w:t>00:20:11,210 --&gt; 00:20:12,180</w:t>
      </w:r>
    </w:p>
    <w:p w14:paraId="46EA015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知道吧</w:t>
      </w:r>
    </w:p>
    <w:p w14:paraId="1A41504D" w14:textId="77777777" w:rsidR="00BF7893" w:rsidRDefault="00BF7893" w:rsidP="00BF7893"/>
    <w:p w14:paraId="56B26593" w14:textId="77777777" w:rsidR="00BF7893" w:rsidRDefault="00BF7893" w:rsidP="00BF7893">
      <w:r>
        <w:t>432</w:t>
      </w:r>
    </w:p>
    <w:p w14:paraId="14EF9CCF" w14:textId="77777777" w:rsidR="00BF7893" w:rsidRDefault="00BF7893" w:rsidP="00BF7893">
      <w:r>
        <w:t>00:20:12,410 --&gt; 00:20:14,920</w:t>
      </w:r>
    </w:p>
    <w:p w14:paraId="475F73F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能夠觀察到自己嗎</w:t>
      </w:r>
      <w:r>
        <w:rPr>
          <w:rFonts w:hint="eastAsia"/>
        </w:rPr>
        <w:t xml:space="preserve"> </w:t>
      </w:r>
      <w:r>
        <w:rPr>
          <w:rFonts w:hint="eastAsia"/>
        </w:rPr>
        <w:t>這個不同點</w:t>
      </w:r>
    </w:p>
    <w:p w14:paraId="33F07823" w14:textId="77777777" w:rsidR="00BF7893" w:rsidRDefault="00BF7893" w:rsidP="00BF7893"/>
    <w:p w14:paraId="2B3DB367" w14:textId="77777777" w:rsidR="00BF7893" w:rsidRDefault="00BF7893" w:rsidP="00BF7893">
      <w:r>
        <w:t>433</w:t>
      </w:r>
    </w:p>
    <w:p w14:paraId="79184457" w14:textId="77777777" w:rsidR="00BF7893" w:rsidRDefault="00BF7893" w:rsidP="00BF7893">
      <w:r>
        <w:t>00:20:15,130 --&gt; 00:20:17,770</w:t>
      </w:r>
    </w:p>
    <w:p w14:paraId="3302BA3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看這個心</w:t>
      </w:r>
      <w:r>
        <w:rPr>
          <w:rFonts w:hint="eastAsia"/>
        </w:rPr>
        <w:t xml:space="preserve"> </w:t>
      </w:r>
      <w:r>
        <w:rPr>
          <w:rFonts w:hint="eastAsia"/>
        </w:rPr>
        <w:t>它跑來跑去</w:t>
      </w:r>
    </w:p>
    <w:p w14:paraId="0AAE8628" w14:textId="77777777" w:rsidR="00BF7893" w:rsidRDefault="00BF7893" w:rsidP="00BF7893"/>
    <w:p w14:paraId="645D6C85" w14:textId="77777777" w:rsidR="00BF7893" w:rsidRDefault="00BF7893" w:rsidP="00BF7893">
      <w:r>
        <w:t>434</w:t>
      </w:r>
    </w:p>
    <w:p w14:paraId="6F1908CC" w14:textId="77777777" w:rsidR="00BF7893" w:rsidRDefault="00BF7893" w:rsidP="00BF7893">
      <w:r>
        <w:t>00:20:21,980 --&gt; 00:20:24,420</w:t>
      </w:r>
    </w:p>
    <w:p w14:paraId="2E737C3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我們一樣想得到禪定</w:t>
      </w:r>
      <w:r>
        <w:rPr>
          <w:rFonts w:hint="eastAsia"/>
        </w:rPr>
        <w:t xml:space="preserve"> </w:t>
      </w:r>
      <w:r>
        <w:rPr>
          <w:rFonts w:hint="eastAsia"/>
        </w:rPr>
        <w:t>我們怎麼做</w:t>
      </w:r>
    </w:p>
    <w:p w14:paraId="1F6FFD81" w14:textId="77777777" w:rsidR="00BF7893" w:rsidRDefault="00BF7893" w:rsidP="00BF7893"/>
    <w:p w14:paraId="265CFCF4" w14:textId="77777777" w:rsidR="00BF7893" w:rsidRDefault="00BF7893" w:rsidP="00BF7893">
      <w:r>
        <w:t>435</w:t>
      </w:r>
    </w:p>
    <w:p w14:paraId="5860F43B" w14:textId="77777777" w:rsidR="00BF7893" w:rsidRDefault="00BF7893" w:rsidP="00BF7893">
      <w:r>
        <w:t>00:20:24,420 --&gt; 00:20:27,150</w:t>
      </w:r>
    </w:p>
    <w:p w14:paraId="1A86623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我們就去學習這五蓋這五法</w:t>
      </w:r>
    </w:p>
    <w:p w14:paraId="307379BB" w14:textId="77777777" w:rsidR="00BF7893" w:rsidRDefault="00BF7893" w:rsidP="00BF7893"/>
    <w:p w14:paraId="5911BDEB" w14:textId="77777777" w:rsidR="00BF7893" w:rsidRDefault="00BF7893" w:rsidP="00BF7893">
      <w:r>
        <w:t>436</w:t>
      </w:r>
    </w:p>
    <w:p w14:paraId="18AFC90C" w14:textId="77777777" w:rsidR="00BF7893" w:rsidRDefault="00BF7893" w:rsidP="00BF7893">
      <w:r>
        <w:t>00:20:27,850 --&gt; 00:20:31,610</w:t>
      </w:r>
    </w:p>
    <w:p w14:paraId="2AC0A1A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當貪生起的時候</w:t>
      </w:r>
      <w:r>
        <w:rPr>
          <w:rFonts w:hint="eastAsia"/>
        </w:rPr>
        <w:t xml:space="preserve"> </w:t>
      </w:r>
      <w:r>
        <w:rPr>
          <w:rFonts w:hint="eastAsia"/>
        </w:rPr>
        <w:t>有欲望生起的時候</w:t>
      </w:r>
    </w:p>
    <w:p w14:paraId="3B0785A0" w14:textId="77777777" w:rsidR="00BF7893" w:rsidRDefault="00BF7893" w:rsidP="00BF7893"/>
    <w:p w14:paraId="2A9E16CE" w14:textId="77777777" w:rsidR="00BF7893" w:rsidRDefault="00BF7893" w:rsidP="00BF7893">
      <w:r>
        <w:t>437</w:t>
      </w:r>
    </w:p>
    <w:p w14:paraId="0DDDA1D9" w14:textId="77777777" w:rsidR="00BF7893" w:rsidRDefault="00BF7893" w:rsidP="00BF7893">
      <w:r>
        <w:t>00:20:31,610 --&gt; 00:20:34,340</w:t>
      </w:r>
    </w:p>
    <w:p w14:paraId="0A96C07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對於色聲香味觸法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所緣生</w:t>
      </w:r>
      <w:proofErr w:type="gramEnd"/>
      <w:r>
        <w:rPr>
          <w:rFonts w:hint="eastAsia"/>
        </w:rPr>
        <w:t>起的時候</w:t>
      </w:r>
    </w:p>
    <w:p w14:paraId="5462B61A" w14:textId="77777777" w:rsidR="00BF7893" w:rsidRDefault="00BF7893" w:rsidP="00BF7893"/>
    <w:p w14:paraId="69F0DC9C" w14:textId="77777777" w:rsidR="00BF7893" w:rsidRDefault="00BF7893" w:rsidP="00BF7893">
      <w:r>
        <w:t>438</w:t>
      </w:r>
    </w:p>
    <w:p w14:paraId="584C2C5B" w14:textId="77777777" w:rsidR="00BF7893" w:rsidRDefault="00BF7893" w:rsidP="00BF7893">
      <w:r>
        <w:t>00:20:34,340 --&gt; 00:20:35,910</w:t>
      </w:r>
    </w:p>
    <w:p w14:paraId="7D4E772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我們訓練去觀它</w:t>
      </w:r>
    </w:p>
    <w:p w14:paraId="463EC433" w14:textId="77777777" w:rsidR="00BF7893" w:rsidRDefault="00BF7893" w:rsidP="00BF7893"/>
    <w:p w14:paraId="70F9C40C" w14:textId="77777777" w:rsidR="00BF7893" w:rsidRDefault="00BF7893" w:rsidP="00BF7893">
      <w:r>
        <w:t>439</w:t>
      </w:r>
    </w:p>
    <w:p w14:paraId="38E2F34D" w14:textId="77777777" w:rsidR="00BF7893" w:rsidRDefault="00BF7893" w:rsidP="00BF7893">
      <w:r>
        <w:t>00:20:37,690 --&gt; 00:20:39,540</w:t>
      </w:r>
    </w:p>
    <w:p w14:paraId="759C9D0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但是說這個不滿意</w:t>
      </w:r>
    </w:p>
    <w:p w14:paraId="1440D709" w14:textId="77777777" w:rsidR="00BF7893" w:rsidRDefault="00BF7893" w:rsidP="00BF7893"/>
    <w:p w14:paraId="16861E75" w14:textId="77777777" w:rsidR="00BF7893" w:rsidRDefault="00BF7893" w:rsidP="00BF7893">
      <w:r>
        <w:t>440</w:t>
      </w:r>
    </w:p>
    <w:p w14:paraId="324B2C19" w14:textId="77777777" w:rsidR="00BF7893" w:rsidRDefault="00BF7893" w:rsidP="00BF7893">
      <w:r>
        <w:t>00:20:39,690 --&gt; 00:20:41,830</w:t>
      </w:r>
    </w:p>
    <w:p w14:paraId="08E77A6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它生起了之後</w:t>
      </w:r>
      <w:r>
        <w:rPr>
          <w:rFonts w:hint="eastAsia"/>
        </w:rPr>
        <w:t xml:space="preserve"> </w:t>
      </w:r>
      <w:r>
        <w:rPr>
          <w:rFonts w:hint="eastAsia"/>
        </w:rPr>
        <w:t>我們也去觀它</w:t>
      </w:r>
    </w:p>
    <w:p w14:paraId="334F6130" w14:textId="77777777" w:rsidR="00BF7893" w:rsidRDefault="00BF7893" w:rsidP="00BF7893"/>
    <w:p w14:paraId="075048E1" w14:textId="77777777" w:rsidR="00BF7893" w:rsidRDefault="00BF7893" w:rsidP="00BF7893">
      <w:r>
        <w:t>441</w:t>
      </w:r>
    </w:p>
    <w:p w14:paraId="2E089C6E" w14:textId="77777777" w:rsidR="00BF7893" w:rsidRDefault="00BF7893" w:rsidP="00BF7893">
      <w:r>
        <w:t>00:20:42,130 --&gt; 00:20:48,240</w:t>
      </w:r>
    </w:p>
    <w:p w14:paraId="1B6606B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這無法它執行一個職責</w:t>
      </w:r>
      <w:r>
        <w:rPr>
          <w:rFonts w:hint="eastAsia"/>
        </w:rPr>
        <w:t xml:space="preserve"> </w:t>
      </w:r>
      <w:r>
        <w:rPr>
          <w:rFonts w:hint="eastAsia"/>
        </w:rPr>
        <w:t>雖然他長相不一樣</w:t>
      </w:r>
    </w:p>
    <w:p w14:paraId="341D9E9C" w14:textId="77777777" w:rsidR="00BF7893" w:rsidRDefault="00BF7893" w:rsidP="00BF7893"/>
    <w:p w14:paraId="6F5A9C9D" w14:textId="77777777" w:rsidR="00BF7893" w:rsidRDefault="00BF7893" w:rsidP="00BF7893">
      <w:r>
        <w:t>442</w:t>
      </w:r>
    </w:p>
    <w:p w14:paraId="023719FE" w14:textId="77777777" w:rsidR="00BF7893" w:rsidRDefault="00BF7893" w:rsidP="00BF7893">
      <w:r>
        <w:t>00:20:48,330 --&gt; 00:20:51,610</w:t>
      </w:r>
    </w:p>
    <w:p w14:paraId="16ECC89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但是它的影響</w:t>
      </w:r>
      <w:r>
        <w:rPr>
          <w:rFonts w:hint="eastAsia"/>
        </w:rPr>
        <w:t xml:space="preserve"> </w:t>
      </w:r>
      <w:r>
        <w:rPr>
          <w:rFonts w:hint="eastAsia"/>
        </w:rPr>
        <w:t>它的後果是一樣的</w:t>
      </w:r>
    </w:p>
    <w:p w14:paraId="14D72B5D" w14:textId="77777777" w:rsidR="00BF7893" w:rsidRDefault="00BF7893" w:rsidP="00BF7893"/>
    <w:p w14:paraId="1DA73A3F" w14:textId="77777777" w:rsidR="00BF7893" w:rsidRDefault="00BF7893" w:rsidP="00BF7893">
      <w:r>
        <w:t>443</w:t>
      </w:r>
    </w:p>
    <w:p w14:paraId="337243DA" w14:textId="77777777" w:rsidR="00BF7893" w:rsidRDefault="00BF7893" w:rsidP="00BF7893">
      <w:r>
        <w:t>00:20:51,610 --&gt; 00:20:55,480</w:t>
      </w:r>
    </w:p>
    <w:p w14:paraId="41A1C82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我們喜歡什麼</w:t>
      </w:r>
      <w:r>
        <w:rPr>
          <w:rFonts w:hint="eastAsia"/>
        </w:rPr>
        <w:t xml:space="preserve"> </w:t>
      </w:r>
      <w:r>
        <w:rPr>
          <w:rFonts w:hint="eastAsia"/>
        </w:rPr>
        <w:t>我們的心就會去找那個樹</w:t>
      </w:r>
    </w:p>
    <w:p w14:paraId="76895936" w14:textId="77777777" w:rsidR="00BF7893" w:rsidRDefault="00BF7893" w:rsidP="00BF7893"/>
    <w:p w14:paraId="0E3057EB" w14:textId="77777777" w:rsidR="00BF7893" w:rsidRDefault="00BF7893" w:rsidP="00BF7893">
      <w:r>
        <w:t>444</w:t>
      </w:r>
    </w:p>
    <w:p w14:paraId="6FA98A0A" w14:textId="77777777" w:rsidR="00BF7893" w:rsidRDefault="00BF7893" w:rsidP="00BF7893">
      <w:r>
        <w:t>00:20:55,970 --&gt; 00:20:58,490</w:t>
      </w:r>
    </w:p>
    <w:p w14:paraId="5621A04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是這樣嗎</w:t>
      </w:r>
      <w:r>
        <w:rPr>
          <w:rFonts w:hint="eastAsia"/>
        </w:rPr>
        <w:t xml:space="preserve"> </w:t>
      </w:r>
      <w:r>
        <w:rPr>
          <w:rFonts w:hint="eastAsia"/>
        </w:rPr>
        <w:t>是這樣嗎</w:t>
      </w:r>
    </w:p>
    <w:p w14:paraId="630E0347" w14:textId="77777777" w:rsidR="00BF7893" w:rsidRDefault="00BF7893" w:rsidP="00BF7893"/>
    <w:p w14:paraId="2BA0ABF0" w14:textId="77777777" w:rsidR="00BF7893" w:rsidRDefault="00BF7893" w:rsidP="00BF7893">
      <w:r>
        <w:t>445</w:t>
      </w:r>
    </w:p>
    <w:p w14:paraId="4DF0D44D" w14:textId="77777777" w:rsidR="00BF7893" w:rsidRDefault="00BF7893" w:rsidP="00BF7893">
      <w:r>
        <w:t>00:20:58,490 --&gt; 00:20:59,690</w:t>
      </w:r>
    </w:p>
    <w:p w14:paraId="2B0D7E1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能夠想得到嗎</w:t>
      </w:r>
    </w:p>
    <w:p w14:paraId="3FAA21D3" w14:textId="77777777" w:rsidR="00BF7893" w:rsidRDefault="00BF7893" w:rsidP="00BF7893"/>
    <w:p w14:paraId="7CE078B6" w14:textId="77777777" w:rsidR="00BF7893" w:rsidRDefault="00BF7893" w:rsidP="00BF7893">
      <w:r>
        <w:t>446</w:t>
      </w:r>
    </w:p>
    <w:p w14:paraId="4A83CEE2" w14:textId="77777777" w:rsidR="00BF7893" w:rsidRDefault="00BF7893" w:rsidP="00BF7893">
      <w:r>
        <w:t>00:20:59,690 --&gt; 00:21:02,130</w:t>
      </w:r>
    </w:p>
    <w:p w14:paraId="3DA49C2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每次我們心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喜歡什麼的時候</w:t>
      </w:r>
    </w:p>
    <w:p w14:paraId="6F084FA6" w14:textId="77777777" w:rsidR="00BF7893" w:rsidRDefault="00BF7893" w:rsidP="00BF7893"/>
    <w:p w14:paraId="2CE48353" w14:textId="77777777" w:rsidR="00BF7893" w:rsidRDefault="00BF7893" w:rsidP="00BF7893">
      <w:r>
        <w:t>447</w:t>
      </w:r>
    </w:p>
    <w:p w14:paraId="558ECFE8" w14:textId="77777777" w:rsidR="00BF7893" w:rsidRDefault="00BF7893" w:rsidP="00BF7893">
      <w:r>
        <w:t>00:21:02,130 --&gt; 00:21:06,140</w:t>
      </w:r>
    </w:p>
    <w:p w14:paraId="62CADF6E" w14:textId="27AA995A" w:rsidR="00BF7893" w:rsidRDefault="00454D47" w:rsidP="00BF7893">
      <w:pPr>
        <w:rPr>
          <w:rFonts w:hint="eastAsia"/>
        </w:rPr>
      </w:pPr>
      <w:del w:id="25" w:author="國彰 陳" w:date="2024-10-21T09:07:00Z" w16du:dateUtc="2024-10-21T01:07:00Z">
        <w:r>
          <w:rPr>
            <w:rFonts w:hint="eastAsia"/>
          </w:rPr>
          <w:delText>每</w:delText>
        </w:r>
      </w:del>
      <w:ins w:id="26" w:author="國彰 陳" w:date="2024-10-21T09:07:00Z" w16du:dateUtc="2024-10-21T01:07:00Z">
        <w:r w:rsidR="00BF7893">
          <w:rPr>
            <w:rFonts w:hint="eastAsia"/>
          </w:rPr>
          <w:t>哪</w:t>
        </w:r>
      </w:ins>
      <w:proofErr w:type="gramStart"/>
      <w:r w:rsidR="00BF7893">
        <w:rPr>
          <w:rFonts w:hint="eastAsia"/>
        </w:rPr>
        <w:t>個</w:t>
      </w:r>
      <w:proofErr w:type="gramEnd"/>
      <w:r w:rsidR="00BF7893">
        <w:rPr>
          <w:rFonts w:hint="eastAsia"/>
        </w:rPr>
        <w:t>男孩子偷偷的喜歡</w:t>
      </w:r>
      <w:r w:rsidR="00BF7893">
        <w:rPr>
          <w:rFonts w:hint="eastAsia"/>
        </w:rPr>
        <w:t xml:space="preserve"> </w:t>
      </w:r>
      <w:r w:rsidR="00BF7893">
        <w:rPr>
          <w:rFonts w:hint="eastAsia"/>
        </w:rPr>
        <w:t>這個每</w:t>
      </w:r>
      <w:proofErr w:type="gramStart"/>
      <w:r w:rsidR="00BF7893">
        <w:rPr>
          <w:rFonts w:hint="eastAsia"/>
        </w:rPr>
        <w:t>個</w:t>
      </w:r>
      <w:proofErr w:type="gramEnd"/>
      <w:r w:rsidR="00BF7893">
        <w:rPr>
          <w:rFonts w:hint="eastAsia"/>
        </w:rPr>
        <w:t>女孩子的時候</w:t>
      </w:r>
    </w:p>
    <w:p w14:paraId="1BEA6B3C" w14:textId="77777777" w:rsidR="00BF7893" w:rsidRDefault="00BF7893" w:rsidP="00BF7893"/>
    <w:p w14:paraId="0B20A255" w14:textId="77777777" w:rsidR="00BF7893" w:rsidRDefault="00BF7893" w:rsidP="00BF7893">
      <w:r>
        <w:t>448</w:t>
      </w:r>
    </w:p>
    <w:p w14:paraId="7E005FEE" w14:textId="77777777" w:rsidR="00BF7893" w:rsidRDefault="00BF7893" w:rsidP="00BF7893">
      <w:r>
        <w:t>00:21:06,140 --&gt; 00:21:09,290</w:t>
      </w:r>
    </w:p>
    <w:p w14:paraId="6F6D317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我們最開始的那段時間</w:t>
      </w:r>
      <w:r>
        <w:rPr>
          <w:rFonts w:hint="eastAsia"/>
        </w:rPr>
        <w:t xml:space="preserve"> </w:t>
      </w:r>
      <w:r>
        <w:rPr>
          <w:rFonts w:hint="eastAsia"/>
        </w:rPr>
        <w:t>心不會跟自己在一起的</w:t>
      </w:r>
    </w:p>
    <w:p w14:paraId="4B103DFC" w14:textId="77777777" w:rsidR="00BF7893" w:rsidRDefault="00BF7893" w:rsidP="00BF7893"/>
    <w:p w14:paraId="4926C197" w14:textId="77777777" w:rsidR="00BF7893" w:rsidRDefault="00BF7893" w:rsidP="00BF7893">
      <w:r>
        <w:t>449</w:t>
      </w:r>
    </w:p>
    <w:p w14:paraId="6EDD9DE9" w14:textId="77777777" w:rsidR="00BF7893" w:rsidRDefault="00BF7893" w:rsidP="00BF7893">
      <w:r>
        <w:t>00:21:09,290 --&gt; 00:21:13,020</w:t>
      </w:r>
    </w:p>
    <w:p w14:paraId="46FFEE9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那個女孩走到哪</w:t>
      </w:r>
      <w:r>
        <w:rPr>
          <w:rFonts w:hint="eastAsia"/>
        </w:rPr>
        <w:t xml:space="preserve"> </w:t>
      </w:r>
      <w:r>
        <w:rPr>
          <w:rFonts w:hint="eastAsia"/>
        </w:rPr>
        <w:t>我們坐在這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但我們的心就不斷的追隨著她</w:t>
      </w:r>
    </w:p>
    <w:p w14:paraId="637166A1" w14:textId="77777777" w:rsidR="00BF7893" w:rsidRDefault="00BF7893" w:rsidP="00BF7893"/>
    <w:p w14:paraId="107B22C8" w14:textId="77777777" w:rsidR="00BF7893" w:rsidRDefault="00BF7893" w:rsidP="00BF7893">
      <w:r>
        <w:t>450</w:t>
      </w:r>
    </w:p>
    <w:p w14:paraId="5EF20289" w14:textId="77777777" w:rsidR="00BF7893" w:rsidRDefault="00BF7893" w:rsidP="00BF7893">
      <w:r>
        <w:t>00:21:13,020 --&gt; 00:21:17,010</w:t>
      </w:r>
    </w:p>
    <w:p w14:paraId="05581E3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她去喝水</w:t>
      </w:r>
      <w:r>
        <w:rPr>
          <w:rFonts w:hint="eastAsia"/>
        </w:rPr>
        <w:t xml:space="preserve"> </w:t>
      </w:r>
      <w:r>
        <w:rPr>
          <w:rFonts w:hint="eastAsia"/>
        </w:rPr>
        <w:t>然後我們就偷偷去看他</w:t>
      </w:r>
    </w:p>
    <w:p w14:paraId="208C9CD2" w14:textId="77777777" w:rsidR="00BF7893" w:rsidRDefault="00BF7893" w:rsidP="00BF7893"/>
    <w:p w14:paraId="4D68E088" w14:textId="77777777" w:rsidR="00BF7893" w:rsidRDefault="00BF7893" w:rsidP="00BF7893">
      <w:r>
        <w:t>451</w:t>
      </w:r>
    </w:p>
    <w:p w14:paraId="4B7A9CBE" w14:textId="77777777" w:rsidR="00BF7893" w:rsidRDefault="00BF7893" w:rsidP="00BF7893">
      <w:r>
        <w:t>00:21:17,010 --&gt; 00:21:19,340</w:t>
      </w:r>
    </w:p>
    <w:p w14:paraId="39DC0EF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然後她去哪</w:t>
      </w:r>
      <w:r>
        <w:rPr>
          <w:rFonts w:hint="eastAsia"/>
        </w:rPr>
        <w:t xml:space="preserve"> </w:t>
      </w:r>
      <w:r>
        <w:rPr>
          <w:rFonts w:hint="eastAsia"/>
        </w:rPr>
        <w:t>我們都能看到了</w:t>
      </w:r>
    </w:p>
    <w:p w14:paraId="4A373A27" w14:textId="77777777" w:rsidR="00BF7893" w:rsidRDefault="00BF7893" w:rsidP="00BF7893"/>
    <w:p w14:paraId="43BEBFE3" w14:textId="77777777" w:rsidR="00BF7893" w:rsidRDefault="00BF7893" w:rsidP="00BF7893">
      <w:r>
        <w:t>452</w:t>
      </w:r>
    </w:p>
    <w:p w14:paraId="07D43984" w14:textId="77777777" w:rsidR="00BF7893" w:rsidRDefault="00BF7893" w:rsidP="00BF7893">
      <w:r>
        <w:t>00:21:20,330 --&gt; 00:21:22,760</w:t>
      </w:r>
    </w:p>
    <w:p w14:paraId="73AF2C7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我們的心不斷的去跑去找她</w:t>
      </w:r>
    </w:p>
    <w:p w14:paraId="2249647D" w14:textId="77777777" w:rsidR="00BF7893" w:rsidRDefault="00BF7893" w:rsidP="00BF7893"/>
    <w:p w14:paraId="74A0DD1C" w14:textId="77777777" w:rsidR="00BF7893" w:rsidRDefault="00BF7893" w:rsidP="00BF7893">
      <w:r>
        <w:t>453</w:t>
      </w:r>
    </w:p>
    <w:p w14:paraId="5A4F62DF" w14:textId="77777777" w:rsidR="00BF7893" w:rsidRDefault="00BF7893" w:rsidP="00BF7893">
      <w:r>
        <w:t>00:21:23,530 --&gt; 00:21:29,060</w:t>
      </w:r>
    </w:p>
    <w:p w14:paraId="3290EDD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和喜歡</w:t>
      </w:r>
      <w:proofErr w:type="gramStart"/>
      <w:r>
        <w:rPr>
          <w:rFonts w:hint="eastAsia"/>
        </w:rPr>
        <w:t>或者欲貪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它會推動心去跑</w:t>
      </w:r>
    </w:p>
    <w:p w14:paraId="7D010900" w14:textId="77777777" w:rsidR="00BF7893" w:rsidRDefault="00BF7893" w:rsidP="00BF7893"/>
    <w:p w14:paraId="2BC3322C" w14:textId="77777777" w:rsidR="00BF7893" w:rsidRDefault="00BF7893" w:rsidP="00BF7893">
      <w:r>
        <w:t>454</w:t>
      </w:r>
    </w:p>
    <w:p w14:paraId="7A688E7C" w14:textId="77777777" w:rsidR="00BF7893" w:rsidRDefault="00BF7893" w:rsidP="00BF7893">
      <w:r>
        <w:t>00:21:29,250 --&gt; 00:21:31,100</w:t>
      </w:r>
    </w:p>
    <w:p w14:paraId="182F165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然後去找自己喜歡的那個事物</w:t>
      </w:r>
    </w:p>
    <w:p w14:paraId="61790C01" w14:textId="77777777" w:rsidR="00BF7893" w:rsidRDefault="00BF7893" w:rsidP="00BF7893"/>
    <w:p w14:paraId="7BCE5AA0" w14:textId="77777777" w:rsidR="00BF7893" w:rsidRDefault="00BF7893" w:rsidP="00BF7893">
      <w:r>
        <w:t>455</w:t>
      </w:r>
    </w:p>
    <w:p w14:paraId="3677AB47" w14:textId="77777777" w:rsidR="00BF7893" w:rsidRDefault="00BF7893" w:rsidP="00BF7893">
      <w:r>
        <w:t>00:21:31,100 --&gt; 00:21:32,180</w:t>
      </w:r>
    </w:p>
    <w:p w14:paraId="27F2A61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22D9F43B" w14:textId="77777777" w:rsidR="00BF7893" w:rsidRDefault="00BF7893" w:rsidP="00BF7893"/>
    <w:p w14:paraId="1E7B404C" w14:textId="77777777" w:rsidR="00BF7893" w:rsidRDefault="00BF7893" w:rsidP="00BF7893">
      <w:r>
        <w:t>456</w:t>
      </w:r>
    </w:p>
    <w:p w14:paraId="795E544F" w14:textId="77777777" w:rsidR="00BF7893" w:rsidRDefault="00BF7893" w:rsidP="00BF7893">
      <w:r>
        <w:t>00:21:32,210 --&gt; 00:21:35,640</w:t>
      </w:r>
    </w:p>
    <w:p w14:paraId="32D55D7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當心它跑出去的時候</w:t>
      </w:r>
      <w:r>
        <w:rPr>
          <w:rFonts w:hint="eastAsia"/>
        </w:rPr>
        <w:t xml:space="preserve"> </w:t>
      </w:r>
      <w:r>
        <w:rPr>
          <w:rFonts w:hint="eastAsia"/>
        </w:rPr>
        <w:t>然後就沒有禪定了</w:t>
      </w:r>
    </w:p>
    <w:p w14:paraId="3E6EDD45" w14:textId="77777777" w:rsidR="00BF7893" w:rsidRDefault="00BF7893" w:rsidP="00BF7893"/>
    <w:p w14:paraId="3E2B6766" w14:textId="77777777" w:rsidR="00BF7893" w:rsidRDefault="00BF7893" w:rsidP="00BF7893">
      <w:r>
        <w:t>457</w:t>
      </w:r>
    </w:p>
    <w:p w14:paraId="222A8AE6" w14:textId="77777777" w:rsidR="00BF7893" w:rsidRDefault="00BF7893" w:rsidP="00BF7893">
      <w:r>
        <w:t>00:21:35,770 --&gt; 00:21:36,490</w:t>
      </w:r>
    </w:p>
    <w:p w14:paraId="551F610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2FDA7B0D" w14:textId="77777777" w:rsidR="00BF7893" w:rsidRDefault="00BF7893" w:rsidP="00BF7893"/>
    <w:p w14:paraId="6BAF60F6" w14:textId="77777777" w:rsidR="00BF7893" w:rsidRDefault="00BF7893" w:rsidP="00BF7893">
      <w:r>
        <w:t>458</w:t>
      </w:r>
    </w:p>
    <w:p w14:paraId="4227A2E5" w14:textId="77777777" w:rsidR="00BF7893" w:rsidRDefault="00BF7893" w:rsidP="00BF7893">
      <w:r>
        <w:t>00:21:36,490 --&gt; 00:21:39,910</w:t>
      </w:r>
    </w:p>
    <w:p w14:paraId="05A109D4" w14:textId="77777777" w:rsidR="00BF7893" w:rsidRDefault="00BF7893" w:rsidP="00BF7893">
      <w:r>
        <w:rPr>
          <w:rFonts w:hint="eastAsia"/>
        </w:rPr>
        <w:t>因爲它沒有安住</w:t>
      </w:r>
      <w:r>
        <w:t xml:space="preserve"> </w:t>
      </w:r>
      <w:r>
        <w:rPr>
          <w:rFonts w:hint="eastAsia"/>
        </w:rPr>
        <w:t>它沒有安住</w:t>
      </w:r>
      <w:r>
        <w:t xml:space="preserve"> </w:t>
      </w:r>
      <w:r>
        <w:rPr>
          <w:rFonts w:hint="eastAsia"/>
        </w:rPr>
        <w:t>所以喜歡</w:t>
      </w:r>
    </w:p>
    <w:p w14:paraId="0E02CD4E" w14:textId="77777777" w:rsidR="00BF7893" w:rsidRDefault="00BF7893" w:rsidP="00BF7893"/>
    <w:p w14:paraId="1C8AE129" w14:textId="77777777" w:rsidR="00BF7893" w:rsidRDefault="00BF7893" w:rsidP="00BF7893">
      <w:r>
        <w:t>459</w:t>
      </w:r>
    </w:p>
    <w:p w14:paraId="16ECA1BC" w14:textId="77777777" w:rsidR="00BF7893" w:rsidRDefault="00BF7893" w:rsidP="00BF7893">
      <w:r>
        <w:t>00:21:39,970 --&gt; 00:21:43,630</w:t>
      </w:r>
    </w:p>
    <w:p w14:paraId="0F0579D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它會推動心</w:t>
      </w:r>
      <w:r>
        <w:rPr>
          <w:rFonts w:hint="eastAsia"/>
        </w:rPr>
        <w:t xml:space="preserve"> </w:t>
      </w:r>
      <w:r>
        <w:rPr>
          <w:rFonts w:hint="eastAsia"/>
        </w:rPr>
        <w:t>讓心去跑去找那個女孩子</w:t>
      </w:r>
    </w:p>
    <w:p w14:paraId="6020376C" w14:textId="77777777" w:rsidR="00BF7893" w:rsidRDefault="00BF7893" w:rsidP="00BF7893"/>
    <w:p w14:paraId="4EFB0FE9" w14:textId="77777777" w:rsidR="00BF7893" w:rsidRDefault="00BF7893" w:rsidP="00BF7893">
      <w:r>
        <w:t>460</w:t>
      </w:r>
    </w:p>
    <w:p w14:paraId="109E4A25" w14:textId="77777777" w:rsidR="00BF7893" w:rsidRDefault="00BF7893" w:rsidP="00BF7893">
      <w:r>
        <w:t>00:21:44,430 --&gt; 00:21:45,770</w:t>
      </w:r>
    </w:p>
    <w:p w14:paraId="238F218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最後舉個例子</w:t>
      </w:r>
    </w:p>
    <w:p w14:paraId="4505A802" w14:textId="77777777" w:rsidR="00BF7893" w:rsidRDefault="00BF7893" w:rsidP="00BF7893"/>
    <w:p w14:paraId="050B3384" w14:textId="77777777" w:rsidR="00BF7893" w:rsidRDefault="00BF7893" w:rsidP="00BF7893">
      <w:r>
        <w:t>461</w:t>
      </w:r>
    </w:p>
    <w:p w14:paraId="19C3F9D1" w14:textId="77777777" w:rsidR="00BF7893" w:rsidRDefault="00BF7893" w:rsidP="00BF7893">
      <w:r>
        <w:t>00:21:46,050 --&gt; 00:21:47,700</w:t>
      </w:r>
    </w:p>
    <w:p w14:paraId="0E53768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男孩子喜歡女孩子</w:t>
      </w:r>
    </w:p>
    <w:p w14:paraId="32F619D1" w14:textId="77777777" w:rsidR="00BF7893" w:rsidRDefault="00BF7893" w:rsidP="00BF7893"/>
    <w:p w14:paraId="2649306F" w14:textId="77777777" w:rsidR="00BF7893" w:rsidRDefault="00BF7893" w:rsidP="00BF7893">
      <w:r>
        <w:t>462</w:t>
      </w:r>
    </w:p>
    <w:p w14:paraId="60D3CD11" w14:textId="77777777" w:rsidR="00BF7893" w:rsidRDefault="00BF7893" w:rsidP="00BF7893">
      <w:r>
        <w:t>00:21:47,730 --&gt; 00:21:50,210</w:t>
      </w:r>
    </w:p>
    <w:p w14:paraId="386EEE9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女孩喜歡男孩也是一樣的</w:t>
      </w:r>
    </w:p>
    <w:p w14:paraId="12C4533A" w14:textId="77777777" w:rsidR="00BF7893" w:rsidRDefault="00BF7893" w:rsidP="00BF7893"/>
    <w:p w14:paraId="10B9A447" w14:textId="77777777" w:rsidR="00BF7893" w:rsidRDefault="00BF7893" w:rsidP="00BF7893">
      <w:r>
        <w:t>463</w:t>
      </w:r>
    </w:p>
    <w:p w14:paraId="3CDFE0DB" w14:textId="77777777" w:rsidR="00BF7893" w:rsidRDefault="00BF7893" w:rsidP="00BF7893">
      <w:r>
        <w:t>00:21:50,380 --&gt; 00:21:51,140</w:t>
      </w:r>
    </w:p>
    <w:p w14:paraId="73C1F9B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我們是女孩子</w:t>
      </w:r>
    </w:p>
    <w:p w14:paraId="7395B83F" w14:textId="77777777" w:rsidR="00BF7893" w:rsidRDefault="00BF7893" w:rsidP="00BF7893"/>
    <w:p w14:paraId="51CA2FEA" w14:textId="77777777" w:rsidR="00BF7893" w:rsidRDefault="00BF7893" w:rsidP="00BF7893">
      <w:r>
        <w:t>464</w:t>
      </w:r>
    </w:p>
    <w:p w14:paraId="549CF48E" w14:textId="77777777" w:rsidR="00BF7893" w:rsidRDefault="00BF7893" w:rsidP="00BF7893">
      <w:r>
        <w:t>00:21:51,140 --&gt; 00:21:54,460</w:t>
      </w:r>
    </w:p>
    <w:p w14:paraId="245ECF8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我們見到了歌手或者是非常帥的</w:t>
      </w:r>
    </w:p>
    <w:p w14:paraId="644CC6CF" w14:textId="77777777" w:rsidR="00BF7893" w:rsidRDefault="00BF7893" w:rsidP="00BF7893"/>
    <w:p w14:paraId="7073DFB1" w14:textId="77777777" w:rsidR="00BF7893" w:rsidRDefault="00BF7893" w:rsidP="00BF7893">
      <w:r>
        <w:t>465</w:t>
      </w:r>
    </w:p>
    <w:p w14:paraId="28598A1B" w14:textId="77777777" w:rsidR="00BF7893" w:rsidRDefault="00BF7893" w:rsidP="00BF7893">
      <w:r>
        <w:t>00:21:54,810 --&gt; 00:21:57,020</w:t>
      </w:r>
    </w:p>
    <w:p w14:paraId="0E13EA9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影星坐在這裡吃飯</w:t>
      </w:r>
    </w:p>
    <w:p w14:paraId="2D1AEF28" w14:textId="77777777" w:rsidR="00BF7893" w:rsidRDefault="00BF7893" w:rsidP="00BF7893"/>
    <w:p w14:paraId="7D559EA1" w14:textId="77777777" w:rsidR="00BF7893" w:rsidRDefault="00BF7893" w:rsidP="00BF7893">
      <w:r>
        <w:t>466</w:t>
      </w:r>
    </w:p>
    <w:p w14:paraId="58B3832B" w14:textId="77777777" w:rsidR="00BF7893" w:rsidRDefault="00BF7893" w:rsidP="00BF7893">
      <w:r>
        <w:t>00:21:57,030 --&gt; 00:21:59,180</w:t>
      </w:r>
    </w:p>
    <w:p w14:paraId="79BBEC0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但是心不會和自己在一起的</w:t>
      </w:r>
    </w:p>
    <w:p w14:paraId="395B89FC" w14:textId="77777777" w:rsidR="00BF7893" w:rsidRDefault="00BF7893" w:rsidP="00BF7893"/>
    <w:p w14:paraId="07C96BAE" w14:textId="77777777" w:rsidR="00BF7893" w:rsidRDefault="00BF7893" w:rsidP="00BF7893">
      <w:r>
        <w:t>467</w:t>
      </w:r>
    </w:p>
    <w:p w14:paraId="5534B199" w14:textId="77777777" w:rsidR="00BF7893" w:rsidRDefault="00BF7893" w:rsidP="00BF7893">
      <w:r>
        <w:t>00:21:59,710 --&gt; 00:22:01,460</w:t>
      </w:r>
    </w:p>
    <w:p w14:paraId="618E2E0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這個可口的食物在嘴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</w:t>
      </w:r>
    </w:p>
    <w:p w14:paraId="268958AE" w14:textId="77777777" w:rsidR="00BF7893" w:rsidRDefault="00BF7893" w:rsidP="00BF7893"/>
    <w:p w14:paraId="7E1BC846" w14:textId="77777777" w:rsidR="00BF7893" w:rsidRDefault="00BF7893" w:rsidP="00BF7893">
      <w:r>
        <w:t>468</w:t>
      </w:r>
    </w:p>
    <w:p w14:paraId="0ADF270F" w14:textId="77777777" w:rsidR="00BF7893" w:rsidRDefault="00BF7893" w:rsidP="00BF7893">
      <w:r>
        <w:t>00:22:01,460 --&gt; 00:22:03,010</w:t>
      </w:r>
    </w:p>
    <w:p w14:paraId="2DEA273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我們也嘗不到這個滋味</w:t>
      </w:r>
    </w:p>
    <w:p w14:paraId="0AEF4EBD" w14:textId="77777777" w:rsidR="00BF7893" w:rsidRDefault="00BF7893" w:rsidP="00BF7893"/>
    <w:p w14:paraId="19AC4F67" w14:textId="77777777" w:rsidR="00BF7893" w:rsidRDefault="00BF7893" w:rsidP="00BF7893">
      <w:r>
        <w:t>469</w:t>
      </w:r>
    </w:p>
    <w:p w14:paraId="026ED260" w14:textId="77777777" w:rsidR="00BF7893" w:rsidRDefault="00BF7893" w:rsidP="00BF7893">
      <w:r>
        <w:t>00:22:03,010 --&gt; 00:22:05,400</w:t>
      </w:r>
    </w:p>
    <w:p w14:paraId="708969F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食物滋味我們去看那個帥哥去了</w:t>
      </w:r>
    </w:p>
    <w:p w14:paraId="62B21DD0" w14:textId="77777777" w:rsidR="00BF7893" w:rsidRDefault="00BF7893" w:rsidP="00BF7893"/>
    <w:p w14:paraId="662EAE9E" w14:textId="77777777" w:rsidR="00BF7893" w:rsidRDefault="00BF7893" w:rsidP="00BF7893">
      <w:r>
        <w:t>470</w:t>
      </w:r>
    </w:p>
    <w:p w14:paraId="27EDDF7B" w14:textId="77777777" w:rsidR="00BF7893" w:rsidRDefault="00BF7893" w:rsidP="00BF7893">
      <w:r>
        <w:t>00:22:05,400 --&gt; 00:22:06,990</w:t>
      </w:r>
    </w:p>
    <w:p w14:paraId="6BA343BA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看心跑出去</w:t>
      </w:r>
      <w:proofErr w:type="gramEnd"/>
      <w:r>
        <w:rPr>
          <w:rFonts w:hint="eastAsia"/>
        </w:rPr>
        <w:t>了</w:t>
      </w:r>
    </w:p>
    <w:p w14:paraId="716A32CC" w14:textId="77777777" w:rsidR="00BF7893" w:rsidRDefault="00BF7893" w:rsidP="00BF7893"/>
    <w:p w14:paraId="122BC29C" w14:textId="77777777" w:rsidR="00BF7893" w:rsidRDefault="00BF7893" w:rsidP="00BF7893">
      <w:r>
        <w:t>471</w:t>
      </w:r>
    </w:p>
    <w:p w14:paraId="33D58FF2" w14:textId="77777777" w:rsidR="00BF7893" w:rsidRDefault="00BF7893" w:rsidP="00BF7893">
      <w:r>
        <w:t>00:22:08,050 --&gt; 00:22:09,110</w:t>
      </w:r>
    </w:p>
    <w:p w14:paraId="2300166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這個是欲貪</w:t>
      </w:r>
    </w:p>
    <w:p w14:paraId="55672416" w14:textId="77777777" w:rsidR="00BF7893" w:rsidRDefault="00BF7893" w:rsidP="00BF7893"/>
    <w:p w14:paraId="70E03735" w14:textId="77777777" w:rsidR="00BF7893" w:rsidRDefault="00BF7893" w:rsidP="00BF7893">
      <w:r>
        <w:t>472</w:t>
      </w:r>
    </w:p>
    <w:p w14:paraId="64B2D693" w14:textId="77777777" w:rsidR="00BF7893" w:rsidRDefault="00BF7893" w:rsidP="00BF7893">
      <w:r>
        <w:t>00:22:09,110 --&gt; 00:22:11,100</w:t>
      </w:r>
    </w:p>
    <w:p w14:paraId="3BDEBC0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它會讓我們</w:t>
      </w:r>
      <w:proofErr w:type="gramStart"/>
      <w:r>
        <w:rPr>
          <w:rFonts w:hint="eastAsia"/>
        </w:rPr>
        <w:t>的心跑出去</w:t>
      </w:r>
      <w:proofErr w:type="gramEnd"/>
    </w:p>
    <w:p w14:paraId="6ADFAD88" w14:textId="77777777" w:rsidR="00BF7893" w:rsidRDefault="00BF7893" w:rsidP="00BF7893"/>
    <w:p w14:paraId="22113092" w14:textId="77777777" w:rsidR="00BF7893" w:rsidRDefault="00BF7893" w:rsidP="00BF7893">
      <w:r>
        <w:t>473</w:t>
      </w:r>
    </w:p>
    <w:p w14:paraId="088115C1" w14:textId="77777777" w:rsidR="00BF7893" w:rsidRDefault="00BF7893" w:rsidP="00BF7893">
      <w:r>
        <w:t>00:22:11,530 --&gt; 00:22:14,400</w:t>
      </w:r>
    </w:p>
    <w:p w14:paraId="5B2C2FE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然後去找那個心喜歡的事物</w:t>
      </w:r>
    </w:p>
    <w:p w14:paraId="4935AF5E" w14:textId="77777777" w:rsidR="00BF7893" w:rsidRDefault="00BF7893" w:rsidP="00BF7893"/>
    <w:p w14:paraId="2B9580D1" w14:textId="77777777" w:rsidR="00BF7893" w:rsidRDefault="00BF7893" w:rsidP="00BF7893">
      <w:r>
        <w:t>474</w:t>
      </w:r>
    </w:p>
    <w:p w14:paraId="217B9956" w14:textId="77777777" w:rsidR="00BF7893" w:rsidRDefault="00BF7893" w:rsidP="00BF7893">
      <w:r>
        <w:t>00:22:17,540 --&gt; 00:22:19,210</w:t>
      </w:r>
    </w:p>
    <w:p w14:paraId="1DB62FB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曾經</w:t>
      </w:r>
      <w:proofErr w:type="gramStart"/>
      <w:r>
        <w:rPr>
          <w:rFonts w:hint="eastAsia"/>
        </w:rPr>
        <w:t>恨過誰嗎</w:t>
      </w:r>
      <w:proofErr w:type="gramEnd"/>
    </w:p>
    <w:p w14:paraId="71505CA9" w14:textId="77777777" w:rsidR="00BF7893" w:rsidRDefault="00BF7893" w:rsidP="00BF7893"/>
    <w:p w14:paraId="32FFA48D" w14:textId="77777777" w:rsidR="00BF7893" w:rsidRDefault="00BF7893" w:rsidP="00BF7893">
      <w:r>
        <w:t>475</w:t>
      </w:r>
    </w:p>
    <w:p w14:paraId="14587118" w14:textId="77777777" w:rsidR="00BF7893" w:rsidRDefault="00BF7893" w:rsidP="00BF7893">
      <w:r>
        <w:t>00:22:19,930 --&gt; 00:22:21,060</w:t>
      </w:r>
    </w:p>
    <w:p w14:paraId="1FF75E38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曾經生過誰的</w:t>
      </w:r>
      <w:proofErr w:type="gramEnd"/>
      <w:r>
        <w:rPr>
          <w:rFonts w:hint="eastAsia"/>
        </w:rPr>
        <w:t>氣嗎</w:t>
      </w:r>
    </w:p>
    <w:p w14:paraId="6FE63C2B" w14:textId="77777777" w:rsidR="00BF7893" w:rsidRDefault="00BF7893" w:rsidP="00BF7893"/>
    <w:p w14:paraId="6E9F35CE" w14:textId="77777777" w:rsidR="00BF7893" w:rsidRDefault="00BF7893" w:rsidP="00BF7893">
      <w:r>
        <w:t>476</w:t>
      </w:r>
    </w:p>
    <w:p w14:paraId="6CE00729" w14:textId="77777777" w:rsidR="00BF7893" w:rsidRDefault="00BF7893" w:rsidP="00BF7893">
      <w:r>
        <w:t>00:22:21,060 --&gt; 00:22:23,530</w:t>
      </w:r>
    </w:p>
    <w:p w14:paraId="697F9C5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曾經沒有喜歡過什麼東西嗎</w:t>
      </w:r>
    </w:p>
    <w:p w14:paraId="5F9CA2F8" w14:textId="77777777" w:rsidR="00BF7893" w:rsidRDefault="00BF7893" w:rsidP="00BF7893"/>
    <w:p w14:paraId="1724F23E" w14:textId="77777777" w:rsidR="00BF7893" w:rsidRDefault="00BF7893" w:rsidP="00BF7893">
      <w:r>
        <w:t>477</w:t>
      </w:r>
    </w:p>
    <w:p w14:paraId="7F6DE872" w14:textId="77777777" w:rsidR="00BF7893" w:rsidRDefault="00BF7893" w:rsidP="00BF7893">
      <w:r>
        <w:t>00:22:23,530 --&gt; 00:22:24,760</w:t>
      </w:r>
    </w:p>
    <w:p w14:paraId="367B58E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觀察到過嗎</w:t>
      </w:r>
    </w:p>
    <w:p w14:paraId="350E3038" w14:textId="77777777" w:rsidR="00BF7893" w:rsidRDefault="00BF7893" w:rsidP="00BF7893"/>
    <w:p w14:paraId="7C5CA4D0" w14:textId="77777777" w:rsidR="00BF7893" w:rsidRDefault="00BF7893" w:rsidP="00BF7893">
      <w:r>
        <w:t>478</w:t>
      </w:r>
    </w:p>
    <w:p w14:paraId="092BC2EA" w14:textId="77777777" w:rsidR="00BF7893" w:rsidRDefault="00BF7893" w:rsidP="00BF7893">
      <w:r>
        <w:t>00:22:24,770 --&gt; 00:22:28,930</w:t>
      </w:r>
    </w:p>
    <w:p w14:paraId="6EE14E8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如果有人</w:t>
      </w:r>
      <w:r>
        <w:rPr>
          <w:rFonts w:hint="eastAsia"/>
        </w:rPr>
        <w:t xml:space="preserve"> </w:t>
      </w:r>
      <w:r>
        <w:rPr>
          <w:rFonts w:hint="eastAsia"/>
        </w:rPr>
        <w:t>我們不喜歡</w:t>
      </w:r>
      <w:r>
        <w:rPr>
          <w:rFonts w:hint="eastAsia"/>
        </w:rPr>
        <w:t xml:space="preserve"> </w:t>
      </w:r>
      <w:r>
        <w:rPr>
          <w:rFonts w:hint="eastAsia"/>
        </w:rPr>
        <w:t>他走過來的話</w:t>
      </w:r>
    </w:p>
    <w:p w14:paraId="548E110B" w14:textId="77777777" w:rsidR="00BF7893" w:rsidRDefault="00BF7893" w:rsidP="00BF7893"/>
    <w:p w14:paraId="6930ACD5" w14:textId="77777777" w:rsidR="00BF7893" w:rsidRDefault="00BF7893" w:rsidP="00BF7893">
      <w:r>
        <w:t>479</w:t>
      </w:r>
    </w:p>
    <w:p w14:paraId="0B635F6B" w14:textId="77777777" w:rsidR="00BF7893" w:rsidRDefault="00BF7893" w:rsidP="00BF7893">
      <w:r>
        <w:t>00:22:30,160 --&gt; 00:22:34,870</w:t>
      </w:r>
    </w:p>
    <w:p w14:paraId="7E503EE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我們忍不住的</w:t>
      </w:r>
      <w:r>
        <w:rPr>
          <w:rFonts w:hint="eastAsia"/>
        </w:rPr>
        <w:t xml:space="preserve"> </w:t>
      </w:r>
      <w:r>
        <w:rPr>
          <w:rFonts w:hint="eastAsia"/>
        </w:rPr>
        <w:t>一定要去心跑去找他</w:t>
      </w:r>
    </w:p>
    <w:p w14:paraId="6789CBC7" w14:textId="77777777" w:rsidR="00BF7893" w:rsidRDefault="00BF7893" w:rsidP="00BF7893"/>
    <w:p w14:paraId="2C5B8369" w14:textId="77777777" w:rsidR="00BF7893" w:rsidRDefault="00BF7893" w:rsidP="00BF7893">
      <w:r>
        <w:t>480</w:t>
      </w:r>
    </w:p>
    <w:p w14:paraId="4DCD1F1F" w14:textId="77777777" w:rsidR="00BF7893" w:rsidRDefault="00BF7893" w:rsidP="00BF7893">
      <w:r>
        <w:t>00:22:37,090 --&gt; 00:22:38,440</w:t>
      </w:r>
    </w:p>
    <w:p w14:paraId="512FC92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曾經這樣過嗎？</w:t>
      </w:r>
    </w:p>
    <w:p w14:paraId="314464F6" w14:textId="77777777" w:rsidR="00BF7893" w:rsidRDefault="00BF7893" w:rsidP="00BF7893"/>
    <w:p w14:paraId="27E20703" w14:textId="77777777" w:rsidR="00BF7893" w:rsidRDefault="00BF7893" w:rsidP="00BF7893">
      <w:r>
        <w:t>481</w:t>
      </w:r>
    </w:p>
    <w:p w14:paraId="2533C92C" w14:textId="77777777" w:rsidR="00BF7893" w:rsidRDefault="00BF7893" w:rsidP="00BF7893">
      <w:r>
        <w:t>00:22:38,770 --&gt; 00:22:40,260</w:t>
      </w:r>
    </w:p>
    <w:p w14:paraId="4EB9509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還是說沒有這樣過？</w:t>
      </w:r>
    </w:p>
    <w:p w14:paraId="36565048" w14:textId="77777777" w:rsidR="00BF7893" w:rsidRDefault="00BF7893" w:rsidP="00BF7893"/>
    <w:p w14:paraId="2852AB4E" w14:textId="77777777" w:rsidR="00BF7893" w:rsidRDefault="00BF7893" w:rsidP="00BF7893">
      <w:r>
        <w:t>482</w:t>
      </w:r>
    </w:p>
    <w:p w14:paraId="06829E50" w14:textId="77777777" w:rsidR="00BF7893" w:rsidRDefault="00BF7893" w:rsidP="00BF7893">
      <w:r>
        <w:t>00:22:42,850 --&gt; 00:22:46,120</w:t>
      </w:r>
    </w:p>
    <w:p w14:paraId="5C0027C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喜歡</w:t>
      </w:r>
      <w:r>
        <w:rPr>
          <w:rFonts w:hint="eastAsia"/>
        </w:rPr>
        <w:t xml:space="preserve"> </w:t>
      </w:r>
      <w:r>
        <w:rPr>
          <w:rFonts w:hint="eastAsia"/>
        </w:rPr>
        <w:t>它就會拉我們的心</w:t>
      </w:r>
    </w:p>
    <w:p w14:paraId="0D02A010" w14:textId="77777777" w:rsidR="00BF7893" w:rsidRDefault="00BF7893" w:rsidP="00BF7893"/>
    <w:p w14:paraId="38C34414" w14:textId="77777777" w:rsidR="00BF7893" w:rsidRDefault="00BF7893" w:rsidP="00BF7893">
      <w:r>
        <w:t>483</w:t>
      </w:r>
    </w:p>
    <w:p w14:paraId="36178AEF" w14:textId="77777777" w:rsidR="00BF7893" w:rsidRDefault="00BF7893" w:rsidP="00BF7893">
      <w:r>
        <w:t>00:22:46,200 --&gt; 00:22:47,740</w:t>
      </w:r>
    </w:p>
    <w:p w14:paraId="4039BA3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去找那個我們喜歡的東西</w:t>
      </w:r>
    </w:p>
    <w:p w14:paraId="01AA473F" w14:textId="77777777" w:rsidR="00BF7893" w:rsidRDefault="00BF7893" w:rsidP="00BF7893"/>
    <w:p w14:paraId="7C7BFF3E" w14:textId="77777777" w:rsidR="00BF7893" w:rsidRDefault="00BF7893" w:rsidP="00BF7893">
      <w:r>
        <w:t>484</w:t>
      </w:r>
    </w:p>
    <w:p w14:paraId="3BFBF90B" w14:textId="77777777" w:rsidR="00BF7893" w:rsidRDefault="00BF7893" w:rsidP="00BF7893">
      <w:r>
        <w:t>00:22:47,740 --&gt; 00:22:50,330</w:t>
      </w:r>
    </w:p>
    <w:p w14:paraId="4C8DE24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不喜歡就會拉我們的心</w:t>
      </w:r>
    </w:p>
    <w:p w14:paraId="7A2DA77C" w14:textId="77777777" w:rsidR="00BF7893" w:rsidRDefault="00BF7893" w:rsidP="00BF7893"/>
    <w:p w14:paraId="447F3203" w14:textId="77777777" w:rsidR="00BF7893" w:rsidRDefault="00BF7893" w:rsidP="00BF7893">
      <w:r>
        <w:t>485</w:t>
      </w:r>
    </w:p>
    <w:p w14:paraId="5EAE8191" w14:textId="77777777" w:rsidR="00BF7893" w:rsidRDefault="00BF7893" w:rsidP="00BF7893">
      <w:r>
        <w:t>00:22:50,330 --&gt; 00:22:52,670</w:t>
      </w:r>
    </w:p>
    <w:p w14:paraId="67AD87C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去找那個我們不喜歡的事物</w:t>
      </w:r>
    </w:p>
    <w:p w14:paraId="073E6038" w14:textId="77777777" w:rsidR="00BF7893" w:rsidRDefault="00BF7893" w:rsidP="00BF7893"/>
    <w:p w14:paraId="7EFDFB0A" w14:textId="77777777" w:rsidR="00BF7893" w:rsidRDefault="00BF7893" w:rsidP="00BF7893">
      <w:r>
        <w:t>486</w:t>
      </w:r>
    </w:p>
    <w:p w14:paraId="70949F66" w14:textId="77777777" w:rsidR="00BF7893" w:rsidRDefault="00BF7893" w:rsidP="00BF7893">
      <w:r>
        <w:t>00:22:52,770 --&gt; 00:22:55,210</w:t>
      </w:r>
    </w:p>
    <w:p w14:paraId="10B3F42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這個就是心</w:t>
      </w:r>
      <w:r>
        <w:rPr>
          <w:rFonts w:hint="eastAsia"/>
        </w:rPr>
        <w:t xml:space="preserve"> </w:t>
      </w:r>
      <w:r>
        <w:rPr>
          <w:rFonts w:hint="eastAsia"/>
        </w:rPr>
        <w:t>它的特性就是那樣</w:t>
      </w:r>
    </w:p>
    <w:p w14:paraId="62A97B5D" w14:textId="77777777" w:rsidR="00BF7893" w:rsidRDefault="00BF7893" w:rsidP="00BF7893"/>
    <w:p w14:paraId="1AEE95C6" w14:textId="77777777" w:rsidR="00BF7893" w:rsidRDefault="00BF7893" w:rsidP="00BF7893">
      <w:r>
        <w:t>487</w:t>
      </w:r>
    </w:p>
    <w:p w14:paraId="4DF4917D" w14:textId="77777777" w:rsidR="00BF7893" w:rsidRDefault="00BF7893" w:rsidP="00BF7893">
      <w:r>
        <w:t>00:22:55,210 --&gt; 00:22:56,660</w:t>
      </w:r>
    </w:p>
    <w:p w14:paraId="3A7E49F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什麼我們對他沒有什麼感覺</w:t>
      </w:r>
    </w:p>
    <w:p w14:paraId="19E8759B" w14:textId="77777777" w:rsidR="00BF7893" w:rsidRDefault="00BF7893" w:rsidP="00BF7893"/>
    <w:p w14:paraId="05F46BDE" w14:textId="77777777" w:rsidR="00BF7893" w:rsidRDefault="00BF7893" w:rsidP="00BF7893">
      <w:r>
        <w:t>488</w:t>
      </w:r>
    </w:p>
    <w:p w14:paraId="0CDACBBD" w14:textId="77777777" w:rsidR="00BF7893" w:rsidRDefault="00BF7893" w:rsidP="00BF7893">
      <w:r>
        <w:t>00:22:56,660 --&gt; 00:22:59,190</w:t>
      </w:r>
    </w:p>
    <w:p w14:paraId="40C6CBF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我們對他中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的感覺的話</w:t>
      </w:r>
    </w:p>
    <w:p w14:paraId="258B359F" w14:textId="77777777" w:rsidR="00BF7893" w:rsidRDefault="00BF7893" w:rsidP="00BF7893"/>
    <w:p w14:paraId="6894D067" w14:textId="77777777" w:rsidR="00BF7893" w:rsidRDefault="00BF7893" w:rsidP="00BF7893">
      <w:r>
        <w:t>489</w:t>
      </w:r>
    </w:p>
    <w:p w14:paraId="300BEFBD" w14:textId="77777777" w:rsidR="00BF7893" w:rsidRDefault="00BF7893" w:rsidP="00BF7893">
      <w:r>
        <w:t>00:22:59,210 --&gt; 00:23:02,400</w:t>
      </w:r>
    </w:p>
    <w:p w14:paraId="54F8E3D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既沒有不喜歡也沒有喜歡的話</w:t>
      </w:r>
    </w:p>
    <w:p w14:paraId="6B49F2E4" w14:textId="77777777" w:rsidR="00BF7893" w:rsidRDefault="00BF7893" w:rsidP="00BF7893"/>
    <w:p w14:paraId="0EF806B9" w14:textId="77777777" w:rsidR="00BF7893" w:rsidRDefault="00BF7893" w:rsidP="00BF7893">
      <w:r>
        <w:t>490</w:t>
      </w:r>
    </w:p>
    <w:p w14:paraId="5C269E47" w14:textId="77777777" w:rsidR="00BF7893" w:rsidRDefault="00BF7893" w:rsidP="00BF7893">
      <w:r>
        <w:t>00:23:02,400 --&gt; 00:23:03,995</w:t>
      </w:r>
    </w:p>
    <w:p w14:paraId="5092F70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然後心就不會去找他的心</w:t>
      </w:r>
      <w:r>
        <w:rPr>
          <w:rFonts w:hint="eastAsia"/>
        </w:rPr>
        <w:t xml:space="preserve"> </w:t>
      </w:r>
    </w:p>
    <w:p w14:paraId="311C0E07" w14:textId="77777777" w:rsidR="00BF7893" w:rsidRDefault="00BF7893" w:rsidP="00BF7893"/>
    <w:p w14:paraId="1C5302C1" w14:textId="77777777" w:rsidR="00BF7893" w:rsidRDefault="00BF7893" w:rsidP="00BF7893">
      <w:r>
        <w:t>491</w:t>
      </w:r>
    </w:p>
    <w:p w14:paraId="379D6248" w14:textId="77777777" w:rsidR="00BF7893" w:rsidRDefault="00BF7893" w:rsidP="00BF7893">
      <w:r>
        <w:t>00:23:03,995 --&gt; 00:23:06,270</w:t>
      </w:r>
    </w:p>
    <w:p w14:paraId="2BD0388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沒什麼感覺</w:t>
      </w:r>
      <w:r>
        <w:rPr>
          <w:rFonts w:hint="eastAsia"/>
        </w:rPr>
        <w:t xml:space="preserve"> </w:t>
      </w:r>
      <w:r>
        <w:rPr>
          <w:rFonts w:hint="eastAsia"/>
        </w:rPr>
        <w:t>看這麼多的樹</w:t>
      </w:r>
    </w:p>
    <w:p w14:paraId="6E155ABF" w14:textId="77777777" w:rsidR="00BF7893" w:rsidRDefault="00BF7893" w:rsidP="00BF7893"/>
    <w:p w14:paraId="44474B12" w14:textId="77777777" w:rsidR="00BF7893" w:rsidRDefault="00BF7893" w:rsidP="00BF7893">
      <w:r>
        <w:t>492</w:t>
      </w:r>
    </w:p>
    <w:p w14:paraId="7E17CAC6" w14:textId="77777777" w:rsidR="00BF7893" w:rsidRDefault="00BF7893" w:rsidP="00BF7893">
      <w:r>
        <w:t>00:23:07,120 --&gt; 00:23:10,640</w:t>
      </w:r>
    </w:p>
    <w:p w14:paraId="71CB1AF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我們對它中立</w:t>
      </w:r>
      <w:r>
        <w:rPr>
          <w:rFonts w:hint="eastAsia"/>
        </w:rPr>
        <w:t xml:space="preserve"> </w:t>
      </w:r>
      <w:r>
        <w:rPr>
          <w:rFonts w:hint="eastAsia"/>
        </w:rPr>
        <w:t>我們的心沒有</w:t>
      </w:r>
      <w:proofErr w:type="gramStart"/>
      <w:r>
        <w:rPr>
          <w:rFonts w:hint="eastAsia"/>
        </w:rPr>
        <w:t>去找樹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知道吧</w:t>
      </w:r>
    </w:p>
    <w:p w14:paraId="17D58A10" w14:textId="77777777" w:rsidR="00BF7893" w:rsidRDefault="00BF7893" w:rsidP="00BF7893"/>
    <w:p w14:paraId="761E3AB0" w14:textId="77777777" w:rsidR="00BF7893" w:rsidRDefault="00BF7893" w:rsidP="00BF7893">
      <w:r>
        <w:t>493</w:t>
      </w:r>
    </w:p>
    <w:p w14:paraId="00BE5898" w14:textId="77777777" w:rsidR="00BF7893" w:rsidRDefault="00BF7893" w:rsidP="00BF7893">
      <w:r>
        <w:t>00:23:11,610 --&gt; 00:23:14,970</w:t>
      </w:r>
    </w:p>
    <w:p w14:paraId="21596D0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有的樹啊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特別漂亮</w:t>
      </w:r>
      <w:r>
        <w:rPr>
          <w:rFonts w:hint="eastAsia"/>
        </w:rPr>
        <w:t xml:space="preserve"> </w:t>
      </w:r>
      <w:r>
        <w:rPr>
          <w:rFonts w:hint="eastAsia"/>
        </w:rPr>
        <w:t>我們特別喜歡的話</w:t>
      </w:r>
    </w:p>
    <w:p w14:paraId="7EB7722A" w14:textId="77777777" w:rsidR="00BF7893" w:rsidRDefault="00BF7893" w:rsidP="00BF7893"/>
    <w:p w14:paraId="5EA3A071" w14:textId="77777777" w:rsidR="00BF7893" w:rsidRDefault="00BF7893" w:rsidP="00BF7893">
      <w:r>
        <w:t>494</w:t>
      </w:r>
    </w:p>
    <w:p w14:paraId="464EF5ED" w14:textId="77777777" w:rsidR="00BF7893" w:rsidRDefault="00BF7893" w:rsidP="00BF7893">
      <w:r>
        <w:t>00:23:14,970 --&gt; 00:23:16,530</w:t>
      </w:r>
    </w:p>
    <w:p w14:paraId="5E3D6DF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我們的心就會跑去找它</w:t>
      </w:r>
    </w:p>
    <w:p w14:paraId="75B1B4DD" w14:textId="77777777" w:rsidR="00BF7893" w:rsidRDefault="00BF7893" w:rsidP="00BF7893"/>
    <w:p w14:paraId="3D746B56" w14:textId="77777777" w:rsidR="00BF7893" w:rsidRDefault="00BF7893" w:rsidP="00BF7893">
      <w:r>
        <w:t>495</w:t>
      </w:r>
    </w:p>
    <w:p w14:paraId="36468F32" w14:textId="77777777" w:rsidR="00BF7893" w:rsidRDefault="00BF7893" w:rsidP="00BF7893">
      <w:r>
        <w:t>00:23:16,530 --&gt; 00:23:17,680</w:t>
      </w:r>
    </w:p>
    <w:p w14:paraId="4BF0398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不斷的去</w:t>
      </w:r>
    </w:p>
    <w:p w14:paraId="59DC752B" w14:textId="77777777" w:rsidR="00BF7893" w:rsidRDefault="00BF7893" w:rsidP="00BF7893"/>
    <w:p w14:paraId="7987CD22" w14:textId="77777777" w:rsidR="00BF7893" w:rsidRDefault="00BF7893" w:rsidP="00BF7893">
      <w:r>
        <w:t>496</w:t>
      </w:r>
    </w:p>
    <w:p w14:paraId="69D57B5F" w14:textId="77777777" w:rsidR="00BF7893" w:rsidRDefault="00BF7893" w:rsidP="00BF7893">
      <w:r>
        <w:t>00:23:18,210 --&gt; 00:23:22,520</w:t>
      </w:r>
    </w:p>
    <w:p w14:paraId="3DEAEC9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這樣子對比能夠清晰的看到嗎</w:t>
      </w:r>
      <w:r>
        <w:rPr>
          <w:rFonts w:hint="eastAsia"/>
        </w:rPr>
        <w:t xml:space="preserve"> </w:t>
      </w:r>
      <w:r>
        <w:rPr>
          <w:rFonts w:hint="eastAsia"/>
        </w:rPr>
        <w:t>可能現在有這麼多的樹</w:t>
      </w:r>
    </w:p>
    <w:p w14:paraId="78841B99" w14:textId="77777777" w:rsidR="00BF7893" w:rsidRDefault="00BF7893" w:rsidP="00BF7893"/>
    <w:p w14:paraId="7F23B13E" w14:textId="77777777" w:rsidR="00BF7893" w:rsidRDefault="00BF7893" w:rsidP="00BF7893">
      <w:r>
        <w:t>497</w:t>
      </w:r>
    </w:p>
    <w:p w14:paraId="175390AF" w14:textId="77777777" w:rsidR="00BF7893" w:rsidRDefault="00BF7893" w:rsidP="00BF7893">
      <w:r>
        <w:t>00:23:22,810 --&gt; 00:23:25,580</w:t>
      </w:r>
    </w:p>
    <w:p w14:paraId="7BE2587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我們大家肯定是</w:t>
      </w:r>
      <w:r>
        <w:rPr>
          <w:rFonts w:hint="eastAsia"/>
        </w:rPr>
        <w:t xml:space="preserve"> </w:t>
      </w:r>
      <w:r>
        <w:rPr>
          <w:rFonts w:hint="eastAsia"/>
        </w:rPr>
        <w:t>不太喜歡樹木的人</w:t>
      </w:r>
    </w:p>
    <w:p w14:paraId="3568FE10" w14:textId="77777777" w:rsidR="00BF7893" w:rsidRDefault="00BF7893" w:rsidP="00BF7893"/>
    <w:p w14:paraId="17E77911" w14:textId="77777777" w:rsidR="00BF7893" w:rsidRDefault="00BF7893" w:rsidP="00BF7893">
      <w:r>
        <w:t>498</w:t>
      </w:r>
    </w:p>
    <w:p w14:paraId="261C3F12" w14:textId="77777777" w:rsidR="00BF7893" w:rsidRDefault="00BF7893" w:rsidP="00BF7893">
      <w:r>
        <w:t>00:23:26,290 --&gt; 00:23:30,860</w:t>
      </w:r>
    </w:p>
    <w:p w14:paraId="24AC4A5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如果喜歡樹木的人的話</w:t>
      </w:r>
      <w:r>
        <w:rPr>
          <w:rFonts w:hint="eastAsia"/>
        </w:rPr>
        <w:t xml:space="preserve"> </w:t>
      </w:r>
      <w:r>
        <w:rPr>
          <w:rFonts w:hint="eastAsia"/>
        </w:rPr>
        <w:t>我們的心就會去找那個綠色的植物</w:t>
      </w:r>
    </w:p>
    <w:p w14:paraId="00ADADCD" w14:textId="77777777" w:rsidR="00BF7893" w:rsidRDefault="00BF7893" w:rsidP="00BF7893"/>
    <w:p w14:paraId="21F1470C" w14:textId="77777777" w:rsidR="00BF7893" w:rsidRDefault="00BF7893" w:rsidP="00BF7893">
      <w:r>
        <w:t>499</w:t>
      </w:r>
    </w:p>
    <w:p w14:paraId="403F6C54" w14:textId="77777777" w:rsidR="00BF7893" w:rsidRDefault="00BF7893" w:rsidP="00BF7893">
      <w:r>
        <w:t>00:23:30,860 --&gt; 00:23:32,110</w:t>
      </w:r>
    </w:p>
    <w:p w14:paraId="5C2BB71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然後去找樹木了</w:t>
      </w:r>
    </w:p>
    <w:p w14:paraId="141C6E36" w14:textId="77777777" w:rsidR="00BF7893" w:rsidRDefault="00BF7893" w:rsidP="00BF7893"/>
    <w:p w14:paraId="21BCDA92" w14:textId="77777777" w:rsidR="00BF7893" w:rsidRDefault="00BF7893" w:rsidP="00BF7893">
      <w:r>
        <w:t>500</w:t>
      </w:r>
    </w:p>
    <w:p w14:paraId="6519DB6B" w14:textId="77777777" w:rsidR="00BF7893" w:rsidRDefault="00BF7893" w:rsidP="00BF7893">
      <w:r>
        <w:t>00:23:32,130 --&gt; 00:23:34,090</w:t>
      </w:r>
    </w:p>
    <w:p w14:paraId="2C03838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我們大家心是中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的</w:t>
      </w:r>
    </w:p>
    <w:p w14:paraId="1DDA4603" w14:textId="77777777" w:rsidR="00BF7893" w:rsidRDefault="00BF7893" w:rsidP="00BF7893"/>
    <w:p w14:paraId="59BCA4C0" w14:textId="77777777" w:rsidR="00BF7893" w:rsidRDefault="00BF7893" w:rsidP="00BF7893">
      <w:r>
        <w:t>501</w:t>
      </w:r>
    </w:p>
    <w:p w14:paraId="3509346A" w14:textId="77777777" w:rsidR="00BF7893" w:rsidRDefault="00BF7893" w:rsidP="00BF7893">
      <w:r>
        <w:t>00:23:34,090 --&gt; 00:23:35,820</w:t>
      </w:r>
    </w:p>
    <w:p w14:paraId="3D2C981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它沒有去吸引我們</w:t>
      </w:r>
    </w:p>
    <w:p w14:paraId="72D4163A" w14:textId="77777777" w:rsidR="00BF7893" w:rsidRDefault="00BF7893" w:rsidP="00BF7893"/>
    <w:p w14:paraId="4D65A7C8" w14:textId="77777777" w:rsidR="00BF7893" w:rsidRDefault="00BF7893" w:rsidP="00BF7893">
      <w:r>
        <w:t>502</w:t>
      </w:r>
    </w:p>
    <w:p w14:paraId="4FE26F1C" w14:textId="77777777" w:rsidR="00BF7893" w:rsidRDefault="00BF7893" w:rsidP="00BF7893">
      <w:r>
        <w:t>00:23:36,050 --&gt; 00:23:39,130</w:t>
      </w:r>
    </w:p>
    <w:p w14:paraId="3CCD5BA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樹木也是樹木的事</w:t>
      </w:r>
      <w:r>
        <w:rPr>
          <w:rFonts w:hint="eastAsia"/>
        </w:rPr>
        <w:t xml:space="preserve"> </w:t>
      </w:r>
      <w:r>
        <w:rPr>
          <w:rFonts w:hint="eastAsia"/>
        </w:rPr>
        <w:t>我們是我們的</w:t>
      </w:r>
    </w:p>
    <w:p w14:paraId="2D416D95" w14:textId="77777777" w:rsidR="00BF7893" w:rsidRDefault="00BF7893" w:rsidP="00BF7893"/>
    <w:p w14:paraId="4215C026" w14:textId="77777777" w:rsidR="00BF7893" w:rsidRDefault="00BF7893" w:rsidP="00BF7893">
      <w:r>
        <w:t>503</w:t>
      </w:r>
    </w:p>
    <w:p w14:paraId="57795588" w14:textId="77777777" w:rsidR="00BF7893" w:rsidRDefault="00BF7893" w:rsidP="00BF7893">
      <w:r>
        <w:t>00:23:39,410 --&gt; 00:23:40,360</w:t>
      </w:r>
    </w:p>
    <w:p w14:paraId="64D3398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16535BFF" w14:textId="77777777" w:rsidR="00BF7893" w:rsidRDefault="00BF7893" w:rsidP="00BF7893"/>
    <w:p w14:paraId="16FCF897" w14:textId="77777777" w:rsidR="00BF7893" w:rsidRDefault="00BF7893" w:rsidP="00BF7893">
      <w:r>
        <w:t>504</w:t>
      </w:r>
    </w:p>
    <w:p w14:paraId="01D9801E" w14:textId="77777777" w:rsidR="00BF7893" w:rsidRDefault="00BF7893" w:rsidP="00BF7893">
      <w:r>
        <w:t>00:23:40,410 --&gt; 00:23:42,320</w:t>
      </w:r>
    </w:p>
    <w:p w14:paraId="1014A8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它沒有去吸引我們的心出去</w:t>
      </w:r>
    </w:p>
    <w:p w14:paraId="038D8FC1" w14:textId="77777777" w:rsidR="00BF7893" w:rsidRDefault="00BF7893" w:rsidP="00BF7893"/>
    <w:p w14:paraId="68D08DCB" w14:textId="77777777" w:rsidR="00BF7893" w:rsidRDefault="00BF7893" w:rsidP="00BF7893">
      <w:r>
        <w:t>505</w:t>
      </w:r>
    </w:p>
    <w:p w14:paraId="23DC84CE" w14:textId="77777777" w:rsidR="00BF7893" w:rsidRDefault="00BF7893" w:rsidP="00BF7893">
      <w:r>
        <w:t>00:23:42,570 --&gt; 00:23:44,710</w:t>
      </w:r>
    </w:p>
    <w:p w14:paraId="5DDFA76E" w14:textId="77777777" w:rsidR="00BF7893" w:rsidRDefault="00BF7893" w:rsidP="00BF7893">
      <w:r>
        <w:rPr>
          <w:rFonts w:hint="eastAsia"/>
        </w:rPr>
        <w:t>因爲我們沒有喜歡它</w:t>
      </w:r>
    </w:p>
    <w:p w14:paraId="68270392" w14:textId="77777777" w:rsidR="00BF7893" w:rsidRDefault="00BF7893" w:rsidP="00BF7893"/>
    <w:p w14:paraId="3BC0E55C" w14:textId="77777777" w:rsidR="00BF7893" w:rsidRDefault="00BF7893" w:rsidP="00BF7893">
      <w:r>
        <w:t>506</w:t>
      </w:r>
    </w:p>
    <w:p w14:paraId="722BD4C8" w14:textId="77777777" w:rsidR="00BF7893" w:rsidRDefault="00BF7893" w:rsidP="00BF7893">
      <w:r>
        <w:t>00:23:45,040 --&gt; 00:23:47,745</w:t>
      </w:r>
    </w:p>
    <w:p w14:paraId="168EFF1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然後我們也沒有恨它</w:t>
      </w:r>
      <w:r>
        <w:rPr>
          <w:rFonts w:hint="eastAsia"/>
        </w:rPr>
        <w:t xml:space="preserve"> </w:t>
      </w:r>
    </w:p>
    <w:p w14:paraId="06DD91CB" w14:textId="77777777" w:rsidR="00BF7893" w:rsidRDefault="00BF7893" w:rsidP="00BF7893"/>
    <w:p w14:paraId="7D2ECA32" w14:textId="77777777" w:rsidR="00BF7893" w:rsidRDefault="00BF7893" w:rsidP="00BF7893">
      <w:r>
        <w:t>507</w:t>
      </w:r>
    </w:p>
    <w:p w14:paraId="070FDBE0" w14:textId="77777777" w:rsidR="00BF7893" w:rsidRDefault="00BF7893" w:rsidP="00BF7893">
      <w:r>
        <w:t>00:23:47,745 --&gt; 00:23:50,180</w:t>
      </w:r>
    </w:p>
    <w:p w14:paraId="0672CFA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貪</w:t>
      </w:r>
      <w:r>
        <w:rPr>
          <w:rFonts w:hint="eastAsia"/>
        </w:rPr>
        <w:t xml:space="preserve"> </w:t>
      </w:r>
      <w:r>
        <w:rPr>
          <w:rFonts w:hint="eastAsia"/>
        </w:rPr>
        <w:t>這個就是禪定的敵人</w:t>
      </w:r>
    </w:p>
    <w:p w14:paraId="7D952B1B" w14:textId="77777777" w:rsidR="00BF7893" w:rsidRDefault="00BF7893" w:rsidP="00BF7893"/>
    <w:p w14:paraId="5EA3AB29" w14:textId="77777777" w:rsidR="00BF7893" w:rsidRDefault="00BF7893" w:rsidP="00BF7893">
      <w:r>
        <w:t>508</w:t>
      </w:r>
    </w:p>
    <w:p w14:paraId="47EA2394" w14:textId="77777777" w:rsidR="00BF7893" w:rsidRDefault="00BF7893" w:rsidP="00BF7893">
      <w:r>
        <w:t>00:23:50,810 --&gt; 00:23:53,960</w:t>
      </w:r>
    </w:p>
    <w:p w14:paraId="7C63BCE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當我們的心沒有力量</w:t>
      </w:r>
    </w:p>
    <w:p w14:paraId="1951F4F5" w14:textId="77777777" w:rsidR="00BF7893" w:rsidRDefault="00BF7893" w:rsidP="00BF7893"/>
    <w:p w14:paraId="782F2029" w14:textId="77777777" w:rsidR="00BF7893" w:rsidRDefault="00BF7893" w:rsidP="00BF7893">
      <w:r>
        <w:t>509</w:t>
      </w:r>
    </w:p>
    <w:p w14:paraId="42F1B7D6" w14:textId="77777777" w:rsidR="00BF7893" w:rsidRDefault="00BF7893" w:rsidP="00BF7893">
      <w:r>
        <w:t>00:23:54,050 --&gt; 00:23:58,750</w:t>
      </w:r>
    </w:p>
    <w:p w14:paraId="4E2658C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剛才打做對比</w:t>
      </w:r>
      <w:r>
        <w:rPr>
          <w:rFonts w:hint="eastAsia"/>
        </w:rPr>
        <w:t xml:space="preserve"> </w:t>
      </w:r>
      <w:r>
        <w:rPr>
          <w:rFonts w:hint="eastAsia"/>
        </w:rPr>
        <w:t>說這個灰心喪氣</w:t>
      </w:r>
      <w:r>
        <w:rPr>
          <w:rFonts w:hint="eastAsia"/>
        </w:rPr>
        <w:t xml:space="preserve"> </w:t>
      </w:r>
      <w:r>
        <w:rPr>
          <w:rFonts w:hint="eastAsia"/>
        </w:rPr>
        <w:t>心昏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的時候</w:t>
      </w:r>
    </w:p>
    <w:p w14:paraId="30294B99" w14:textId="77777777" w:rsidR="00BF7893" w:rsidRDefault="00BF7893" w:rsidP="00BF7893"/>
    <w:p w14:paraId="3B45FCFB" w14:textId="77777777" w:rsidR="00BF7893" w:rsidRDefault="00BF7893" w:rsidP="00BF7893">
      <w:r>
        <w:t>510</w:t>
      </w:r>
    </w:p>
    <w:p w14:paraId="0706FF34" w14:textId="77777777" w:rsidR="00BF7893" w:rsidRDefault="00BF7893" w:rsidP="00BF7893">
      <w:r>
        <w:t>00:23:59,130 --&gt; 00:24:00,490</w:t>
      </w:r>
    </w:p>
    <w:p w14:paraId="3279357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昏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的心呢</w:t>
      </w:r>
    </w:p>
    <w:p w14:paraId="6F044229" w14:textId="77777777" w:rsidR="00BF7893" w:rsidRDefault="00BF7893" w:rsidP="00BF7893"/>
    <w:p w14:paraId="116B0061" w14:textId="77777777" w:rsidR="00BF7893" w:rsidRDefault="00BF7893" w:rsidP="00BF7893">
      <w:r>
        <w:t>511</w:t>
      </w:r>
    </w:p>
    <w:p w14:paraId="50FA48DA" w14:textId="77777777" w:rsidR="00BF7893" w:rsidRDefault="00BF7893" w:rsidP="00BF7893">
      <w:r>
        <w:t>00:24:00,490 --&gt; 00:24:05,250</w:t>
      </w:r>
    </w:p>
    <w:p w14:paraId="2CC9B5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他就好像灰心了之後</w:t>
      </w:r>
      <w:r>
        <w:rPr>
          <w:rFonts w:hint="eastAsia"/>
        </w:rPr>
        <w:t xml:space="preserve"> </w:t>
      </w:r>
      <w:r>
        <w:rPr>
          <w:rFonts w:hint="eastAsia"/>
        </w:rPr>
        <w:t>然後躺在床上</w:t>
      </w:r>
    </w:p>
    <w:p w14:paraId="513955D8" w14:textId="77777777" w:rsidR="00BF7893" w:rsidRDefault="00BF7893" w:rsidP="00BF7893"/>
    <w:p w14:paraId="1F9F2406" w14:textId="77777777" w:rsidR="00BF7893" w:rsidRDefault="00BF7893" w:rsidP="00BF7893">
      <w:r>
        <w:t>512</w:t>
      </w:r>
    </w:p>
    <w:p w14:paraId="3735CAE1" w14:textId="77777777" w:rsidR="00BF7893" w:rsidRDefault="00BF7893" w:rsidP="00BF7893">
      <w:r>
        <w:t>00:24:05,330 --&gt; 00:24:08,660</w:t>
      </w:r>
    </w:p>
    <w:p w14:paraId="25B4E54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然後拿被子蓋住頭</w:t>
      </w:r>
      <w:r>
        <w:rPr>
          <w:rFonts w:hint="eastAsia"/>
        </w:rPr>
        <w:t xml:space="preserve"> </w:t>
      </w:r>
      <w:r>
        <w:rPr>
          <w:rFonts w:hint="eastAsia"/>
        </w:rPr>
        <w:t>我不用再見到誰了</w:t>
      </w:r>
    </w:p>
    <w:p w14:paraId="27CC3F24" w14:textId="77777777" w:rsidR="00BF7893" w:rsidRDefault="00BF7893" w:rsidP="00BF7893"/>
    <w:p w14:paraId="619F0EF5" w14:textId="77777777" w:rsidR="00BF7893" w:rsidRDefault="00BF7893" w:rsidP="00BF7893">
      <w:r>
        <w:t>513</w:t>
      </w:r>
    </w:p>
    <w:p w14:paraId="2E0DC6C4" w14:textId="77777777" w:rsidR="00BF7893" w:rsidRDefault="00BF7893" w:rsidP="00BF7893">
      <w:r>
        <w:t>00:24:09,930 --&gt; 00:24:12,480</w:t>
      </w:r>
    </w:p>
    <w:p w14:paraId="618F070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心沒有力量再去戰鬥了</w:t>
      </w:r>
    </w:p>
    <w:p w14:paraId="470E39E4" w14:textId="77777777" w:rsidR="00BF7893" w:rsidRDefault="00BF7893" w:rsidP="00BF7893"/>
    <w:p w14:paraId="07CFB433" w14:textId="77777777" w:rsidR="00BF7893" w:rsidRDefault="00BF7893" w:rsidP="00BF7893">
      <w:r>
        <w:t>514</w:t>
      </w:r>
    </w:p>
    <w:p w14:paraId="4640D03C" w14:textId="77777777" w:rsidR="00BF7893" w:rsidRDefault="00BF7893" w:rsidP="00BF7893">
      <w:r>
        <w:t>00:24:14,290 --&gt; 00:24:17,130</w:t>
      </w:r>
    </w:p>
    <w:p w14:paraId="3F81611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誰曾經在生命中失望過</w:t>
      </w:r>
    </w:p>
    <w:p w14:paraId="61779523" w14:textId="77777777" w:rsidR="00BF7893" w:rsidRDefault="00BF7893" w:rsidP="00BF7893"/>
    <w:p w14:paraId="43A1465E" w14:textId="77777777" w:rsidR="00BF7893" w:rsidRDefault="00BF7893" w:rsidP="00BF7893">
      <w:r>
        <w:t>515</w:t>
      </w:r>
    </w:p>
    <w:p w14:paraId="1D155825" w14:textId="77777777" w:rsidR="00BF7893" w:rsidRDefault="00BF7893" w:rsidP="00BF7893">
      <w:r>
        <w:t>00:24:17,130 --&gt; 00:24:23,180</w:t>
      </w:r>
    </w:p>
    <w:p w14:paraId="56E34EA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或者曾經失戀過</w:t>
      </w:r>
      <w:r>
        <w:rPr>
          <w:rFonts w:hint="eastAsia"/>
        </w:rPr>
        <w:t xml:space="preserve"> </w:t>
      </w:r>
      <w:r>
        <w:rPr>
          <w:rFonts w:hint="eastAsia"/>
        </w:rPr>
        <w:t>就會知道說他有某種境界</w:t>
      </w:r>
      <w:r>
        <w:rPr>
          <w:rFonts w:hint="eastAsia"/>
        </w:rPr>
        <w:t xml:space="preserve"> </w:t>
      </w:r>
      <w:r>
        <w:rPr>
          <w:rFonts w:hint="eastAsia"/>
        </w:rPr>
        <w:t>就是感覺說好像偶爾生命啊</w:t>
      </w:r>
    </w:p>
    <w:p w14:paraId="694DDE0B" w14:textId="77777777" w:rsidR="00BF7893" w:rsidRDefault="00BF7893" w:rsidP="00BF7893"/>
    <w:p w14:paraId="6B4C49B9" w14:textId="77777777" w:rsidR="00BF7893" w:rsidRDefault="00BF7893" w:rsidP="00BF7893">
      <w:r>
        <w:t>516</w:t>
      </w:r>
    </w:p>
    <w:p w14:paraId="68B53677" w14:textId="77777777" w:rsidR="00BF7893" w:rsidRDefault="00BF7893" w:rsidP="00BF7893">
      <w:r>
        <w:t>00:24:23,180 --&gt; 00:24:24,510</w:t>
      </w:r>
    </w:p>
    <w:p w14:paraId="0AF7619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我再也不想見誰了</w:t>
      </w:r>
    </w:p>
    <w:p w14:paraId="4F6819C6" w14:textId="77777777" w:rsidR="00BF7893" w:rsidRDefault="00BF7893" w:rsidP="00BF7893"/>
    <w:p w14:paraId="67B1B00C" w14:textId="77777777" w:rsidR="00BF7893" w:rsidRDefault="00BF7893" w:rsidP="00BF7893">
      <w:r>
        <w:t>517</w:t>
      </w:r>
    </w:p>
    <w:p w14:paraId="26BBA483" w14:textId="77777777" w:rsidR="00BF7893" w:rsidRDefault="00BF7893" w:rsidP="00BF7893">
      <w:r>
        <w:t>00:24:24,530 --&gt; 00:24:28,820</w:t>
      </w:r>
    </w:p>
    <w:p w14:paraId="07A2FB8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心它就會委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萎縮下去</w:t>
      </w:r>
      <w:r>
        <w:rPr>
          <w:rFonts w:hint="eastAsia"/>
        </w:rPr>
        <w:t xml:space="preserve"> </w:t>
      </w:r>
      <w:r>
        <w:rPr>
          <w:rFonts w:hint="eastAsia"/>
        </w:rPr>
        <w:t>沒有力量</w:t>
      </w:r>
    </w:p>
    <w:p w14:paraId="12972309" w14:textId="77777777" w:rsidR="00BF7893" w:rsidRDefault="00BF7893" w:rsidP="00BF7893"/>
    <w:p w14:paraId="4B27D953" w14:textId="77777777" w:rsidR="00BF7893" w:rsidRDefault="00BF7893" w:rsidP="00BF7893">
      <w:r>
        <w:t>518</w:t>
      </w:r>
    </w:p>
    <w:p w14:paraId="52C922D0" w14:textId="77777777" w:rsidR="00BF7893" w:rsidRDefault="00BF7893" w:rsidP="00BF7893">
      <w:r>
        <w:t>00:24:30,290 --&gt; 00:24:36,460</w:t>
      </w:r>
    </w:p>
    <w:p w14:paraId="0949615A" w14:textId="77777777" w:rsidR="00BF7893" w:rsidRDefault="00BF7893" w:rsidP="00BF7893">
      <w:r>
        <w:rPr>
          <w:rFonts w:hint="eastAsia"/>
        </w:rPr>
        <w:t>就好像生病的人</w:t>
      </w:r>
      <w:r>
        <w:t xml:space="preserve"> </w:t>
      </w:r>
      <w:r>
        <w:rPr>
          <w:rFonts w:hint="eastAsia"/>
        </w:rPr>
        <w:t>或者灰心喪氣的人</w:t>
      </w:r>
      <w:r>
        <w:t xml:space="preserve"> </w:t>
      </w:r>
      <w:r>
        <w:rPr>
          <w:rFonts w:hint="eastAsia"/>
        </w:rPr>
        <w:t>他不想從牀上起來</w:t>
      </w:r>
    </w:p>
    <w:p w14:paraId="5F2880BA" w14:textId="77777777" w:rsidR="00BF7893" w:rsidRDefault="00BF7893" w:rsidP="00BF7893"/>
    <w:p w14:paraId="2FDF40E7" w14:textId="77777777" w:rsidR="00BF7893" w:rsidRDefault="00BF7893" w:rsidP="00BF7893">
      <w:r>
        <w:t>519</w:t>
      </w:r>
    </w:p>
    <w:p w14:paraId="22C9B5E3" w14:textId="77777777" w:rsidR="00BF7893" w:rsidRDefault="00BF7893" w:rsidP="00BF7893">
      <w:r>
        <w:t>00:24:36,460 --&gt; 00:24:37,380</w:t>
      </w:r>
    </w:p>
    <w:p w14:paraId="2F53826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心也是一樣的</w:t>
      </w:r>
    </w:p>
    <w:p w14:paraId="31BDB6EE" w14:textId="77777777" w:rsidR="00BF7893" w:rsidRDefault="00BF7893" w:rsidP="00BF7893"/>
    <w:p w14:paraId="561F8D52" w14:textId="77777777" w:rsidR="00BF7893" w:rsidRDefault="00BF7893" w:rsidP="00BF7893">
      <w:r>
        <w:t>520</w:t>
      </w:r>
    </w:p>
    <w:p w14:paraId="137D59DC" w14:textId="77777777" w:rsidR="00BF7893" w:rsidRDefault="00BF7893" w:rsidP="00BF7893">
      <w:r>
        <w:t>00:24:37,380 --&gt; 00:24:38,990</w:t>
      </w:r>
    </w:p>
    <w:p w14:paraId="4AED02F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當他昏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的時候</w:t>
      </w:r>
    </w:p>
    <w:p w14:paraId="0196D655" w14:textId="77777777" w:rsidR="00BF7893" w:rsidRDefault="00BF7893" w:rsidP="00BF7893"/>
    <w:p w14:paraId="12A93B3F" w14:textId="77777777" w:rsidR="00BF7893" w:rsidRDefault="00BF7893" w:rsidP="00BF7893">
      <w:r>
        <w:t>521</w:t>
      </w:r>
    </w:p>
    <w:p w14:paraId="0152947E" w14:textId="77777777" w:rsidR="00BF7893" w:rsidRDefault="00BF7893" w:rsidP="00BF7893">
      <w:r>
        <w:t>00:24:40,170 --&gt; 00:24:45,420</w:t>
      </w:r>
    </w:p>
    <w:p w14:paraId="5817520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</w:t>
      </w:r>
      <w:proofErr w:type="gramStart"/>
      <w:r>
        <w:rPr>
          <w:rFonts w:hint="eastAsia"/>
        </w:rPr>
        <w:t>沉下去</w:t>
      </w:r>
      <w:r>
        <w:rPr>
          <w:rFonts w:hint="eastAsia"/>
        </w:rPr>
        <w:t xml:space="preserve"> </w:t>
      </w:r>
      <w:r>
        <w:rPr>
          <w:rFonts w:hint="eastAsia"/>
        </w:rPr>
        <w:t>沉下去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它就會動</w:t>
      </w:r>
    </w:p>
    <w:p w14:paraId="11B25A68" w14:textId="77777777" w:rsidR="00BF7893" w:rsidRDefault="00BF7893" w:rsidP="00BF7893"/>
    <w:p w14:paraId="0243012E" w14:textId="77777777" w:rsidR="00BF7893" w:rsidRDefault="00BF7893" w:rsidP="00BF7893">
      <w:r>
        <w:t>522</w:t>
      </w:r>
    </w:p>
    <w:p w14:paraId="5F90FA6E" w14:textId="77777777" w:rsidR="00BF7893" w:rsidRDefault="00BF7893" w:rsidP="00BF7893">
      <w:r>
        <w:t>00:24:46,210 --&gt; 00:24:52,790</w:t>
      </w:r>
    </w:p>
    <w:p w14:paraId="57E43B0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他沒有再保持在中間</w:t>
      </w:r>
      <w:r>
        <w:rPr>
          <w:rFonts w:hint="eastAsia"/>
        </w:rPr>
        <w:t xml:space="preserve"> </w:t>
      </w:r>
      <w:r>
        <w:rPr>
          <w:rFonts w:hint="eastAsia"/>
        </w:rPr>
        <w:t>禪定或者心安住的狀態</w:t>
      </w:r>
    </w:p>
    <w:p w14:paraId="69BA8AE9" w14:textId="77777777" w:rsidR="00BF7893" w:rsidRDefault="00BF7893" w:rsidP="00BF7893"/>
    <w:p w14:paraId="346FEC07" w14:textId="77777777" w:rsidR="00BF7893" w:rsidRDefault="00BF7893" w:rsidP="00BF7893">
      <w:r>
        <w:t>523</w:t>
      </w:r>
    </w:p>
    <w:p w14:paraId="44BEAB26" w14:textId="77777777" w:rsidR="00BF7893" w:rsidRDefault="00BF7893" w:rsidP="00BF7893">
      <w:r>
        <w:t>00:24:52,910 --&gt; 00:24:57,160</w:t>
      </w:r>
    </w:p>
    <w:p w14:paraId="61B8AC2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它是一個症狀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好像說心它</w:t>
      </w:r>
      <w:proofErr w:type="gramEnd"/>
      <w:r>
        <w:rPr>
          <w:rFonts w:hint="eastAsia"/>
        </w:rPr>
        <w:t>是在中間的</w:t>
      </w:r>
      <w:r>
        <w:rPr>
          <w:rFonts w:hint="eastAsia"/>
        </w:rPr>
        <w:t xml:space="preserve"> </w:t>
      </w:r>
      <w:r>
        <w:rPr>
          <w:rFonts w:hint="eastAsia"/>
        </w:rPr>
        <w:t>這樣子</w:t>
      </w:r>
    </w:p>
    <w:p w14:paraId="04B0CB08" w14:textId="77777777" w:rsidR="00BF7893" w:rsidRDefault="00BF7893" w:rsidP="00BF7893"/>
    <w:p w14:paraId="0D699F3E" w14:textId="77777777" w:rsidR="00BF7893" w:rsidRDefault="00BF7893" w:rsidP="00BF7893">
      <w:r>
        <w:t>524</w:t>
      </w:r>
    </w:p>
    <w:p w14:paraId="280EBCE1" w14:textId="77777777" w:rsidR="00BF7893" w:rsidRDefault="00BF7893" w:rsidP="00BF7893">
      <w:r>
        <w:t>00:24:57,330 --&gt; 00:25:01,210</w:t>
      </w:r>
    </w:p>
    <w:p w14:paraId="5870D5C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中間不是說它是物理的</w:t>
      </w:r>
      <w:r>
        <w:rPr>
          <w:rFonts w:hint="eastAsia"/>
        </w:rPr>
        <w:t xml:space="preserve"> </w:t>
      </w:r>
      <w:r>
        <w:rPr>
          <w:rFonts w:hint="eastAsia"/>
        </w:rPr>
        <w:t>這種距離上的中間</w:t>
      </w:r>
    </w:p>
    <w:p w14:paraId="7BC655E2" w14:textId="77777777" w:rsidR="00BF7893" w:rsidRDefault="00BF7893" w:rsidP="00BF7893"/>
    <w:p w14:paraId="02D9C574" w14:textId="77777777" w:rsidR="00BF7893" w:rsidRDefault="00BF7893" w:rsidP="00BF7893">
      <w:r>
        <w:t>525</w:t>
      </w:r>
    </w:p>
    <w:p w14:paraId="77789A7A" w14:textId="77777777" w:rsidR="00BF7893" w:rsidRDefault="00BF7893" w:rsidP="00BF7893">
      <w:r>
        <w:t>00:25:01,210 --&gt; 00:25:04,060</w:t>
      </w:r>
    </w:p>
    <w:p w14:paraId="68CB220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一種感覺</w:t>
      </w:r>
      <w:r>
        <w:rPr>
          <w:rFonts w:hint="eastAsia"/>
        </w:rPr>
        <w:t xml:space="preserve"> </w:t>
      </w:r>
      <w:r>
        <w:rPr>
          <w:rFonts w:hint="eastAsia"/>
        </w:rPr>
        <w:t>現在我們大家心啊</w:t>
      </w:r>
    </w:p>
    <w:p w14:paraId="53E519B8" w14:textId="77777777" w:rsidR="00BF7893" w:rsidRDefault="00BF7893" w:rsidP="00BF7893"/>
    <w:p w14:paraId="17188402" w14:textId="77777777" w:rsidR="00BF7893" w:rsidRDefault="00BF7893" w:rsidP="00BF7893">
      <w:r>
        <w:t>526</w:t>
      </w:r>
    </w:p>
    <w:p w14:paraId="228D043D" w14:textId="77777777" w:rsidR="00BF7893" w:rsidRDefault="00BF7893" w:rsidP="00BF7893">
      <w:r>
        <w:t>00:25:04,090 --&gt; 00:25:07,490</w:t>
      </w:r>
    </w:p>
    <w:p w14:paraId="16E864E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狀態比較中立比較中間</w:t>
      </w:r>
    </w:p>
    <w:p w14:paraId="6C73324D" w14:textId="77777777" w:rsidR="00BF7893" w:rsidRDefault="00BF7893" w:rsidP="00BF7893"/>
    <w:p w14:paraId="1A5DAC03" w14:textId="77777777" w:rsidR="00BF7893" w:rsidRDefault="00BF7893" w:rsidP="00BF7893">
      <w:r>
        <w:t>527</w:t>
      </w:r>
    </w:p>
    <w:p w14:paraId="169CA245" w14:textId="77777777" w:rsidR="00BF7893" w:rsidRDefault="00BF7893" w:rsidP="00BF7893">
      <w:r>
        <w:t>00:25:07,490 --&gt; 00:25:08,380</w:t>
      </w:r>
    </w:p>
    <w:p w14:paraId="1209E6D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但是沒有去到哪</w:t>
      </w:r>
      <w:proofErr w:type="gramStart"/>
      <w:r>
        <w:rPr>
          <w:rFonts w:hint="eastAsia"/>
        </w:rPr>
        <w:t>裏</w:t>
      </w:r>
      <w:proofErr w:type="gramEnd"/>
    </w:p>
    <w:p w14:paraId="20EA9629" w14:textId="77777777" w:rsidR="00BF7893" w:rsidRDefault="00BF7893" w:rsidP="00BF7893"/>
    <w:p w14:paraId="628F6F9F" w14:textId="77777777" w:rsidR="00BF7893" w:rsidRDefault="00BF7893" w:rsidP="00BF7893">
      <w:r>
        <w:t>528</w:t>
      </w:r>
    </w:p>
    <w:p w14:paraId="33BA009A" w14:textId="77777777" w:rsidR="00BF7893" w:rsidRDefault="00BF7893" w:rsidP="00BF7893">
      <w:r>
        <w:t>00:25:08,380 --&gt; 00:25:10,100</w:t>
      </w:r>
    </w:p>
    <w:p w14:paraId="01B5E59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但是現在這種中間的感覺呢</w:t>
      </w:r>
    </w:p>
    <w:p w14:paraId="3A36B7CA" w14:textId="77777777" w:rsidR="00BF7893" w:rsidRDefault="00BF7893" w:rsidP="00BF7893"/>
    <w:p w14:paraId="60358E9C" w14:textId="77777777" w:rsidR="00BF7893" w:rsidRDefault="00BF7893" w:rsidP="00BF7893">
      <w:r>
        <w:t>529</w:t>
      </w:r>
    </w:p>
    <w:p w14:paraId="01ACD96E" w14:textId="77777777" w:rsidR="00BF7893" w:rsidRDefault="00BF7893" w:rsidP="00BF7893">
      <w:r>
        <w:t>00:25:10,100 --&gt; 00:25:14,150</w:t>
      </w:r>
    </w:p>
    <w:p w14:paraId="5F1E13D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是稍微有一點刻意的感覺</w:t>
      </w:r>
      <w:r>
        <w:rPr>
          <w:rFonts w:hint="eastAsia"/>
        </w:rPr>
        <w:t xml:space="preserve"> </w:t>
      </w:r>
      <w:r>
        <w:rPr>
          <w:rFonts w:hint="eastAsia"/>
        </w:rPr>
        <w:t>是在</w:t>
      </w:r>
      <w:proofErr w:type="gramStart"/>
      <w:r>
        <w:rPr>
          <w:rFonts w:hint="eastAsia"/>
        </w:rPr>
        <w:t>呵護著</w:t>
      </w:r>
      <w:proofErr w:type="gramEnd"/>
      <w:r>
        <w:rPr>
          <w:rFonts w:hint="eastAsia"/>
        </w:rPr>
        <w:t>它</w:t>
      </w:r>
    </w:p>
    <w:p w14:paraId="1FED33B9" w14:textId="77777777" w:rsidR="00BF7893" w:rsidRDefault="00BF7893" w:rsidP="00BF7893"/>
    <w:p w14:paraId="69E6054A" w14:textId="77777777" w:rsidR="00BF7893" w:rsidRDefault="00BF7893" w:rsidP="00BF7893">
      <w:r>
        <w:t>530</w:t>
      </w:r>
    </w:p>
    <w:p w14:paraId="3865D3DB" w14:textId="77777777" w:rsidR="00BF7893" w:rsidRDefault="00BF7893" w:rsidP="00BF7893">
      <w:r>
        <w:t>00:25:14,210 --&gt; 00:25:20,673</w:t>
      </w:r>
    </w:p>
    <w:p w14:paraId="357D489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但是正確</w:t>
      </w:r>
      <w:r>
        <w:rPr>
          <w:rFonts w:hint="eastAsia"/>
        </w:rPr>
        <w:t xml:space="preserve"> </w:t>
      </w:r>
      <w:r>
        <w:rPr>
          <w:rFonts w:hint="eastAsia"/>
        </w:rPr>
        <w:t>真正的正確的清明的心</w:t>
      </w:r>
      <w:r>
        <w:rPr>
          <w:rFonts w:hint="eastAsia"/>
        </w:rPr>
        <w:t xml:space="preserve"> </w:t>
      </w:r>
      <w:r>
        <w:rPr>
          <w:rFonts w:hint="eastAsia"/>
        </w:rPr>
        <w:t>生起的時候正確禪定的心生起的時候</w:t>
      </w:r>
    </w:p>
    <w:p w14:paraId="225655AC" w14:textId="77777777" w:rsidR="00BF7893" w:rsidRDefault="00BF7893" w:rsidP="00BF7893"/>
    <w:p w14:paraId="65215D48" w14:textId="77777777" w:rsidR="00BF7893" w:rsidRDefault="00BF7893" w:rsidP="00BF7893">
      <w:r>
        <w:t>531</w:t>
      </w:r>
    </w:p>
    <w:p w14:paraId="4C047D08" w14:textId="77777777" w:rsidR="00BF7893" w:rsidRDefault="00BF7893" w:rsidP="00BF7893">
      <w:r>
        <w:t>00:25:20,673 --&gt; 00:25:22,850</w:t>
      </w:r>
    </w:p>
    <w:p w14:paraId="633D68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我們沒有刻意的去呵護他</w:t>
      </w:r>
    </w:p>
    <w:p w14:paraId="45E3E8B1" w14:textId="77777777" w:rsidR="00BF7893" w:rsidRDefault="00BF7893" w:rsidP="00BF7893"/>
    <w:p w14:paraId="53629FF9" w14:textId="77777777" w:rsidR="00BF7893" w:rsidRDefault="00BF7893" w:rsidP="00BF7893">
      <w:r>
        <w:t>532</w:t>
      </w:r>
    </w:p>
    <w:p w14:paraId="099FECDA" w14:textId="77777777" w:rsidR="00BF7893" w:rsidRDefault="00BF7893" w:rsidP="00BF7893">
      <w:r>
        <w:t>00:25:22,850 --&gt; 00:25:25,730</w:t>
      </w:r>
    </w:p>
    <w:p w14:paraId="574E0F0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但是這種狀態不會生起很久</w:t>
      </w:r>
    </w:p>
    <w:p w14:paraId="68A47E33" w14:textId="77777777" w:rsidR="00BF7893" w:rsidRDefault="00BF7893" w:rsidP="00BF7893"/>
    <w:p w14:paraId="098A5CDF" w14:textId="77777777" w:rsidR="00BF7893" w:rsidRDefault="00BF7893" w:rsidP="00BF7893">
      <w:r>
        <w:t>533</w:t>
      </w:r>
    </w:p>
    <w:p w14:paraId="1C199189" w14:textId="77777777" w:rsidR="00BF7893" w:rsidRDefault="00BF7893" w:rsidP="00BF7893">
      <w:r>
        <w:t>00:25:25,730 --&gt; 00:25:27,580</w:t>
      </w:r>
    </w:p>
    <w:p w14:paraId="1BF0E2EE" w14:textId="77777777" w:rsidR="00BF7893" w:rsidRDefault="00BF7893" w:rsidP="00BF7893">
      <w:r>
        <w:rPr>
          <w:rFonts w:hint="eastAsia"/>
        </w:rPr>
        <w:t>因爲我們沒有用過通過</w:t>
      </w:r>
    </w:p>
    <w:p w14:paraId="033E73BF" w14:textId="77777777" w:rsidR="00BF7893" w:rsidRDefault="00BF7893" w:rsidP="00BF7893"/>
    <w:p w14:paraId="0DEB0B1B" w14:textId="77777777" w:rsidR="00BF7893" w:rsidRDefault="00BF7893" w:rsidP="00BF7893">
      <w:r>
        <w:t>534</w:t>
      </w:r>
    </w:p>
    <w:p w14:paraId="0D15BE71" w14:textId="77777777" w:rsidR="00BF7893" w:rsidRDefault="00BF7893" w:rsidP="00BF7893">
      <w:r>
        <w:t>00:25:27,710 --&gt; 00:25:30,090</w:t>
      </w:r>
    </w:p>
    <w:p w14:paraId="16379EF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進入禪那的方式讓它安住起來</w:t>
      </w:r>
    </w:p>
    <w:p w14:paraId="6ED92544" w14:textId="77777777" w:rsidR="00BF7893" w:rsidRDefault="00BF7893" w:rsidP="00BF7893"/>
    <w:p w14:paraId="1B7797DE" w14:textId="77777777" w:rsidR="00BF7893" w:rsidRDefault="00BF7893" w:rsidP="00BF7893">
      <w:r>
        <w:t>535</w:t>
      </w:r>
    </w:p>
    <w:p w14:paraId="5609E45B" w14:textId="77777777" w:rsidR="00BF7893" w:rsidRDefault="00BF7893" w:rsidP="00BF7893">
      <w:r>
        <w:t>00:25:30,091 --&gt; 00:25:32,940</w:t>
      </w:r>
    </w:p>
    <w:p w14:paraId="548A668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我們用到的方式是即時</w:t>
      </w:r>
      <w:proofErr w:type="gramStart"/>
      <w:r>
        <w:rPr>
          <w:rFonts w:hint="eastAsia"/>
        </w:rPr>
        <w:t>知道心跑掉</w:t>
      </w:r>
      <w:proofErr w:type="gramEnd"/>
    </w:p>
    <w:p w14:paraId="5C8D13DA" w14:textId="77777777" w:rsidR="00BF7893" w:rsidRDefault="00BF7893" w:rsidP="00BF7893"/>
    <w:p w14:paraId="2B3F69DD" w14:textId="77777777" w:rsidR="00BF7893" w:rsidRDefault="00BF7893" w:rsidP="00BF7893">
      <w:r>
        <w:t>536</w:t>
      </w:r>
    </w:p>
    <w:p w14:paraId="3ACD0AB1" w14:textId="77777777" w:rsidR="00BF7893" w:rsidRDefault="00BF7893" w:rsidP="00BF7893">
      <w:r>
        <w:t>00:25:33,500 --&gt; 00:25:37,410</w:t>
      </w:r>
    </w:p>
    <w:p w14:paraId="6720061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像剛才</w:t>
      </w:r>
      <w:proofErr w:type="gramStart"/>
      <w:r>
        <w:rPr>
          <w:rFonts w:hint="eastAsia"/>
        </w:rPr>
        <w:t>說到說心跑</w:t>
      </w:r>
      <w:proofErr w:type="gramEnd"/>
      <w:r>
        <w:rPr>
          <w:rFonts w:hint="eastAsia"/>
        </w:rPr>
        <w:t>出去</w:t>
      </w:r>
      <w:r>
        <w:rPr>
          <w:rFonts w:hint="eastAsia"/>
        </w:rPr>
        <w:t xml:space="preserve"> </w:t>
      </w:r>
      <w:r>
        <w:rPr>
          <w:rFonts w:hint="eastAsia"/>
        </w:rPr>
        <w:t>去找自己喜歡的東西</w:t>
      </w:r>
    </w:p>
    <w:p w14:paraId="529749E5" w14:textId="77777777" w:rsidR="00BF7893" w:rsidRDefault="00BF7893" w:rsidP="00BF7893"/>
    <w:p w14:paraId="10FABB59" w14:textId="77777777" w:rsidR="00BF7893" w:rsidRDefault="00BF7893" w:rsidP="00BF7893">
      <w:r>
        <w:t>537</w:t>
      </w:r>
    </w:p>
    <w:p w14:paraId="7DF2010C" w14:textId="77777777" w:rsidR="00BF7893" w:rsidRDefault="00BF7893" w:rsidP="00BF7893">
      <w:r>
        <w:t>00:25:37,410 --&gt; 00:25:39,510</w:t>
      </w:r>
    </w:p>
    <w:p w14:paraId="481F20A5" w14:textId="56C9DF9F" w:rsidR="00BF7893" w:rsidRDefault="00BF7893" w:rsidP="00BF7893">
      <w:pPr>
        <w:rPr>
          <w:rFonts w:hint="eastAsia"/>
        </w:rPr>
      </w:pPr>
      <w:r>
        <w:rPr>
          <w:rFonts w:hint="eastAsia"/>
        </w:rPr>
        <w:t>或者</w:t>
      </w:r>
      <w:del w:id="27" w:author="國彰 陳" w:date="2024-10-21T09:07:00Z" w16du:dateUtc="2024-10-21T01:07:00Z">
        <w:r w:rsidR="00454D47">
          <w:rPr>
            <w:rFonts w:hint="eastAsia"/>
          </w:rPr>
          <w:delText>先</w:delText>
        </w:r>
      </w:del>
      <w:ins w:id="28" w:author="國彰 陳" w:date="2024-10-21T09:07:00Z" w16du:dateUtc="2024-10-21T01:07:00Z">
        <w:r>
          <w:rPr>
            <w:rFonts w:hint="eastAsia"/>
          </w:rPr>
          <w:t>心</w:t>
        </w:r>
      </w:ins>
      <w:r>
        <w:rPr>
          <w:rFonts w:hint="eastAsia"/>
        </w:rPr>
        <w:t>跑去</w:t>
      </w:r>
      <w:r>
        <w:rPr>
          <w:rFonts w:hint="eastAsia"/>
        </w:rPr>
        <w:t xml:space="preserve"> </w:t>
      </w:r>
      <w:r>
        <w:rPr>
          <w:rFonts w:hint="eastAsia"/>
        </w:rPr>
        <w:t>去找那個不喜歡的東西</w:t>
      </w:r>
    </w:p>
    <w:p w14:paraId="6D343A5F" w14:textId="77777777" w:rsidR="00BF7893" w:rsidRDefault="00BF7893" w:rsidP="00BF7893"/>
    <w:p w14:paraId="07B045F4" w14:textId="77777777" w:rsidR="00BF7893" w:rsidRDefault="00BF7893" w:rsidP="00BF7893">
      <w:r>
        <w:t>538</w:t>
      </w:r>
    </w:p>
    <w:p w14:paraId="10784370" w14:textId="77777777" w:rsidR="00BF7893" w:rsidRDefault="00BF7893" w:rsidP="00BF7893">
      <w:r>
        <w:t>00:25:39,510 --&gt; 00:25:42,070</w:t>
      </w:r>
    </w:p>
    <w:p w14:paraId="70BFD01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或者心沉靜下去</w:t>
      </w:r>
      <w:r>
        <w:rPr>
          <w:rFonts w:hint="eastAsia"/>
        </w:rPr>
        <w:t xml:space="preserve"> </w:t>
      </w:r>
      <w:r>
        <w:rPr>
          <w:rFonts w:hint="eastAsia"/>
        </w:rPr>
        <w:t>昏沉下去</w:t>
      </w:r>
    </w:p>
    <w:p w14:paraId="099EE93C" w14:textId="77777777" w:rsidR="00BF7893" w:rsidRDefault="00BF7893" w:rsidP="00BF7893"/>
    <w:p w14:paraId="30666569" w14:textId="77777777" w:rsidR="00BF7893" w:rsidRDefault="00BF7893" w:rsidP="00BF7893">
      <w:r>
        <w:t>539</w:t>
      </w:r>
    </w:p>
    <w:p w14:paraId="634D32FA" w14:textId="77777777" w:rsidR="00BF7893" w:rsidRDefault="00BF7893" w:rsidP="00BF7893">
      <w:r>
        <w:t>00:25:42,070 --&gt; 00:25:45,530</w:t>
      </w:r>
    </w:p>
    <w:p w14:paraId="23A985C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這個叫做昏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睡眠蓋</w:t>
      </w:r>
      <w:r>
        <w:rPr>
          <w:rFonts w:hint="eastAsia"/>
        </w:rPr>
        <w:t xml:space="preserve"> </w:t>
      </w:r>
      <w:r>
        <w:rPr>
          <w:rFonts w:hint="eastAsia"/>
        </w:rPr>
        <w:t>當昏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的時候</w:t>
      </w:r>
    </w:p>
    <w:p w14:paraId="397CE3ED" w14:textId="77777777" w:rsidR="00BF7893" w:rsidRDefault="00BF7893" w:rsidP="00BF7893"/>
    <w:p w14:paraId="0740D863" w14:textId="77777777" w:rsidR="00BF7893" w:rsidRDefault="00BF7893" w:rsidP="00BF7893">
      <w:r>
        <w:t>540</w:t>
      </w:r>
    </w:p>
    <w:p w14:paraId="5DBA06E9" w14:textId="77777777" w:rsidR="00BF7893" w:rsidRDefault="00BF7893" w:rsidP="00BF7893">
      <w:r>
        <w:t>00:25:45,530 --&gt; 00:25:47,460</w:t>
      </w:r>
    </w:p>
    <w:p w14:paraId="44A7F44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誰曾經想很多</w:t>
      </w:r>
      <w:r>
        <w:rPr>
          <w:rFonts w:hint="eastAsia"/>
        </w:rPr>
        <w:t xml:space="preserve"> </w:t>
      </w:r>
      <w:r>
        <w:rPr>
          <w:rFonts w:hint="eastAsia"/>
        </w:rPr>
        <w:t>思維很多</w:t>
      </w:r>
    </w:p>
    <w:p w14:paraId="7A534D9D" w14:textId="77777777" w:rsidR="00BF7893" w:rsidRDefault="00BF7893" w:rsidP="00BF7893"/>
    <w:p w14:paraId="68D5699B" w14:textId="77777777" w:rsidR="00BF7893" w:rsidRDefault="00BF7893" w:rsidP="00BF7893">
      <w:r>
        <w:t>541</w:t>
      </w:r>
    </w:p>
    <w:p w14:paraId="5E415CF6" w14:textId="77777777" w:rsidR="00BF7893" w:rsidRDefault="00BF7893" w:rsidP="00BF7893">
      <w:r>
        <w:t>00:25:47,480 --&gt; 00:25:51,130</w:t>
      </w:r>
    </w:p>
    <w:p w14:paraId="0C983AA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或者去跑去旅遊</w:t>
      </w:r>
      <w:r>
        <w:rPr>
          <w:rFonts w:hint="eastAsia"/>
        </w:rPr>
        <w:t xml:space="preserve"> </w:t>
      </w:r>
      <w:r>
        <w:rPr>
          <w:rFonts w:hint="eastAsia"/>
        </w:rPr>
        <w:t>或者工作特別多</w:t>
      </w:r>
    </w:p>
    <w:p w14:paraId="470F3172" w14:textId="77777777" w:rsidR="00BF7893" w:rsidRDefault="00BF7893" w:rsidP="00BF7893"/>
    <w:p w14:paraId="2CE8CA44" w14:textId="77777777" w:rsidR="00BF7893" w:rsidRDefault="00BF7893" w:rsidP="00BF7893">
      <w:r>
        <w:t>542</w:t>
      </w:r>
    </w:p>
    <w:p w14:paraId="79A46319" w14:textId="77777777" w:rsidR="00BF7893" w:rsidRDefault="00BF7893" w:rsidP="00BF7893">
      <w:r>
        <w:t>00:25:51,130 --&gt; 00:25:55,010</w:t>
      </w:r>
    </w:p>
    <w:p w14:paraId="327AB27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然後想散亂不已</w:t>
      </w:r>
      <w:r>
        <w:rPr>
          <w:rFonts w:hint="eastAsia"/>
        </w:rPr>
        <w:t xml:space="preserve"> </w:t>
      </w:r>
      <w:r>
        <w:rPr>
          <w:rFonts w:hint="eastAsia"/>
        </w:rPr>
        <w:t>那個之後心就會很疲勞</w:t>
      </w:r>
    </w:p>
    <w:p w14:paraId="281D46CA" w14:textId="77777777" w:rsidR="00BF7893" w:rsidRDefault="00BF7893" w:rsidP="00BF7893"/>
    <w:p w14:paraId="063178C5" w14:textId="77777777" w:rsidR="00BF7893" w:rsidRDefault="00BF7893" w:rsidP="00BF7893">
      <w:r>
        <w:t>543</w:t>
      </w:r>
    </w:p>
    <w:p w14:paraId="32F2D8B0" w14:textId="77777777" w:rsidR="00BF7893" w:rsidRDefault="00BF7893" w:rsidP="00BF7893">
      <w:r>
        <w:t>00:25:55,530 --&gt; 00:25:58,520</w:t>
      </w:r>
    </w:p>
    <w:p w14:paraId="296F977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當他疲勞的時候</w:t>
      </w:r>
      <w:r>
        <w:rPr>
          <w:rFonts w:hint="eastAsia"/>
        </w:rPr>
        <w:t xml:space="preserve"> </w:t>
      </w:r>
      <w:r>
        <w:rPr>
          <w:rFonts w:hint="eastAsia"/>
        </w:rPr>
        <w:t>它就會沉下去</w:t>
      </w:r>
    </w:p>
    <w:p w14:paraId="3912FE5C" w14:textId="77777777" w:rsidR="00BF7893" w:rsidRDefault="00BF7893" w:rsidP="00BF7893"/>
    <w:p w14:paraId="28B4DD80" w14:textId="77777777" w:rsidR="00BF7893" w:rsidRDefault="00BF7893" w:rsidP="00BF7893">
      <w:r>
        <w:t>544</w:t>
      </w:r>
    </w:p>
    <w:p w14:paraId="3DA23551" w14:textId="77777777" w:rsidR="00BF7893" w:rsidRDefault="00BF7893" w:rsidP="00BF7893">
      <w:r>
        <w:t>00:25:58,520 --&gt; 00:26:04,560</w:t>
      </w:r>
    </w:p>
    <w:p w14:paraId="12E438A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它沒辦法安住起來</w:t>
      </w:r>
      <w:r>
        <w:rPr>
          <w:rFonts w:hint="eastAsia"/>
        </w:rPr>
        <w:t xml:space="preserve"> </w:t>
      </w:r>
      <w:r>
        <w:rPr>
          <w:rFonts w:hint="eastAsia"/>
        </w:rPr>
        <w:t>它沒有辦法安住在中間</w:t>
      </w:r>
    </w:p>
    <w:p w14:paraId="585DF213" w14:textId="77777777" w:rsidR="00BF7893" w:rsidRDefault="00BF7893" w:rsidP="00BF7893"/>
    <w:p w14:paraId="271C9E77" w14:textId="77777777" w:rsidR="00BF7893" w:rsidRDefault="00BF7893" w:rsidP="00BF7893">
      <w:r>
        <w:t>545</w:t>
      </w:r>
    </w:p>
    <w:p w14:paraId="0FF813B9" w14:textId="77777777" w:rsidR="00BF7893" w:rsidRDefault="00BF7893" w:rsidP="00BF7893">
      <w:r>
        <w:t>00:26:04,570 --&gt; 00:26:07,630</w:t>
      </w:r>
    </w:p>
    <w:p w14:paraId="3B19678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當它散亂的時候</w:t>
      </w:r>
      <w:r>
        <w:rPr>
          <w:rFonts w:hint="eastAsia"/>
        </w:rPr>
        <w:t xml:space="preserve"> </w:t>
      </w:r>
      <w:r>
        <w:rPr>
          <w:rFonts w:hint="eastAsia"/>
        </w:rPr>
        <w:t>它想思維</w:t>
      </w:r>
    </w:p>
    <w:p w14:paraId="58A5EFF9" w14:textId="77777777" w:rsidR="00BF7893" w:rsidRDefault="00BF7893" w:rsidP="00BF7893"/>
    <w:p w14:paraId="70F4114D" w14:textId="77777777" w:rsidR="00BF7893" w:rsidRDefault="00BF7893" w:rsidP="00BF7893">
      <w:r>
        <w:t>546</w:t>
      </w:r>
    </w:p>
    <w:p w14:paraId="5E489BC0" w14:textId="77777777" w:rsidR="00BF7893" w:rsidRDefault="00BF7893" w:rsidP="00BF7893">
      <w:r>
        <w:t>00:26:07,680 --&gt; 00:26:09,600</w:t>
      </w:r>
    </w:p>
    <w:p w14:paraId="228BFA6E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這個算亂不已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想這個想那個</w:t>
      </w:r>
    </w:p>
    <w:p w14:paraId="6F131417" w14:textId="77777777" w:rsidR="00BF7893" w:rsidRDefault="00BF7893" w:rsidP="00BF7893"/>
    <w:p w14:paraId="49F6B728" w14:textId="77777777" w:rsidR="00BF7893" w:rsidRDefault="00BF7893" w:rsidP="00BF7893">
      <w:r>
        <w:t>547</w:t>
      </w:r>
    </w:p>
    <w:p w14:paraId="18DD5CAA" w14:textId="77777777" w:rsidR="00BF7893" w:rsidRDefault="00BF7893" w:rsidP="00BF7893">
      <w:r>
        <w:t>00:26:09,600 --&gt; 00:26:12,130</w:t>
      </w:r>
    </w:p>
    <w:p w14:paraId="7F38A52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跳來跳去</w:t>
      </w:r>
      <w:r>
        <w:rPr>
          <w:rFonts w:hint="eastAsia"/>
        </w:rPr>
        <w:t xml:space="preserve"> </w:t>
      </w:r>
      <w:r>
        <w:rPr>
          <w:rFonts w:hint="eastAsia"/>
        </w:rPr>
        <w:t>想的特別多</w:t>
      </w:r>
    </w:p>
    <w:p w14:paraId="3B246FE8" w14:textId="77777777" w:rsidR="00BF7893" w:rsidRDefault="00BF7893" w:rsidP="00BF7893"/>
    <w:p w14:paraId="7FE5EDAC" w14:textId="77777777" w:rsidR="00BF7893" w:rsidRDefault="00BF7893" w:rsidP="00BF7893">
      <w:r>
        <w:t>548</w:t>
      </w:r>
    </w:p>
    <w:p w14:paraId="32DBC9E2" w14:textId="77777777" w:rsidR="00BF7893" w:rsidRDefault="00BF7893" w:rsidP="00BF7893">
      <w:r>
        <w:t>00:26:12,130 --&gt; 00:26:16,450</w:t>
      </w:r>
    </w:p>
    <w:p w14:paraId="34DCBA3F" w14:textId="1994AD02" w:rsidR="00BF7893" w:rsidRDefault="00BF7893" w:rsidP="00BF7893">
      <w:pPr>
        <w:rPr>
          <w:rFonts w:hint="eastAsia"/>
        </w:rPr>
      </w:pPr>
      <w:r>
        <w:rPr>
          <w:rFonts w:hint="eastAsia"/>
        </w:rPr>
        <w:t>跑的特別多</w:t>
      </w:r>
      <w:r>
        <w:rPr>
          <w:rFonts w:hint="eastAsia"/>
        </w:rPr>
        <w:t xml:space="preserve"> </w:t>
      </w:r>
      <w:r>
        <w:rPr>
          <w:rFonts w:hint="eastAsia"/>
        </w:rPr>
        <w:t>它就</w:t>
      </w:r>
      <w:del w:id="29" w:author="國彰 陳" w:date="2024-10-21T09:07:00Z" w16du:dateUtc="2024-10-21T01:07:00Z">
        <w:r w:rsidR="00454D47">
          <w:rPr>
            <w:rFonts w:hint="eastAsia"/>
          </w:rPr>
          <w:delText>揮</w:delText>
        </w:r>
      </w:del>
      <w:ins w:id="30" w:author="國彰 陳" w:date="2024-10-21T09:07:00Z" w16du:dateUtc="2024-10-21T01:07:00Z">
        <w:r>
          <w:rPr>
            <w:rFonts w:hint="eastAsia"/>
          </w:rPr>
          <w:t>會</w:t>
        </w:r>
      </w:ins>
      <w:r>
        <w:rPr>
          <w:rFonts w:hint="eastAsia"/>
        </w:rPr>
        <w:t>力量下降</w:t>
      </w:r>
      <w:r>
        <w:rPr>
          <w:rFonts w:hint="eastAsia"/>
        </w:rPr>
        <w:t xml:space="preserve"> </w:t>
      </w:r>
      <w:r>
        <w:rPr>
          <w:rFonts w:hint="eastAsia"/>
        </w:rPr>
        <w:t>它就會沉下去</w:t>
      </w:r>
    </w:p>
    <w:p w14:paraId="12E1BFE2" w14:textId="77777777" w:rsidR="00BF7893" w:rsidRDefault="00BF7893" w:rsidP="00BF7893"/>
    <w:p w14:paraId="798AEF08" w14:textId="77777777" w:rsidR="00BF7893" w:rsidRDefault="00BF7893" w:rsidP="00BF7893">
      <w:r>
        <w:t>549</w:t>
      </w:r>
    </w:p>
    <w:p w14:paraId="6200ED01" w14:textId="77777777" w:rsidR="00BF7893" w:rsidRDefault="00BF7893" w:rsidP="00BF7893">
      <w:r>
        <w:t>00:26:16,450 --&gt; 00:26:20,120</w:t>
      </w:r>
    </w:p>
    <w:p w14:paraId="58913D2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所以散亂</w:t>
      </w:r>
      <w:r>
        <w:rPr>
          <w:rFonts w:hint="eastAsia"/>
        </w:rPr>
        <w:t xml:space="preserve"> </w:t>
      </w:r>
      <w:r>
        <w:rPr>
          <w:rFonts w:hint="eastAsia"/>
        </w:rPr>
        <w:t>它是禪定的一個敵人</w:t>
      </w:r>
    </w:p>
    <w:p w14:paraId="56E4737C" w14:textId="77777777" w:rsidR="00BF7893" w:rsidRDefault="00BF7893" w:rsidP="00BF7893"/>
    <w:p w14:paraId="152F4639" w14:textId="77777777" w:rsidR="00BF7893" w:rsidRDefault="00BF7893" w:rsidP="00BF7893">
      <w:r>
        <w:t>550</w:t>
      </w:r>
    </w:p>
    <w:p w14:paraId="51A5BAF1" w14:textId="77777777" w:rsidR="00BF7893" w:rsidRDefault="00BF7893" w:rsidP="00BF7893">
      <w:r>
        <w:t>00:26:20,970 --&gt; 00:26:23,320</w:t>
      </w:r>
    </w:p>
    <w:p w14:paraId="5E019F4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昏沈也是禪定的一個敵人</w:t>
      </w:r>
    </w:p>
    <w:p w14:paraId="7F47ED3C" w14:textId="77777777" w:rsidR="00BF7893" w:rsidRDefault="00BF7893" w:rsidP="00BF7893"/>
    <w:p w14:paraId="05650878" w14:textId="77777777" w:rsidR="00BF7893" w:rsidRDefault="00BF7893" w:rsidP="00BF7893">
      <w:r>
        <w:t>551</w:t>
      </w:r>
    </w:p>
    <w:p w14:paraId="100285D7" w14:textId="77777777" w:rsidR="00BF7893" w:rsidRDefault="00BF7893" w:rsidP="00BF7893">
      <w:r>
        <w:t>00:26:23,340 --&gt; 00:26:26,490</w:t>
      </w:r>
    </w:p>
    <w:p w14:paraId="4BD53CF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它沒有辦法讓心能夠保持住</w:t>
      </w:r>
    </w:p>
    <w:p w14:paraId="4E905127" w14:textId="77777777" w:rsidR="00BF7893" w:rsidRDefault="00BF7893" w:rsidP="00BF7893"/>
    <w:p w14:paraId="11863052" w14:textId="77777777" w:rsidR="00BF7893" w:rsidRDefault="00BF7893" w:rsidP="00BF7893">
      <w:r>
        <w:t>552</w:t>
      </w:r>
    </w:p>
    <w:p w14:paraId="63F86386" w14:textId="77777777" w:rsidR="00BF7893" w:rsidRDefault="00BF7893" w:rsidP="00BF7893">
      <w:r>
        <w:t>00:26:27,230 --&gt; 00:26:30,420</w:t>
      </w:r>
    </w:p>
    <w:p w14:paraId="4B0EEC3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當我們想知道什麼有疑問的時候</w:t>
      </w:r>
      <w:r>
        <w:rPr>
          <w:rFonts w:hint="eastAsia"/>
        </w:rPr>
        <w:t xml:space="preserve"> </w:t>
      </w:r>
      <w:r>
        <w:rPr>
          <w:rFonts w:hint="eastAsia"/>
        </w:rPr>
        <w:t>觀察到了嗎</w:t>
      </w:r>
    </w:p>
    <w:p w14:paraId="1687C57B" w14:textId="77777777" w:rsidR="00BF7893" w:rsidRDefault="00BF7893" w:rsidP="00BF7893"/>
    <w:p w14:paraId="71AFC391" w14:textId="77777777" w:rsidR="00BF7893" w:rsidRDefault="00BF7893" w:rsidP="00BF7893">
      <w:r>
        <w:t>553</w:t>
      </w:r>
    </w:p>
    <w:p w14:paraId="7EEE813E" w14:textId="77777777" w:rsidR="00BF7893" w:rsidRDefault="00BF7893" w:rsidP="00BF7893">
      <w:r>
        <w:t>00:26:30,420 --&gt; 00:26:34,900</w:t>
      </w:r>
    </w:p>
    <w:p w14:paraId="1EE1133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心它就會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浸在念頭的世界之中</w:t>
      </w:r>
      <w:r>
        <w:rPr>
          <w:rFonts w:hint="eastAsia"/>
        </w:rPr>
        <w:t xml:space="preserve"> </w:t>
      </w:r>
      <w:r>
        <w:rPr>
          <w:rFonts w:hint="eastAsia"/>
        </w:rPr>
        <w:t>想去找答案</w:t>
      </w:r>
    </w:p>
    <w:p w14:paraId="3BAA3FC1" w14:textId="77777777" w:rsidR="00BF7893" w:rsidRDefault="00BF7893" w:rsidP="00BF7893"/>
    <w:p w14:paraId="0D5C99BF" w14:textId="77777777" w:rsidR="00BF7893" w:rsidRDefault="00BF7893" w:rsidP="00BF7893">
      <w:r>
        <w:t>554</w:t>
      </w:r>
    </w:p>
    <w:p w14:paraId="3482E491" w14:textId="77777777" w:rsidR="00BF7893" w:rsidRDefault="00BF7893" w:rsidP="00BF7893">
      <w:r>
        <w:t>00:26:35,570 --&gt; 00:26:39,340</w:t>
      </w:r>
    </w:p>
    <w:p w14:paraId="1C8760A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它會讓我們的心</w:t>
      </w:r>
      <w:r>
        <w:rPr>
          <w:rFonts w:hint="eastAsia"/>
        </w:rPr>
        <w:t xml:space="preserve"> </w:t>
      </w:r>
      <w:r>
        <w:rPr>
          <w:rFonts w:hint="eastAsia"/>
        </w:rPr>
        <w:t>會跑出去</w:t>
      </w:r>
    </w:p>
    <w:p w14:paraId="10938F35" w14:textId="77777777" w:rsidR="00BF7893" w:rsidRDefault="00BF7893" w:rsidP="00BF7893"/>
    <w:p w14:paraId="07E9A200" w14:textId="77777777" w:rsidR="00BF7893" w:rsidRDefault="00BF7893" w:rsidP="00BF7893">
      <w:r>
        <w:t>555</w:t>
      </w:r>
    </w:p>
    <w:p w14:paraId="28F880E4" w14:textId="77777777" w:rsidR="00BF7893" w:rsidRDefault="00BF7893" w:rsidP="00BF7893">
      <w:r>
        <w:t>00:26:40,750 --&gt; 00:26:43,920</w:t>
      </w:r>
    </w:p>
    <w:p w14:paraId="607568B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它已經沒有在保持住</w:t>
      </w:r>
      <w:r>
        <w:rPr>
          <w:rFonts w:hint="eastAsia"/>
        </w:rPr>
        <w:t xml:space="preserve"> </w:t>
      </w:r>
      <w:r>
        <w:rPr>
          <w:rFonts w:hint="eastAsia"/>
        </w:rPr>
        <w:t>沒有再安住了</w:t>
      </w:r>
    </w:p>
    <w:p w14:paraId="133F3609" w14:textId="77777777" w:rsidR="00BF7893" w:rsidRDefault="00BF7893" w:rsidP="00BF7893"/>
    <w:p w14:paraId="7B08ACEA" w14:textId="77777777" w:rsidR="00BF7893" w:rsidRDefault="00BF7893" w:rsidP="00BF7893">
      <w:r>
        <w:t>556</w:t>
      </w:r>
    </w:p>
    <w:p w14:paraId="16DE8F50" w14:textId="77777777" w:rsidR="00BF7893" w:rsidRDefault="00BF7893" w:rsidP="00BF7893">
      <w:r>
        <w:t>00:26:43,920 --&gt; 00:26:45,620</w:t>
      </w:r>
    </w:p>
    <w:p w14:paraId="732C9EB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能跟得上嗎</w:t>
      </w:r>
    </w:p>
    <w:p w14:paraId="11D2BF16" w14:textId="77777777" w:rsidR="00BF7893" w:rsidRDefault="00BF7893" w:rsidP="00BF7893"/>
    <w:p w14:paraId="5CF95D5F" w14:textId="77777777" w:rsidR="00BF7893" w:rsidRDefault="00BF7893" w:rsidP="00BF7893">
      <w:r>
        <w:t>557</w:t>
      </w:r>
    </w:p>
    <w:p w14:paraId="657FF00F" w14:textId="77777777" w:rsidR="00BF7893" w:rsidRDefault="00BF7893" w:rsidP="00BF7893">
      <w:r>
        <w:t>00:26:46,170 --&gt; 00:26:49,190</w:t>
      </w:r>
    </w:p>
    <w:p w14:paraId="7829548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如果說通過思維的話</w:t>
      </w:r>
      <w:r>
        <w:rPr>
          <w:rFonts w:hint="eastAsia"/>
        </w:rPr>
        <w:t xml:space="preserve"> </w:t>
      </w:r>
      <w:r>
        <w:rPr>
          <w:rFonts w:hint="eastAsia"/>
        </w:rPr>
        <w:t>大概能夠跟得上</w:t>
      </w:r>
    </w:p>
    <w:p w14:paraId="649C9A27" w14:textId="77777777" w:rsidR="00BF7893" w:rsidRDefault="00BF7893" w:rsidP="00BF7893"/>
    <w:p w14:paraId="66D2C593" w14:textId="77777777" w:rsidR="00BF7893" w:rsidRDefault="00BF7893" w:rsidP="00BF7893">
      <w:r>
        <w:t>558</w:t>
      </w:r>
    </w:p>
    <w:p w14:paraId="3EF27876" w14:textId="77777777" w:rsidR="00BF7893" w:rsidRDefault="00BF7893" w:rsidP="00BF7893">
      <w:r>
        <w:t>00:26:49,250 --&gt; 00:26:50,590</w:t>
      </w:r>
    </w:p>
    <w:p w14:paraId="77041B7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能感覺到嗎</w:t>
      </w:r>
    </w:p>
    <w:p w14:paraId="739E5A7A" w14:textId="77777777" w:rsidR="00BF7893" w:rsidRDefault="00BF7893" w:rsidP="00BF7893"/>
    <w:p w14:paraId="1D01E7A5" w14:textId="77777777" w:rsidR="00BF7893" w:rsidRDefault="00BF7893" w:rsidP="00BF7893">
      <w:r>
        <w:t>559</w:t>
      </w:r>
    </w:p>
    <w:p w14:paraId="6D205904" w14:textId="77777777" w:rsidR="00BF7893" w:rsidRDefault="00BF7893" w:rsidP="00BF7893">
      <w:r>
        <w:t>00:26:50,730 --&gt; 00:26:54,890</w:t>
      </w:r>
    </w:p>
    <w:p w14:paraId="0D03D18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大家能夠明白嗎</w:t>
      </w:r>
      <w:r>
        <w:rPr>
          <w:rFonts w:hint="eastAsia"/>
        </w:rPr>
        <w:t xml:space="preserve"> </w:t>
      </w:r>
      <w:r>
        <w:rPr>
          <w:rFonts w:hint="eastAsia"/>
        </w:rPr>
        <w:t>正確的禪定</w:t>
      </w:r>
    </w:p>
    <w:p w14:paraId="66894729" w14:textId="77777777" w:rsidR="00BF7893" w:rsidRDefault="00BF7893" w:rsidP="00BF7893"/>
    <w:p w14:paraId="3B7BCF0E" w14:textId="77777777" w:rsidR="00BF7893" w:rsidRDefault="00BF7893" w:rsidP="00BF7893">
      <w:r>
        <w:t>560</w:t>
      </w:r>
    </w:p>
    <w:p w14:paraId="17C319CA" w14:textId="77777777" w:rsidR="00BF7893" w:rsidRDefault="00BF7893" w:rsidP="00BF7893">
      <w:r>
        <w:t>00:26:54,890 --&gt; 00:27:00,330</w:t>
      </w:r>
    </w:p>
    <w:p w14:paraId="32C11BB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也就是心安住的狀態</w:t>
      </w:r>
      <w:r>
        <w:rPr>
          <w:rFonts w:hint="eastAsia"/>
        </w:rPr>
        <w:t xml:space="preserve"> </w:t>
      </w:r>
      <w:r>
        <w:rPr>
          <w:rFonts w:hint="eastAsia"/>
        </w:rPr>
        <w:t>是心它沒有跑出去的狀態</w:t>
      </w:r>
    </w:p>
    <w:p w14:paraId="35514AAB" w14:textId="77777777" w:rsidR="00BF7893" w:rsidRDefault="00BF7893" w:rsidP="00BF7893"/>
    <w:p w14:paraId="0AAA6062" w14:textId="77777777" w:rsidR="00BF7893" w:rsidRDefault="00BF7893" w:rsidP="00BF7893">
      <w:r>
        <w:t>561</w:t>
      </w:r>
    </w:p>
    <w:p w14:paraId="45405669" w14:textId="77777777" w:rsidR="00BF7893" w:rsidRDefault="00BF7893" w:rsidP="00BF7893">
      <w:r>
        <w:t>00:27:00,330 --&gt; 00:27:04,050</w:t>
      </w:r>
    </w:p>
    <w:p w14:paraId="503FC69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但是這五蓋它們各有各的長相</w:t>
      </w:r>
    </w:p>
    <w:p w14:paraId="39B1B35E" w14:textId="77777777" w:rsidR="00BF7893" w:rsidRDefault="00BF7893" w:rsidP="00BF7893"/>
    <w:p w14:paraId="713AFF4D" w14:textId="77777777" w:rsidR="00BF7893" w:rsidRDefault="00BF7893" w:rsidP="00BF7893">
      <w:r>
        <w:t>562</w:t>
      </w:r>
    </w:p>
    <w:p w14:paraId="7F612B39" w14:textId="77777777" w:rsidR="00BF7893" w:rsidRDefault="00BF7893" w:rsidP="00BF7893">
      <w:r>
        <w:t>00:27:04,050 --&gt; 00:27:07,920</w:t>
      </w:r>
    </w:p>
    <w:p w14:paraId="4DC42C7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但是他們的後果</w:t>
      </w:r>
      <w:r>
        <w:rPr>
          <w:rFonts w:hint="eastAsia"/>
        </w:rPr>
        <w:t xml:space="preserve"> </w:t>
      </w:r>
      <w:r>
        <w:rPr>
          <w:rFonts w:hint="eastAsia"/>
        </w:rPr>
        <w:t>就會刺激我們</w:t>
      </w:r>
      <w:proofErr w:type="gramStart"/>
      <w:r>
        <w:rPr>
          <w:rFonts w:hint="eastAsia"/>
        </w:rPr>
        <w:t>的心跑出去</w:t>
      </w:r>
      <w:proofErr w:type="gramEnd"/>
    </w:p>
    <w:p w14:paraId="79EA5CFE" w14:textId="77777777" w:rsidR="00BF7893" w:rsidRDefault="00BF7893" w:rsidP="00BF7893"/>
    <w:p w14:paraId="2EFE69F8" w14:textId="77777777" w:rsidR="00BF7893" w:rsidRDefault="00BF7893" w:rsidP="00BF7893">
      <w:r>
        <w:t>563</w:t>
      </w:r>
    </w:p>
    <w:p w14:paraId="713425EF" w14:textId="77777777" w:rsidR="00BF7893" w:rsidRDefault="00BF7893" w:rsidP="00BF7893">
      <w:r>
        <w:t>00:27:10,610 --&gt; 00:27:11,570</w:t>
      </w:r>
    </w:p>
    <w:p w14:paraId="78A02FA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刺激我們的心跑</w:t>
      </w:r>
    </w:p>
    <w:p w14:paraId="3451980D" w14:textId="77777777" w:rsidR="00BF7893" w:rsidRDefault="00BF7893" w:rsidP="00BF7893"/>
    <w:p w14:paraId="3942F7F9" w14:textId="77777777" w:rsidR="00BF7893" w:rsidRDefault="00BF7893" w:rsidP="00BF7893">
      <w:r>
        <w:t>564</w:t>
      </w:r>
    </w:p>
    <w:p w14:paraId="592FEFB6" w14:textId="77777777" w:rsidR="00BF7893" w:rsidRDefault="00BF7893" w:rsidP="00BF7893">
      <w:r>
        <w:t>00:27:11,590 --&gt; 00:27:15,550</w:t>
      </w:r>
    </w:p>
    <w:p w14:paraId="1F0BF44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昏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它不是往外跑</w:t>
      </w:r>
      <w:r>
        <w:rPr>
          <w:rFonts w:hint="eastAsia"/>
        </w:rPr>
        <w:t xml:space="preserve"> </w:t>
      </w:r>
      <w:r>
        <w:rPr>
          <w:rFonts w:hint="eastAsia"/>
        </w:rPr>
        <w:t>它是沉下去</w:t>
      </w:r>
    </w:p>
    <w:p w14:paraId="28A8305A" w14:textId="77777777" w:rsidR="00BF7893" w:rsidRDefault="00BF7893" w:rsidP="00BF7893"/>
    <w:p w14:paraId="5753A245" w14:textId="77777777" w:rsidR="00BF7893" w:rsidRDefault="00BF7893" w:rsidP="00BF7893">
      <w:r>
        <w:t>565</w:t>
      </w:r>
    </w:p>
    <w:p w14:paraId="3E850609" w14:textId="77777777" w:rsidR="00BF7893" w:rsidRDefault="00BF7893" w:rsidP="00BF7893">
      <w:r>
        <w:t>00:27:16,410 --&gt; 00:27:18,890</w:t>
      </w:r>
    </w:p>
    <w:p w14:paraId="1045605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沉下去一樣是跑動</w:t>
      </w:r>
      <w:r>
        <w:rPr>
          <w:rFonts w:hint="eastAsia"/>
        </w:rPr>
        <w:t xml:space="preserve"> </w:t>
      </w:r>
      <w:r>
        <w:rPr>
          <w:rFonts w:hint="eastAsia"/>
        </w:rPr>
        <w:t>知道嗎</w:t>
      </w:r>
    </w:p>
    <w:p w14:paraId="508E8223" w14:textId="77777777" w:rsidR="00BF7893" w:rsidRDefault="00BF7893" w:rsidP="00BF7893"/>
    <w:p w14:paraId="062354F5" w14:textId="77777777" w:rsidR="00BF7893" w:rsidRDefault="00BF7893" w:rsidP="00BF7893">
      <w:r>
        <w:t>566</w:t>
      </w:r>
    </w:p>
    <w:p w14:paraId="147EDF1F" w14:textId="77777777" w:rsidR="00BF7893" w:rsidRDefault="00BF7893" w:rsidP="00BF7893">
      <w:r>
        <w:t>00:27:19,470 --&gt; 00:27:22,470</w:t>
      </w:r>
    </w:p>
    <w:p w14:paraId="624270D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如果說它安住的話</w:t>
      </w:r>
      <w:r>
        <w:rPr>
          <w:rFonts w:hint="eastAsia"/>
        </w:rPr>
        <w:t xml:space="preserve"> </w:t>
      </w:r>
      <w:r>
        <w:rPr>
          <w:rFonts w:hint="eastAsia"/>
        </w:rPr>
        <w:t>它就沒有跑動</w:t>
      </w:r>
    </w:p>
    <w:p w14:paraId="29F0CEDD" w14:textId="77777777" w:rsidR="00BF7893" w:rsidRDefault="00BF7893" w:rsidP="00BF7893"/>
    <w:p w14:paraId="163CC270" w14:textId="77777777" w:rsidR="00BF7893" w:rsidRDefault="00BF7893" w:rsidP="00BF7893">
      <w:r>
        <w:t>567</w:t>
      </w:r>
    </w:p>
    <w:p w14:paraId="33FC0779" w14:textId="77777777" w:rsidR="00BF7893" w:rsidRDefault="00BF7893" w:rsidP="00BF7893">
      <w:r>
        <w:t>00:27:22,490 --&gt; 00:27:24,130</w:t>
      </w:r>
    </w:p>
    <w:p w14:paraId="66B77D0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如果跑出去也是動</w:t>
      </w:r>
    </w:p>
    <w:p w14:paraId="28456298" w14:textId="77777777" w:rsidR="00BF7893" w:rsidRDefault="00BF7893" w:rsidP="00BF7893"/>
    <w:p w14:paraId="08E43943" w14:textId="77777777" w:rsidR="00BF7893" w:rsidRDefault="00BF7893" w:rsidP="00BF7893">
      <w:r>
        <w:t>568</w:t>
      </w:r>
    </w:p>
    <w:p w14:paraId="3675833A" w14:textId="77777777" w:rsidR="00BF7893" w:rsidRDefault="00BF7893" w:rsidP="00BF7893">
      <w:r>
        <w:t>00:27:24,130 --&gt; 00:27:27,840</w:t>
      </w:r>
    </w:p>
    <w:p w14:paraId="5538114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如果下去的話</w:t>
      </w:r>
      <w:r>
        <w:rPr>
          <w:rFonts w:hint="eastAsia"/>
        </w:rPr>
        <w:t xml:space="preserve"> </w:t>
      </w:r>
      <w:r>
        <w:rPr>
          <w:rFonts w:hint="eastAsia"/>
        </w:rPr>
        <w:t>沉下去的話一樣是在跑動</w:t>
      </w:r>
    </w:p>
    <w:p w14:paraId="62FB9606" w14:textId="77777777" w:rsidR="00BF7893" w:rsidRDefault="00BF7893" w:rsidP="00BF7893"/>
    <w:p w14:paraId="68B75E16" w14:textId="77777777" w:rsidR="00BF7893" w:rsidRDefault="00BF7893" w:rsidP="00BF7893">
      <w:r>
        <w:t>569</w:t>
      </w:r>
    </w:p>
    <w:p w14:paraId="5DA16023" w14:textId="77777777" w:rsidR="00BF7893" w:rsidRDefault="00BF7893" w:rsidP="00BF7893">
      <w:r>
        <w:t>00:27:28,990 --&gt; 00:27:32,320</w:t>
      </w:r>
    </w:p>
    <w:p w14:paraId="12F1F90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它沒有辦法能夠在中間</w:t>
      </w:r>
      <w:r>
        <w:rPr>
          <w:rFonts w:hint="eastAsia"/>
        </w:rPr>
        <w:t xml:space="preserve"> </w:t>
      </w:r>
      <w:r>
        <w:rPr>
          <w:rFonts w:hint="eastAsia"/>
        </w:rPr>
        <w:t>安住在中間了</w:t>
      </w:r>
    </w:p>
    <w:p w14:paraId="67EA707B" w14:textId="77777777" w:rsidR="00BF7893" w:rsidRDefault="00BF7893" w:rsidP="00BF7893"/>
    <w:p w14:paraId="27EA05B6" w14:textId="77777777" w:rsidR="00BF7893" w:rsidRDefault="00BF7893" w:rsidP="00BF7893">
      <w:r>
        <w:t>570</w:t>
      </w:r>
    </w:p>
    <w:p w14:paraId="57E9E797" w14:textId="77777777" w:rsidR="00BF7893" w:rsidRDefault="00BF7893" w:rsidP="00BF7893">
      <w:r>
        <w:t>00:27:34,250 --&gt; 00:27:37,180</w:t>
      </w:r>
    </w:p>
    <w:p w14:paraId="436668D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這個呢</w:t>
      </w:r>
      <w:r>
        <w:rPr>
          <w:rFonts w:hint="eastAsia"/>
        </w:rPr>
        <w:t xml:space="preserve"> </w:t>
      </w:r>
      <w:r>
        <w:rPr>
          <w:rFonts w:hint="eastAsia"/>
        </w:rPr>
        <w:t>當有的人他這樣感覺的話</w:t>
      </w:r>
    </w:p>
    <w:p w14:paraId="4AD0E9E7" w14:textId="77777777" w:rsidR="00BF7893" w:rsidRDefault="00BF7893" w:rsidP="00BF7893"/>
    <w:p w14:paraId="4BAA2F0A" w14:textId="77777777" w:rsidR="00BF7893" w:rsidRDefault="00BF7893" w:rsidP="00BF7893">
      <w:r>
        <w:t>571</w:t>
      </w:r>
    </w:p>
    <w:p w14:paraId="5ADB7097" w14:textId="77777777" w:rsidR="00BF7893" w:rsidRDefault="00BF7893" w:rsidP="00BF7893">
      <w:r>
        <w:t>00:27:37,180 --&gt; 00:27:41,700</w:t>
      </w:r>
    </w:p>
    <w:p w14:paraId="2F7B488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他就會覺得說一定要把心這個呵護</w:t>
      </w:r>
    </w:p>
    <w:p w14:paraId="2799CCDE" w14:textId="77777777" w:rsidR="00BF7893" w:rsidRDefault="00BF7893" w:rsidP="00BF7893"/>
    <w:p w14:paraId="52551D1D" w14:textId="77777777" w:rsidR="00BF7893" w:rsidRDefault="00BF7893" w:rsidP="00BF7893">
      <w:r>
        <w:t>572</w:t>
      </w:r>
    </w:p>
    <w:p w14:paraId="264AD1C8" w14:textId="77777777" w:rsidR="00BF7893" w:rsidRDefault="00BF7893" w:rsidP="00BF7893">
      <w:r>
        <w:t>00:27:41,930 --&gt; 00:27:43,930</w:t>
      </w:r>
    </w:p>
    <w:p w14:paraId="1F5E9CE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比如說</w:t>
      </w:r>
      <w:r>
        <w:rPr>
          <w:rFonts w:hint="eastAsia"/>
        </w:rPr>
        <w:t>12</w:t>
      </w:r>
      <w:r>
        <w:rPr>
          <w:rFonts w:hint="eastAsia"/>
        </w:rPr>
        <w:t>號正在做的這個</w:t>
      </w:r>
    </w:p>
    <w:p w14:paraId="0BB53890" w14:textId="77777777" w:rsidR="00BF7893" w:rsidRDefault="00BF7893" w:rsidP="00BF7893"/>
    <w:p w14:paraId="4247911A" w14:textId="77777777" w:rsidR="00BF7893" w:rsidRDefault="00BF7893" w:rsidP="00BF7893">
      <w:r>
        <w:t>573</w:t>
      </w:r>
    </w:p>
    <w:p w14:paraId="4E967367" w14:textId="77777777" w:rsidR="00BF7893" w:rsidRDefault="00BF7893" w:rsidP="00BF7893">
      <w:r>
        <w:t>00:27:43,930 --&gt; 00:27:46,630</w:t>
      </w:r>
    </w:p>
    <w:p w14:paraId="7CD611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好像想把這個能夠保持在中間</w:t>
      </w:r>
    </w:p>
    <w:p w14:paraId="3B79C2CE" w14:textId="77777777" w:rsidR="00BF7893" w:rsidRDefault="00BF7893" w:rsidP="00BF7893"/>
    <w:p w14:paraId="4933244A" w14:textId="77777777" w:rsidR="00BF7893" w:rsidRDefault="00BF7893" w:rsidP="00BF7893">
      <w:r>
        <w:t>574</w:t>
      </w:r>
    </w:p>
    <w:p w14:paraId="4A04015A" w14:textId="77777777" w:rsidR="00BF7893" w:rsidRDefault="00BF7893" w:rsidP="00BF7893">
      <w:r>
        <w:t>00:27:46,630 --&gt; 00:27:51,820</w:t>
      </w:r>
    </w:p>
    <w:p w14:paraId="16B4A4B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但是這個是通過欲望來呵護的</w:t>
      </w:r>
      <w:r>
        <w:rPr>
          <w:rFonts w:hint="eastAsia"/>
        </w:rPr>
        <w:t xml:space="preserve"> </w:t>
      </w:r>
      <w:r>
        <w:rPr>
          <w:rFonts w:hint="eastAsia"/>
        </w:rPr>
        <w:t>害怕他跑掉</w:t>
      </w:r>
      <w:r>
        <w:rPr>
          <w:rFonts w:hint="eastAsia"/>
        </w:rPr>
        <w:t xml:space="preserve"> </w:t>
      </w:r>
      <w:r>
        <w:rPr>
          <w:rFonts w:hint="eastAsia"/>
        </w:rPr>
        <w:t>因此去呵護住</w:t>
      </w:r>
    </w:p>
    <w:p w14:paraId="2B1F3A0D" w14:textId="77777777" w:rsidR="00BF7893" w:rsidRDefault="00BF7893" w:rsidP="00BF7893"/>
    <w:p w14:paraId="6802C216" w14:textId="77777777" w:rsidR="00BF7893" w:rsidRDefault="00BF7893" w:rsidP="00BF7893">
      <w:r>
        <w:t>575</w:t>
      </w:r>
    </w:p>
    <w:p w14:paraId="4CDCBD21" w14:textId="77777777" w:rsidR="00BF7893" w:rsidRDefault="00BF7893" w:rsidP="00BF7893">
      <w:r>
        <w:t>00:27:52,090 --&gt; 00:27:56,050</w:t>
      </w:r>
    </w:p>
    <w:p w14:paraId="4B506D7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這樣是刻意造作出來的禪定</w:t>
      </w:r>
    </w:p>
    <w:p w14:paraId="6785075C" w14:textId="77777777" w:rsidR="00BF7893" w:rsidRDefault="00BF7893" w:rsidP="00BF7893"/>
    <w:p w14:paraId="7578420A" w14:textId="77777777" w:rsidR="00BF7893" w:rsidRDefault="00BF7893" w:rsidP="00BF7893">
      <w:r>
        <w:t>576</w:t>
      </w:r>
    </w:p>
    <w:p w14:paraId="218A6FDF" w14:textId="77777777" w:rsidR="00BF7893" w:rsidRDefault="00BF7893" w:rsidP="00BF7893">
      <w:r>
        <w:t>00:27:56,530 --&gt; 00:27:58,070</w:t>
      </w:r>
    </w:p>
    <w:p w14:paraId="56F289C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這個後面推動的是貪</w:t>
      </w:r>
    </w:p>
    <w:p w14:paraId="319BF02E" w14:textId="77777777" w:rsidR="00BF7893" w:rsidRDefault="00BF7893" w:rsidP="00BF7893"/>
    <w:p w14:paraId="4659F598" w14:textId="77777777" w:rsidR="00BF7893" w:rsidRDefault="00BF7893" w:rsidP="00BF7893">
      <w:r>
        <w:t>577</w:t>
      </w:r>
    </w:p>
    <w:p w14:paraId="042F9CBE" w14:textId="77777777" w:rsidR="00BF7893" w:rsidRDefault="00BF7893" w:rsidP="00BF7893">
      <w:r>
        <w:t>00:27:58,130 --&gt; 00:27:59,390</w:t>
      </w:r>
    </w:p>
    <w:p w14:paraId="319CD44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一樣是貪</w:t>
      </w:r>
    </w:p>
    <w:p w14:paraId="68897F69" w14:textId="77777777" w:rsidR="00BF7893" w:rsidRDefault="00BF7893" w:rsidP="00BF7893"/>
    <w:p w14:paraId="7DE9DF7E" w14:textId="77777777" w:rsidR="00BF7893" w:rsidRDefault="00BF7893" w:rsidP="00BF7893">
      <w:r>
        <w:t>578</w:t>
      </w:r>
    </w:p>
    <w:p w14:paraId="102FEAC0" w14:textId="77777777" w:rsidR="00BF7893" w:rsidRDefault="00BF7893" w:rsidP="00BF7893">
      <w:r>
        <w:t>00:28:00,450 --&gt; 00:28:01,780</w:t>
      </w:r>
    </w:p>
    <w:p w14:paraId="194D728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貪是什麼</w:t>
      </w:r>
    </w:p>
    <w:p w14:paraId="4B2FC0BE" w14:textId="77777777" w:rsidR="00BF7893" w:rsidRDefault="00BF7893" w:rsidP="00BF7893"/>
    <w:p w14:paraId="0202241A" w14:textId="77777777" w:rsidR="00BF7893" w:rsidRDefault="00BF7893" w:rsidP="00BF7893">
      <w:r>
        <w:t>579</w:t>
      </w:r>
    </w:p>
    <w:p w14:paraId="272F9C37" w14:textId="77777777" w:rsidR="00BF7893" w:rsidRDefault="00BF7893" w:rsidP="00BF7893">
      <w:r>
        <w:t>00:28:01,810 --&gt; 00:28:09,460</w:t>
      </w:r>
    </w:p>
    <w:p w14:paraId="6888A83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貪就是想這樣保持住的欲望</w:t>
      </w:r>
      <w:r>
        <w:rPr>
          <w:rFonts w:hint="eastAsia"/>
        </w:rPr>
        <w:t xml:space="preserve"> </w:t>
      </w:r>
      <w:r>
        <w:rPr>
          <w:rFonts w:hint="eastAsia"/>
        </w:rPr>
        <w:t>在我們</w:t>
      </w:r>
      <w:proofErr w:type="gramStart"/>
      <w:r>
        <w:rPr>
          <w:rFonts w:hint="eastAsia"/>
        </w:rPr>
        <w:t>想保想有</w:t>
      </w:r>
      <w:proofErr w:type="gramEnd"/>
      <w:r>
        <w:rPr>
          <w:rFonts w:hint="eastAsia"/>
        </w:rPr>
        <w:t>欲望的時候</w:t>
      </w:r>
    </w:p>
    <w:p w14:paraId="5DAB678E" w14:textId="77777777" w:rsidR="00BF7893" w:rsidRDefault="00BF7893" w:rsidP="00BF7893"/>
    <w:p w14:paraId="13B0974B" w14:textId="77777777" w:rsidR="00BF7893" w:rsidRDefault="00BF7893" w:rsidP="00BF7893">
      <w:r>
        <w:t>580</w:t>
      </w:r>
    </w:p>
    <w:p w14:paraId="78A8D084" w14:textId="77777777" w:rsidR="00BF7893" w:rsidRDefault="00BF7893" w:rsidP="00BF7893">
      <w:r>
        <w:t>00:28:09,460 --&gt; 00:28:17,410</w:t>
      </w:r>
    </w:p>
    <w:p w14:paraId="7F54419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我們想這樣子去保持住的話</w:t>
      </w:r>
      <w:r>
        <w:rPr>
          <w:rFonts w:hint="eastAsia"/>
        </w:rPr>
        <w:t xml:space="preserve"> </w:t>
      </w:r>
      <w:r>
        <w:rPr>
          <w:rFonts w:hint="eastAsia"/>
        </w:rPr>
        <w:t>一定</w:t>
      </w:r>
      <w:proofErr w:type="gramStart"/>
      <w:r>
        <w:rPr>
          <w:rFonts w:hint="eastAsia"/>
        </w:rPr>
        <w:t>要先這樣子</w:t>
      </w:r>
      <w:proofErr w:type="gramEnd"/>
      <w:r>
        <w:rPr>
          <w:rFonts w:hint="eastAsia"/>
        </w:rPr>
        <w:t>先跑動</w:t>
      </w:r>
      <w:r>
        <w:rPr>
          <w:rFonts w:hint="eastAsia"/>
        </w:rPr>
        <w:t xml:space="preserve"> </w:t>
      </w:r>
      <w:r>
        <w:rPr>
          <w:rFonts w:hint="eastAsia"/>
        </w:rPr>
        <w:t>然後這樣</w:t>
      </w:r>
      <w:proofErr w:type="gramStart"/>
      <w:r>
        <w:rPr>
          <w:rFonts w:hint="eastAsia"/>
        </w:rPr>
        <w:t>護持住呵護</w:t>
      </w:r>
      <w:proofErr w:type="gramEnd"/>
      <w:r>
        <w:rPr>
          <w:rFonts w:hint="eastAsia"/>
        </w:rPr>
        <w:t>住</w:t>
      </w:r>
    </w:p>
    <w:p w14:paraId="5E658F47" w14:textId="77777777" w:rsidR="00BF7893" w:rsidRDefault="00BF7893" w:rsidP="00BF7893"/>
    <w:p w14:paraId="79368B01" w14:textId="77777777" w:rsidR="00BF7893" w:rsidRDefault="00BF7893" w:rsidP="00BF7893">
      <w:r>
        <w:t>581</w:t>
      </w:r>
    </w:p>
    <w:p w14:paraId="3C7F9B00" w14:textId="77777777" w:rsidR="00BF7893" w:rsidRDefault="00BF7893" w:rsidP="00BF7893">
      <w:r>
        <w:t>00:28:17,410 --&gt; 00:28:20,580</w:t>
      </w:r>
    </w:p>
    <w:p w14:paraId="066A2FB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因此真正</w:t>
      </w:r>
      <w:r>
        <w:rPr>
          <w:rFonts w:hint="eastAsia"/>
        </w:rPr>
        <w:t xml:space="preserve"> </w:t>
      </w:r>
      <w:r>
        <w:rPr>
          <w:rFonts w:hint="eastAsia"/>
        </w:rPr>
        <w:t>正確的禪定</w:t>
      </w:r>
      <w:r>
        <w:rPr>
          <w:rFonts w:hint="eastAsia"/>
        </w:rPr>
        <w:t xml:space="preserve"> </w:t>
      </w:r>
      <w:r>
        <w:rPr>
          <w:rFonts w:hint="eastAsia"/>
        </w:rPr>
        <w:t>心它沒有跑</w:t>
      </w:r>
    </w:p>
    <w:p w14:paraId="32B605E1" w14:textId="77777777" w:rsidR="00BF7893" w:rsidRDefault="00BF7893" w:rsidP="00BF7893"/>
    <w:p w14:paraId="0C0C66A0" w14:textId="77777777" w:rsidR="00BF7893" w:rsidRDefault="00BF7893" w:rsidP="00BF7893">
      <w:r>
        <w:t>582</w:t>
      </w:r>
    </w:p>
    <w:p w14:paraId="52C9D274" w14:textId="77777777" w:rsidR="00BF7893" w:rsidRDefault="00BF7893" w:rsidP="00BF7893">
      <w:r>
        <w:t>00:28:21,730 --&gt; 00:28:24,140</w:t>
      </w:r>
    </w:p>
    <w:p w14:paraId="239B8D2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但是如果我們訓練通過我們這樣的方法</w:t>
      </w:r>
    </w:p>
    <w:p w14:paraId="2183B371" w14:textId="77777777" w:rsidR="00BF7893" w:rsidRDefault="00BF7893" w:rsidP="00BF7893"/>
    <w:p w14:paraId="5487C373" w14:textId="77777777" w:rsidR="00BF7893" w:rsidRDefault="00BF7893" w:rsidP="00BF7893">
      <w:r>
        <w:t>583</w:t>
      </w:r>
    </w:p>
    <w:p w14:paraId="776204F7" w14:textId="77777777" w:rsidR="00BF7893" w:rsidRDefault="00BF7893" w:rsidP="00BF7893">
      <w:r>
        <w:t>00:28:24,140 --&gt; 00:28:26,370</w:t>
      </w:r>
    </w:p>
    <w:p w14:paraId="0665710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就是通過</w:t>
      </w:r>
      <w:proofErr w:type="gramStart"/>
      <w:r>
        <w:rPr>
          <w:rFonts w:hint="eastAsia"/>
        </w:rPr>
        <w:t>培育覺性</w:t>
      </w:r>
      <w:proofErr w:type="gramEnd"/>
      <w:r>
        <w:rPr>
          <w:rFonts w:hint="eastAsia"/>
        </w:rPr>
        <w:t>的方法</w:t>
      </w:r>
    </w:p>
    <w:p w14:paraId="7CAE6977" w14:textId="77777777" w:rsidR="00BF7893" w:rsidRDefault="00BF7893" w:rsidP="00BF7893"/>
    <w:p w14:paraId="4A10FC75" w14:textId="77777777" w:rsidR="00BF7893" w:rsidRDefault="00BF7893" w:rsidP="00BF7893">
      <w:r>
        <w:t>584</w:t>
      </w:r>
    </w:p>
    <w:p w14:paraId="08B1E2A8" w14:textId="77777777" w:rsidR="00BF7893" w:rsidRDefault="00BF7893" w:rsidP="00BF7893">
      <w:r>
        <w:t>00:28:26,370 --&gt; 00:28:28,970</w:t>
      </w:r>
    </w:p>
    <w:p w14:paraId="2B510BD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</w:t>
      </w:r>
      <w:proofErr w:type="gramStart"/>
      <w:r>
        <w:rPr>
          <w:rFonts w:hint="eastAsia"/>
        </w:rPr>
        <w:t>有覺性</w:t>
      </w:r>
      <w:proofErr w:type="gramEnd"/>
      <w:r>
        <w:rPr>
          <w:rFonts w:hint="eastAsia"/>
        </w:rPr>
        <w:t>即時識破五蓋的話</w:t>
      </w:r>
    </w:p>
    <w:p w14:paraId="5F3F2106" w14:textId="77777777" w:rsidR="00BF7893" w:rsidRDefault="00BF7893" w:rsidP="00BF7893"/>
    <w:p w14:paraId="13E2C3B1" w14:textId="77777777" w:rsidR="00BF7893" w:rsidRDefault="00BF7893" w:rsidP="00BF7893">
      <w:r>
        <w:t>585</w:t>
      </w:r>
    </w:p>
    <w:p w14:paraId="7D7A0EFA" w14:textId="77777777" w:rsidR="00BF7893" w:rsidRDefault="00BF7893" w:rsidP="00BF7893">
      <w:r>
        <w:t>00:28:28,970 --&gt; 00:28:31,650</w:t>
      </w:r>
    </w:p>
    <w:p w14:paraId="4E9D771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它就沒有辦法這樣保持很久</w:t>
      </w:r>
    </w:p>
    <w:p w14:paraId="09EDB6E6" w14:textId="77777777" w:rsidR="00BF7893" w:rsidRDefault="00BF7893" w:rsidP="00BF7893"/>
    <w:p w14:paraId="7F8E425C" w14:textId="77777777" w:rsidR="00BF7893" w:rsidRDefault="00BF7893" w:rsidP="00BF7893">
      <w:r>
        <w:t>586</w:t>
      </w:r>
    </w:p>
    <w:p w14:paraId="0F94B517" w14:textId="77777777" w:rsidR="00BF7893" w:rsidRDefault="00BF7893" w:rsidP="00BF7893">
      <w:r>
        <w:t>00:28:31,650 --&gt; 00:28:34,720</w:t>
      </w:r>
    </w:p>
    <w:p w14:paraId="56F3FBF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除非我們</w:t>
      </w:r>
      <w:proofErr w:type="gramStart"/>
      <w:r>
        <w:rPr>
          <w:rFonts w:hint="eastAsia"/>
        </w:rPr>
        <w:t>的覺性生</w:t>
      </w:r>
      <w:proofErr w:type="gramEnd"/>
      <w:r>
        <w:rPr>
          <w:rFonts w:hint="eastAsia"/>
        </w:rPr>
        <w:t>起</w:t>
      </w:r>
      <w:r>
        <w:rPr>
          <w:rFonts w:hint="eastAsia"/>
        </w:rPr>
        <w:t xml:space="preserve"> </w:t>
      </w:r>
      <w:r>
        <w:rPr>
          <w:rFonts w:hint="eastAsia"/>
        </w:rPr>
        <w:t>非常頻繁</w:t>
      </w:r>
    </w:p>
    <w:p w14:paraId="6915E694" w14:textId="77777777" w:rsidR="00BF7893" w:rsidRDefault="00BF7893" w:rsidP="00BF7893"/>
    <w:p w14:paraId="083BB048" w14:textId="77777777" w:rsidR="00BF7893" w:rsidRDefault="00BF7893" w:rsidP="00BF7893">
      <w:r>
        <w:t>587</w:t>
      </w:r>
    </w:p>
    <w:p w14:paraId="74E67EF0" w14:textId="77777777" w:rsidR="00BF7893" w:rsidRDefault="00BF7893" w:rsidP="00BF7893">
      <w:r>
        <w:t>00:28:34,720 --&gt; 00:28:36,650</w:t>
      </w:r>
    </w:p>
    <w:p w14:paraId="49A0B3A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心一跑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覺性就</w:t>
      </w:r>
      <w:proofErr w:type="gramEnd"/>
      <w:r>
        <w:rPr>
          <w:rFonts w:hint="eastAsia"/>
        </w:rPr>
        <w:t>生起</w:t>
      </w:r>
    </w:p>
    <w:p w14:paraId="3518C7E3" w14:textId="77777777" w:rsidR="00BF7893" w:rsidRDefault="00BF7893" w:rsidP="00BF7893"/>
    <w:p w14:paraId="12B92E7A" w14:textId="77777777" w:rsidR="00BF7893" w:rsidRDefault="00BF7893" w:rsidP="00BF7893">
      <w:r>
        <w:t>588</w:t>
      </w:r>
    </w:p>
    <w:p w14:paraId="6538BE15" w14:textId="77777777" w:rsidR="00BF7893" w:rsidRDefault="00BF7893" w:rsidP="00BF7893">
      <w:r>
        <w:t>00:28:36,650 --&gt; 00:28:40,270</w:t>
      </w:r>
    </w:p>
    <w:p w14:paraId="4CE11B9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它就安住</w:t>
      </w:r>
      <w:r>
        <w:rPr>
          <w:rFonts w:hint="eastAsia"/>
        </w:rPr>
        <w:t xml:space="preserve"> </w:t>
      </w:r>
      <w:r>
        <w:rPr>
          <w:rFonts w:hint="eastAsia"/>
        </w:rPr>
        <w:t>或者一跑動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覺性生</w:t>
      </w:r>
      <w:proofErr w:type="gramEnd"/>
      <w:r>
        <w:rPr>
          <w:rFonts w:hint="eastAsia"/>
        </w:rPr>
        <w:t>起</w:t>
      </w:r>
      <w:r>
        <w:rPr>
          <w:rFonts w:hint="eastAsia"/>
        </w:rPr>
        <w:t xml:space="preserve"> </w:t>
      </w:r>
      <w:r>
        <w:rPr>
          <w:rFonts w:hint="eastAsia"/>
        </w:rPr>
        <w:t>它安住</w:t>
      </w:r>
    </w:p>
    <w:p w14:paraId="72EB981D" w14:textId="77777777" w:rsidR="00BF7893" w:rsidRDefault="00BF7893" w:rsidP="00BF7893"/>
    <w:p w14:paraId="533775D6" w14:textId="77777777" w:rsidR="00BF7893" w:rsidRDefault="00BF7893" w:rsidP="00BF7893">
      <w:r>
        <w:t>589</w:t>
      </w:r>
    </w:p>
    <w:p w14:paraId="11B082C3" w14:textId="77777777" w:rsidR="00BF7893" w:rsidRDefault="00BF7893" w:rsidP="00BF7893">
      <w:r>
        <w:t>00:28:40,370 --&gt; 00:28:41,970</w:t>
      </w:r>
    </w:p>
    <w:p w14:paraId="3B953B8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也就是這五蓋</w:t>
      </w:r>
    </w:p>
    <w:p w14:paraId="67193E7F" w14:textId="77777777" w:rsidR="00BF7893" w:rsidRDefault="00BF7893" w:rsidP="00BF7893"/>
    <w:p w14:paraId="4E7F7E87" w14:textId="77777777" w:rsidR="00BF7893" w:rsidRDefault="00BF7893" w:rsidP="00BF7893">
      <w:r>
        <w:t>590</w:t>
      </w:r>
    </w:p>
    <w:p w14:paraId="0C25EC92" w14:textId="77777777" w:rsidR="00BF7893" w:rsidRDefault="00BF7893" w:rsidP="00BF7893">
      <w:r>
        <w:t>00:28:41,970 --&gt; 00:28:44,140</w:t>
      </w:r>
    </w:p>
    <w:p w14:paraId="25F1434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它會刺激心不斷的往外跑</w:t>
      </w:r>
    </w:p>
    <w:p w14:paraId="33ADE084" w14:textId="77777777" w:rsidR="00BF7893" w:rsidRDefault="00BF7893" w:rsidP="00BF7893"/>
    <w:p w14:paraId="308B01DE" w14:textId="77777777" w:rsidR="00BF7893" w:rsidRDefault="00BF7893" w:rsidP="00BF7893">
      <w:r>
        <w:t>591</w:t>
      </w:r>
    </w:p>
    <w:p w14:paraId="5FD37A49" w14:textId="77777777" w:rsidR="00BF7893" w:rsidRDefault="00BF7893" w:rsidP="00BF7893">
      <w:r>
        <w:t>00:28:44,160 --&gt; 00:28:45,720</w:t>
      </w:r>
    </w:p>
    <w:p w14:paraId="4F073E2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跑到這邊</w:t>
      </w:r>
      <w:r>
        <w:rPr>
          <w:rFonts w:hint="eastAsia"/>
        </w:rPr>
        <w:t xml:space="preserve"> </w:t>
      </w:r>
      <w:r>
        <w:rPr>
          <w:rFonts w:hint="eastAsia"/>
        </w:rPr>
        <w:t>跑到那邊</w:t>
      </w:r>
    </w:p>
    <w:p w14:paraId="63E82CC4" w14:textId="77777777" w:rsidR="00BF7893" w:rsidRDefault="00BF7893" w:rsidP="00BF7893"/>
    <w:p w14:paraId="5D0A49CC" w14:textId="77777777" w:rsidR="00BF7893" w:rsidRDefault="00BF7893" w:rsidP="00BF7893">
      <w:r>
        <w:t>592</w:t>
      </w:r>
    </w:p>
    <w:p w14:paraId="6EBDF4D8" w14:textId="77777777" w:rsidR="00BF7893" w:rsidRDefault="00BF7893" w:rsidP="00BF7893">
      <w:r>
        <w:t>00:28:45,780 --&gt; 00:28:47,790</w:t>
      </w:r>
    </w:p>
    <w:p w14:paraId="0866E53A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或者說昏沉下去</w:t>
      </w:r>
      <w:proofErr w:type="gramEnd"/>
      <w:r>
        <w:rPr>
          <w:rFonts w:hint="eastAsia"/>
        </w:rPr>
        <w:t>了</w:t>
      </w:r>
    </w:p>
    <w:p w14:paraId="6E74A521" w14:textId="77777777" w:rsidR="00BF7893" w:rsidRDefault="00BF7893" w:rsidP="00BF7893"/>
    <w:p w14:paraId="0BEFD2A3" w14:textId="77777777" w:rsidR="00BF7893" w:rsidRDefault="00BF7893" w:rsidP="00BF7893">
      <w:r>
        <w:t>593</w:t>
      </w:r>
    </w:p>
    <w:p w14:paraId="0A705D35" w14:textId="77777777" w:rsidR="00BF7893" w:rsidRDefault="00BF7893" w:rsidP="00BF7893">
      <w:r>
        <w:t>00:28:48,080 --&gt; 00:28:52,870</w:t>
      </w:r>
    </w:p>
    <w:p w14:paraId="13B4714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它這個散亂在外面</w:t>
      </w:r>
      <w:r>
        <w:rPr>
          <w:rFonts w:hint="eastAsia"/>
        </w:rPr>
        <w:t xml:space="preserve"> </w:t>
      </w:r>
      <w:r>
        <w:rPr>
          <w:rFonts w:hint="eastAsia"/>
        </w:rPr>
        <w:t>全部的這些</w:t>
      </w:r>
      <w:r>
        <w:rPr>
          <w:rFonts w:hint="eastAsia"/>
        </w:rPr>
        <w:t xml:space="preserve"> </w:t>
      </w:r>
      <w:r>
        <w:rPr>
          <w:rFonts w:hint="eastAsia"/>
        </w:rPr>
        <w:t>都是某一些煩惱</w:t>
      </w:r>
    </w:p>
    <w:p w14:paraId="0C698A88" w14:textId="77777777" w:rsidR="00BF7893" w:rsidRDefault="00BF7893" w:rsidP="00BF7893"/>
    <w:p w14:paraId="47F4348F" w14:textId="77777777" w:rsidR="00BF7893" w:rsidRDefault="00BF7893" w:rsidP="00BF7893">
      <w:r>
        <w:t>594</w:t>
      </w:r>
    </w:p>
    <w:p w14:paraId="7E9131C7" w14:textId="77777777" w:rsidR="00BF7893" w:rsidRDefault="00BF7893" w:rsidP="00BF7893">
      <w:r>
        <w:t>00:28:52,920 --&gt; 00:28:55,890</w:t>
      </w:r>
    </w:p>
    <w:p w14:paraId="232FABB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它會刺激</w:t>
      </w:r>
      <w:proofErr w:type="gramStart"/>
      <w:r>
        <w:rPr>
          <w:rFonts w:hint="eastAsia"/>
        </w:rPr>
        <w:t>推動心跑出去</w:t>
      </w:r>
      <w:proofErr w:type="gramEnd"/>
    </w:p>
    <w:p w14:paraId="76DB27E0" w14:textId="77777777" w:rsidR="00BF7893" w:rsidRDefault="00BF7893" w:rsidP="00BF7893"/>
    <w:p w14:paraId="5095B682" w14:textId="77777777" w:rsidR="00BF7893" w:rsidRDefault="00BF7893" w:rsidP="00BF7893">
      <w:r>
        <w:t>595</w:t>
      </w:r>
    </w:p>
    <w:p w14:paraId="1A877611" w14:textId="77777777" w:rsidR="00BF7893" w:rsidRDefault="00BF7893" w:rsidP="00BF7893">
      <w:r>
        <w:t>00:28:55,890 --&gt; 00:28:57,780</w:t>
      </w:r>
    </w:p>
    <w:p w14:paraId="59C91FA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跑到某一個方向去</w:t>
      </w:r>
    </w:p>
    <w:p w14:paraId="13D0FDDA" w14:textId="77777777" w:rsidR="00BF7893" w:rsidRDefault="00BF7893" w:rsidP="00BF7893"/>
    <w:p w14:paraId="53A74B0B" w14:textId="77777777" w:rsidR="00BF7893" w:rsidRDefault="00BF7893" w:rsidP="00BF7893">
      <w:r>
        <w:t>596</w:t>
      </w:r>
    </w:p>
    <w:p w14:paraId="53F6BD56" w14:textId="77777777" w:rsidR="00BF7893" w:rsidRDefault="00BF7893" w:rsidP="00BF7893">
      <w:r>
        <w:t>00:28:57,930 --&gt; 00:29:00,800</w:t>
      </w:r>
    </w:p>
    <w:p w14:paraId="3BCA6C0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我們就去培育我們自己的覺性</w:t>
      </w:r>
    </w:p>
    <w:p w14:paraId="5F9E1B15" w14:textId="77777777" w:rsidR="00BF7893" w:rsidRDefault="00BF7893" w:rsidP="00BF7893"/>
    <w:p w14:paraId="4F81E1B9" w14:textId="77777777" w:rsidR="00BF7893" w:rsidRDefault="00BF7893" w:rsidP="00BF7893">
      <w:r>
        <w:t>597</w:t>
      </w:r>
    </w:p>
    <w:p w14:paraId="44BD6207" w14:textId="77777777" w:rsidR="00BF7893" w:rsidRDefault="00BF7893" w:rsidP="00BF7893">
      <w:r>
        <w:t>00:29:02,150 --&gt; 00:29:05,500</w:t>
      </w:r>
    </w:p>
    <w:p w14:paraId="30668EFF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有覺性去</w:t>
      </w:r>
      <w:proofErr w:type="gramEnd"/>
      <w:r>
        <w:rPr>
          <w:rFonts w:hint="eastAsia"/>
        </w:rPr>
        <w:t>及時的識破這五蓋</w:t>
      </w:r>
    </w:p>
    <w:p w14:paraId="6988880D" w14:textId="77777777" w:rsidR="00BF7893" w:rsidRDefault="00BF7893" w:rsidP="00BF7893"/>
    <w:p w14:paraId="35D85C80" w14:textId="77777777" w:rsidR="00BF7893" w:rsidRDefault="00BF7893" w:rsidP="00BF7893">
      <w:r>
        <w:t>598</w:t>
      </w:r>
    </w:p>
    <w:p w14:paraId="4861650E" w14:textId="77777777" w:rsidR="00BF7893" w:rsidRDefault="00BF7893" w:rsidP="00BF7893">
      <w:r>
        <w:t>00:29:07,690 --&gt; 00:29:11,700</w:t>
      </w:r>
    </w:p>
    <w:p w14:paraId="5B6E99A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不管什麼時候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當覺心</w:t>
      </w:r>
      <w:proofErr w:type="gramEnd"/>
      <w:r>
        <w:rPr>
          <w:rFonts w:hint="eastAsia"/>
        </w:rPr>
        <w:t>生起的時候</w:t>
      </w:r>
      <w:r>
        <w:rPr>
          <w:rFonts w:hint="eastAsia"/>
        </w:rPr>
        <w:t xml:space="preserve"> </w:t>
      </w:r>
      <w:r>
        <w:rPr>
          <w:rFonts w:hint="eastAsia"/>
        </w:rPr>
        <w:t>煩惱它就</w:t>
      </w:r>
      <w:proofErr w:type="gramStart"/>
      <w:r>
        <w:rPr>
          <w:rFonts w:hint="eastAsia"/>
        </w:rPr>
        <w:t>會滅去</w:t>
      </w:r>
      <w:proofErr w:type="gramEnd"/>
    </w:p>
    <w:p w14:paraId="3D09BE7D" w14:textId="77777777" w:rsidR="00BF7893" w:rsidRDefault="00BF7893" w:rsidP="00BF7893"/>
    <w:p w14:paraId="39DD8FF0" w14:textId="77777777" w:rsidR="00BF7893" w:rsidRDefault="00BF7893" w:rsidP="00BF7893">
      <w:r>
        <w:t>599</w:t>
      </w:r>
    </w:p>
    <w:p w14:paraId="03E7AB74" w14:textId="77777777" w:rsidR="00BF7893" w:rsidRDefault="00BF7893" w:rsidP="00BF7893">
      <w:r>
        <w:t>00:29:12,330 --&gt; 00:29:19,630</w:t>
      </w:r>
    </w:p>
    <w:p w14:paraId="69A93C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因此當煩惱</w:t>
      </w:r>
      <w:proofErr w:type="gramStart"/>
      <w:r>
        <w:rPr>
          <w:rFonts w:hint="eastAsia"/>
        </w:rPr>
        <w:t>由於覺性的</w:t>
      </w:r>
      <w:proofErr w:type="gramEnd"/>
      <w:r>
        <w:rPr>
          <w:rFonts w:hint="eastAsia"/>
        </w:rPr>
        <w:t>力量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它滅去</w:t>
      </w:r>
      <w:proofErr w:type="gramEnd"/>
      <w:r>
        <w:rPr>
          <w:rFonts w:hint="eastAsia"/>
        </w:rPr>
        <w:t>的時候</w:t>
      </w:r>
      <w:r>
        <w:rPr>
          <w:rFonts w:hint="eastAsia"/>
        </w:rPr>
        <w:t xml:space="preserve"> </w:t>
      </w:r>
      <w:r>
        <w:rPr>
          <w:rFonts w:hint="eastAsia"/>
        </w:rPr>
        <w:t>心就能夠安住起來</w:t>
      </w:r>
    </w:p>
    <w:p w14:paraId="1C87F53C" w14:textId="77777777" w:rsidR="00BF7893" w:rsidRDefault="00BF7893" w:rsidP="00BF7893"/>
    <w:p w14:paraId="26D7C53B" w14:textId="77777777" w:rsidR="00BF7893" w:rsidRDefault="00BF7893" w:rsidP="00BF7893">
      <w:r>
        <w:t>600</w:t>
      </w:r>
    </w:p>
    <w:p w14:paraId="3EB63862" w14:textId="77777777" w:rsidR="00BF7893" w:rsidRDefault="00BF7893" w:rsidP="00BF7893">
      <w:r>
        <w:t>00:29:19,690 --&gt; 00:29:23,190</w:t>
      </w:r>
    </w:p>
    <w:p w14:paraId="6F9DDA2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然後煩惱又會生起</w:t>
      </w:r>
      <w:r>
        <w:rPr>
          <w:rFonts w:hint="eastAsia"/>
        </w:rPr>
        <w:t xml:space="preserve"> </w:t>
      </w:r>
      <w:r>
        <w:rPr>
          <w:rFonts w:hint="eastAsia"/>
        </w:rPr>
        <w:t>然後心又會跑出去</w:t>
      </w:r>
    </w:p>
    <w:p w14:paraId="15C7AA45" w14:textId="77777777" w:rsidR="00BF7893" w:rsidRDefault="00BF7893" w:rsidP="00BF7893"/>
    <w:p w14:paraId="27DBDC47" w14:textId="77777777" w:rsidR="00BF7893" w:rsidRDefault="00BF7893" w:rsidP="00BF7893">
      <w:r>
        <w:t>601</w:t>
      </w:r>
    </w:p>
    <w:p w14:paraId="389E6703" w14:textId="77777777" w:rsidR="00BF7893" w:rsidRDefault="00BF7893" w:rsidP="00BF7893">
      <w:r>
        <w:t>00:29:23,890 --&gt; 00:29:29,950</w:t>
      </w:r>
    </w:p>
    <w:p w14:paraId="2FE2A20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如果我們訓練</w:t>
      </w:r>
      <w:proofErr w:type="gramStart"/>
      <w:r>
        <w:rPr>
          <w:rFonts w:hint="eastAsia"/>
        </w:rPr>
        <w:t>直到覺性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能夠記得住這五蓋他們的長相的話</w:t>
      </w:r>
    </w:p>
    <w:p w14:paraId="246F9CE6" w14:textId="77777777" w:rsidR="00BF7893" w:rsidRDefault="00BF7893" w:rsidP="00BF7893"/>
    <w:p w14:paraId="68E2E4AA" w14:textId="77777777" w:rsidR="00BF7893" w:rsidRDefault="00BF7893" w:rsidP="00BF7893">
      <w:r>
        <w:t>602</w:t>
      </w:r>
    </w:p>
    <w:p w14:paraId="636B480A" w14:textId="77777777" w:rsidR="00BF7893" w:rsidRDefault="00BF7893" w:rsidP="00BF7893">
      <w:r>
        <w:t>00:29:31,250 --&gt; 00:29:34,850</w:t>
      </w:r>
    </w:p>
    <w:p w14:paraId="25B79242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覺性就</w:t>
      </w:r>
      <w:proofErr w:type="gramEnd"/>
      <w:r>
        <w:rPr>
          <w:rFonts w:hint="eastAsia"/>
        </w:rPr>
        <w:t>會升起</w:t>
      </w:r>
      <w:r>
        <w:rPr>
          <w:rFonts w:hint="eastAsia"/>
        </w:rPr>
        <w:t xml:space="preserve"> </w:t>
      </w:r>
      <w:r>
        <w:rPr>
          <w:rFonts w:hint="eastAsia"/>
        </w:rPr>
        <w:t>五蓋它就</w:t>
      </w:r>
      <w:proofErr w:type="gramStart"/>
      <w:r>
        <w:rPr>
          <w:rFonts w:hint="eastAsia"/>
        </w:rPr>
        <w:t>會滅去</w:t>
      </w:r>
      <w:proofErr w:type="gramEnd"/>
    </w:p>
    <w:p w14:paraId="0E72B3AA" w14:textId="77777777" w:rsidR="00BF7893" w:rsidRDefault="00BF7893" w:rsidP="00BF7893"/>
    <w:p w14:paraId="61633162" w14:textId="77777777" w:rsidR="00BF7893" w:rsidRDefault="00BF7893" w:rsidP="00BF7893">
      <w:r>
        <w:t>603</w:t>
      </w:r>
    </w:p>
    <w:p w14:paraId="356A7862" w14:textId="77777777" w:rsidR="00BF7893" w:rsidRDefault="00BF7893" w:rsidP="00BF7893">
      <w:r>
        <w:t>00:29:34,850 --&gt; 00:29:37,540</w:t>
      </w:r>
    </w:p>
    <w:p w14:paraId="5099242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因此這樣子去訓練</w:t>
      </w:r>
      <w:r>
        <w:rPr>
          <w:rFonts w:hint="eastAsia"/>
        </w:rPr>
        <w:t xml:space="preserve"> </w:t>
      </w:r>
      <w:r>
        <w:rPr>
          <w:rFonts w:hint="eastAsia"/>
        </w:rPr>
        <w:t>大家能想像得到嗎</w:t>
      </w:r>
    </w:p>
    <w:p w14:paraId="1E0C3912" w14:textId="77777777" w:rsidR="00BF7893" w:rsidRDefault="00BF7893" w:rsidP="00BF7893"/>
    <w:p w14:paraId="55F61FA9" w14:textId="77777777" w:rsidR="00BF7893" w:rsidRDefault="00BF7893" w:rsidP="00BF7893">
      <w:r>
        <w:t>604</w:t>
      </w:r>
    </w:p>
    <w:p w14:paraId="5E29721B" w14:textId="77777777" w:rsidR="00BF7893" w:rsidRDefault="00BF7893" w:rsidP="00BF7893">
      <w:r>
        <w:t>00:29:37,540 --&gt; 00:29:43,170</w:t>
      </w:r>
    </w:p>
    <w:p w14:paraId="770B5C3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我們不必要說</w:t>
      </w:r>
      <w:r>
        <w:rPr>
          <w:rFonts w:hint="eastAsia"/>
        </w:rPr>
        <w:t xml:space="preserve"> </w:t>
      </w:r>
      <w:r>
        <w:rPr>
          <w:rFonts w:hint="eastAsia"/>
        </w:rPr>
        <w:t>一定要去刻意的去修禪定</w:t>
      </w:r>
    </w:p>
    <w:p w14:paraId="09DE4F41" w14:textId="77777777" w:rsidR="00BF7893" w:rsidRDefault="00BF7893" w:rsidP="00BF7893"/>
    <w:p w14:paraId="309321FE" w14:textId="77777777" w:rsidR="00BF7893" w:rsidRDefault="00BF7893" w:rsidP="00BF7893">
      <w:r>
        <w:t>605</w:t>
      </w:r>
    </w:p>
    <w:p w14:paraId="178BDBA7" w14:textId="77777777" w:rsidR="00BF7893" w:rsidRDefault="00BF7893" w:rsidP="00BF7893">
      <w:r>
        <w:t>00:29:44,130 --&gt; 00:29:45,210</w:t>
      </w:r>
    </w:p>
    <w:p w14:paraId="6B7648F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33DB225F" w14:textId="77777777" w:rsidR="00BF7893" w:rsidRDefault="00BF7893" w:rsidP="00BF7893"/>
    <w:p w14:paraId="78C27824" w14:textId="77777777" w:rsidR="00BF7893" w:rsidRDefault="00BF7893" w:rsidP="00BF7893">
      <w:r>
        <w:t>606</w:t>
      </w:r>
    </w:p>
    <w:p w14:paraId="5787F0EB" w14:textId="77777777" w:rsidR="00BF7893" w:rsidRDefault="00BF7893" w:rsidP="00BF7893">
      <w:r>
        <w:t>00:29:46,290 --&gt; 00:29:51,300</w:t>
      </w:r>
    </w:p>
    <w:p w14:paraId="15323A5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我們最開始起步的時候</w:t>
      </w:r>
      <w:r>
        <w:rPr>
          <w:rFonts w:hint="eastAsia"/>
        </w:rPr>
        <w:t xml:space="preserve"> </w:t>
      </w:r>
      <w:r>
        <w:rPr>
          <w:rFonts w:hint="eastAsia"/>
        </w:rPr>
        <w:t>是有刻意的去</w:t>
      </w:r>
      <w:proofErr w:type="gramStart"/>
      <w:r>
        <w:rPr>
          <w:rFonts w:hint="eastAsia"/>
        </w:rPr>
        <w:t>培育覺性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這樣起步</w:t>
      </w:r>
    </w:p>
    <w:p w14:paraId="42F41230" w14:textId="77777777" w:rsidR="00BF7893" w:rsidRDefault="00BF7893" w:rsidP="00BF7893"/>
    <w:p w14:paraId="286A9055" w14:textId="77777777" w:rsidR="00BF7893" w:rsidRDefault="00BF7893" w:rsidP="00BF7893">
      <w:r>
        <w:t>607</w:t>
      </w:r>
    </w:p>
    <w:p w14:paraId="1B2FDF01" w14:textId="77777777" w:rsidR="00BF7893" w:rsidRDefault="00BF7893" w:rsidP="00BF7893">
      <w:r>
        <w:t>00:29:51,340 --&gt; 00:29:59,730</w:t>
      </w:r>
    </w:p>
    <w:p w14:paraId="168ADFD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直到心它認識這五蓋了</w:t>
      </w:r>
      <w:r>
        <w:rPr>
          <w:rFonts w:hint="eastAsia"/>
        </w:rPr>
        <w:t xml:space="preserve"> </w:t>
      </w:r>
      <w:r>
        <w:rPr>
          <w:rFonts w:hint="eastAsia"/>
        </w:rPr>
        <w:t>而且能夠牢牢地記得住它們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覺性它</w:t>
      </w:r>
      <w:proofErr w:type="gramEnd"/>
      <w:r>
        <w:rPr>
          <w:rFonts w:hint="eastAsia"/>
        </w:rPr>
        <w:t>就會自行生起</w:t>
      </w:r>
    </w:p>
    <w:p w14:paraId="68B9F09A" w14:textId="77777777" w:rsidR="00BF7893" w:rsidRDefault="00BF7893" w:rsidP="00BF7893"/>
    <w:p w14:paraId="4050384F" w14:textId="77777777" w:rsidR="00BF7893" w:rsidRDefault="00BF7893" w:rsidP="00BF7893">
      <w:r>
        <w:t>608</w:t>
      </w:r>
    </w:p>
    <w:p w14:paraId="608D0BE9" w14:textId="77777777" w:rsidR="00BF7893" w:rsidRDefault="00BF7893" w:rsidP="00BF7893">
      <w:r>
        <w:t>00:29:59,730 --&gt; 00:30:01,760</w:t>
      </w:r>
    </w:p>
    <w:p w14:paraId="1E0EC1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沒有刻意讓它生起</w:t>
      </w:r>
    </w:p>
    <w:p w14:paraId="3734C04E" w14:textId="77777777" w:rsidR="00BF7893" w:rsidRDefault="00BF7893" w:rsidP="00BF7893"/>
    <w:p w14:paraId="7DC24F6B" w14:textId="77777777" w:rsidR="00BF7893" w:rsidRDefault="00BF7893" w:rsidP="00BF7893">
      <w:r>
        <w:t>609</w:t>
      </w:r>
    </w:p>
    <w:p w14:paraId="226DA8F8" w14:textId="77777777" w:rsidR="00BF7893" w:rsidRDefault="00BF7893" w:rsidP="00BF7893">
      <w:r>
        <w:t>00:30:01,760 --&gt; 00:30:03,790</w:t>
      </w:r>
    </w:p>
    <w:p w14:paraId="63F7F78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刻意</w:t>
      </w:r>
      <w:proofErr w:type="gramStart"/>
      <w:r>
        <w:rPr>
          <w:rFonts w:hint="eastAsia"/>
        </w:rPr>
        <w:t>讓覺性</w:t>
      </w:r>
      <w:proofErr w:type="gramEnd"/>
      <w:r>
        <w:rPr>
          <w:rFonts w:hint="eastAsia"/>
        </w:rPr>
        <w:t>生起是做不到的</w:t>
      </w:r>
    </w:p>
    <w:p w14:paraId="3AE0C4AC" w14:textId="77777777" w:rsidR="00BF7893" w:rsidRDefault="00BF7893" w:rsidP="00BF7893"/>
    <w:p w14:paraId="5BE5DC44" w14:textId="77777777" w:rsidR="00BF7893" w:rsidRDefault="00BF7893" w:rsidP="00BF7893">
      <w:r>
        <w:t>610</w:t>
      </w:r>
    </w:p>
    <w:p w14:paraId="1C3FF81E" w14:textId="77777777" w:rsidR="00BF7893" w:rsidRDefault="00BF7893" w:rsidP="00BF7893">
      <w:r>
        <w:t>00:30:03,790 --&gt; 00:30:09,430</w:t>
      </w:r>
    </w:p>
    <w:p w14:paraId="5D1E617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我們一定要</w:t>
      </w:r>
      <w:proofErr w:type="gramStart"/>
      <w:r>
        <w:rPr>
          <w:rFonts w:hint="eastAsia"/>
        </w:rPr>
        <w:t>在覺性</w:t>
      </w:r>
      <w:proofErr w:type="gramEnd"/>
      <w:r>
        <w:rPr>
          <w:rFonts w:hint="eastAsia"/>
        </w:rPr>
        <w:t>生起的因上去做工</w:t>
      </w:r>
      <w:r>
        <w:rPr>
          <w:rFonts w:hint="eastAsia"/>
        </w:rPr>
        <w:t xml:space="preserve"> </w:t>
      </w:r>
      <w:r>
        <w:rPr>
          <w:rFonts w:hint="eastAsia"/>
        </w:rPr>
        <w:t>也就是經常看到境界</w:t>
      </w:r>
    </w:p>
    <w:p w14:paraId="718D6EB6" w14:textId="77777777" w:rsidR="00BF7893" w:rsidRDefault="00BF7893" w:rsidP="00BF7893"/>
    <w:p w14:paraId="59DD3892" w14:textId="77777777" w:rsidR="00BF7893" w:rsidRDefault="00BF7893" w:rsidP="00BF7893">
      <w:r>
        <w:t>611</w:t>
      </w:r>
    </w:p>
    <w:p w14:paraId="16D02E01" w14:textId="77777777" w:rsidR="00BF7893" w:rsidRDefault="00BF7893" w:rsidP="00BF7893">
      <w:r>
        <w:t>00:30:09,430 --&gt; 00:30:11,810</w:t>
      </w:r>
    </w:p>
    <w:p w14:paraId="4B81A49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直到心能夠記得住境界</w:t>
      </w:r>
    </w:p>
    <w:p w14:paraId="479438F4" w14:textId="77777777" w:rsidR="00BF7893" w:rsidRDefault="00BF7893" w:rsidP="00BF7893"/>
    <w:p w14:paraId="1C59CB66" w14:textId="77777777" w:rsidR="00BF7893" w:rsidRDefault="00BF7893" w:rsidP="00BF7893">
      <w:r>
        <w:t>612</w:t>
      </w:r>
    </w:p>
    <w:p w14:paraId="3BDCCAF7" w14:textId="77777777" w:rsidR="00BF7893" w:rsidRDefault="00BF7893" w:rsidP="00BF7893">
      <w:r>
        <w:t>00:30:11,810 --&gt; 00:30:14,690</w:t>
      </w:r>
    </w:p>
    <w:p w14:paraId="2063477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因此我們的職責是去</w:t>
      </w:r>
      <w:proofErr w:type="gramStart"/>
      <w:r>
        <w:rPr>
          <w:rFonts w:hint="eastAsia"/>
        </w:rPr>
        <w:t>培育覺性</w:t>
      </w:r>
      <w:proofErr w:type="gramEnd"/>
    </w:p>
    <w:p w14:paraId="1BB86822" w14:textId="77777777" w:rsidR="00BF7893" w:rsidRDefault="00BF7893" w:rsidP="00BF7893"/>
    <w:p w14:paraId="0C7FAF08" w14:textId="77777777" w:rsidR="00BF7893" w:rsidRDefault="00BF7893" w:rsidP="00BF7893">
      <w:r>
        <w:t>613</w:t>
      </w:r>
    </w:p>
    <w:p w14:paraId="196A6EBF" w14:textId="77777777" w:rsidR="00BF7893" w:rsidRDefault="00BF7893" w:rsidP="00BF7893">
      <w:r>
        <w:t>00:30:14,690 --&gt; 00:30:20,480</w:t>
      </w:r>
    </w:p>
    <w:p w14:paraId="232748A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當心能夠記得住境界</w:t>
      </w:r>
      <w:r>
        <w:rPr>
          <w:rFonts w:hint="eastAsia"/>
        </w:rPr>
        <w:t xml:space="preserve"> </w:t>
      </w:r>
      <w:r>
        <w:rPr>
          <w:rFonts w:hint="eastAsia"/>
        </w:rPr>
        <w:t>這五蓋它們的長相</w:t>
      </w:r>
      <w:r>
        <w:rPr>
          <w:rFonts w:hint="eastAsia"/>
        </w:rPr>
        <w:t xml:space="preserve">  </w:t>
      </w:r>
      <w:r>
        <w:rPr>
          <w:rFonts w:hint="eastAsia"/>
        </w:rPr>
        <w:t>它們的境界能夠記得住</w:t>
      </w:r>
    </w:p>
    <w:p w14:paraId="351A7859" w14:textId="77777777" w:rsidR="00BF7893" w:rsidRDefault="00BF7893" w:rsidP="00BF7893"/>
    <w:p w14:paraId="5387ADB8" w14:textId="77777777" w:rsidR="00BF7893" w:rsidRDefault="00BF7893" w:rsidP="00BF7893">
      <w:r>
        <w:t>614</w:t>
      </w:r>
    </w:p>
    <w:p w14:paraId="17205F50" w14:textId="77777777" w:rsidR="00BF7893" w:rsidRDefault="00BF7893" w:rsidP="00BF7893">
      <w:r>
        <w:t>00:30:20,480 --&gt; 00:30:24,230</w:t>
      </w:r>
    </w:p>
    <w:p w14:paraId="4FF53004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當覺性</w:t>
      </w:r>
      <w:proofErr w:type="gramEnd"/>
      <w:r>
        <w:rPr>
          <w:rFonts w:hint="eastAsia"/>
        </w:rPr>
        <w:t>生起的時候</w:t>
      </w:r>
      <w:r>
        <w:rPr>
          <w:rFonts w:hint="eastAsia"/>
        </w:rPr>
        <w:t xml:space="preserve"> </w:t>
      </w:r>
      <w:r>
        <w:rPr>
          <w:rFonts w:hint="eastAsia"/>
        </w:rPr>
        <w:t>煩惱就</w:t>
      </w:r>
      <w:proofErr w:type="gramStart"/>
      <w:r>
        <w:rPr>
          <w:rFonts w:hint="eastAsia"/>
        </w:rPr>
        <w:t>會滅去</w:t>
      </w:r>
      <w:proofErr w:type="gramEnd"/>
    </w:p>
    <w:p w14:paraId="0C3FECE3" w14:textId="77777777" w:rsidR="00BF7893" w:rsidRDefault="00BF7893" w:rsidP="00BF7893"/>
    <w:p w14:paraId="0B6F755E" w14:textId="77777777" w:rsidR="00BF7893" w:rsidRDefault="00BF7893" w:rsidP="00BF7893">
      <w:r>
        <w:t>615</w:t>
      </w:r>
    </w:p>
    <w:p w14:paraId="4DF653C4" w14:textId="77777777" w:rsidR="00BF7893" w:rsidRDefault="00BF7893" w:rsidP="00BF7893">
      <w:r>
        <w:t>00:30:24,540 --&gt; 00:30:27,110</w:t>
      </w:r>
    </w:p>
    <w:p w14:paraId="7DF85E04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如果覺性生</w:t>
      </w:r>
      <w:proofErr w:type="gramEnd"/>
      <w:r>
        <w:rPr>
          <w:rFonts w:hint="eastAsia"/>
        </w:rPr>
        <w:t>起的很頻繁的話</w:t>
      </w:r>
    </w:p>
    <w:p w14:paraId="3C3BBB29" w14:textId="77777777" w:rsidR="00BF7893" w:rsidRDefault="00BF7893" w:rsidP="00BF7893"/>
    <w:p w14:paraId="5A87E989" w14:textId="77777777" w:rsidR="00BF7893" w:rsidRDefault="00BF7893" w:rsidP="00BF7893">
      <w:r>
        <w:t>616</w:t>
      </w:r>
    </w:p>
    <w:p w14:paraId="2B171E36" w14:textId="77777777" w:rsidR="00BF7893" w:rsidRDefault="00BF7893" w:rsidP="00BF7893">
      <w:r>
        <w:t>00:30:27,530 --&gt; 00:30:31,420</w:t>
      </w:r>
    </w:p>
    <w:p w14:paraId="30EED79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五蓋每次它升起它就</w:t>
      </w:r>
      <w:proofErr w:type="gramStart"/>
      <w:r>
        <w:rPr>
          <w:rFonts w:hint="eastAsia"/>
        </w:rPr>
        <w:t>會滅去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每次生就會滅</w:t>
      </w:r>
    </w:p>
    <w:p w14:paraId="55D234EB" w14:textId="77777777" w:rsidR="00BF7893" w:rsidRDefault="00BF7893" w:rsidP="00BF7893"/>
    <w:p w14:paraId="7C44EC84" w14:textId="77777777" w:rsidR="00BF7893" w:rsidRDefault="00BF7893" w:rsidP="00BF7893">
      <w:r>
        <w:t>617</w:t>
      </w:r>
    </w:p>
    <w:p w14:paraId="7B32794A" w14:textId="77777777" w:rsidR="00BF7893" w:rsidRDefault="00BF7893" w:rsidP="00BF7893">
      <w:r>
        <w:t>00:30:31,690 --&gt; 00:30:33,180</w:t>
      </w:r>
    </w:p>
    <w:p w14:paraId="5A63F71B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覺性就</w:t>
      </w:r>
      <w:proofErr w:type="gramEnd"/>
      <w:r>
        <w:rPr>
          <w:rFonts w:hint="eastAsia"/>
        </w:rPr>
        <w:t>會自動自發</w:t>
      </w:r>
      <w:r>
        <w:rPr>
          <w:rFonts w:hint="eastAsia"/>
        </w:rPr>
        <w:t xml:space="preserve"> </w:t>
      </w:r>
      <w:r>
        <w:rPr>
          <w:rFonts w:hint="eastAsia"/>
        </w:rPr>
        <w:t>對嗎</w:t>
      </w:r>
    </w:p>
    <w:p w14:paraId="480B9DF3" w14:textId="77777777" w:rsidR="00BF7893" w:rsidRDefault="00BF7893" w:rsidP="00BF7893"/>
    <w:p w14:paraId="00B756A3" w14:textId="77777777" w:rsidR="00BF7893" w:rsidRDefault="00BF7893" w:rsidP="00BF7893">
      <w:r>
        <w:t>618</w:t>
      </w:r>
    </w:p>
    <w:p w14:paraId="14835926" w14:textId="77777777" w:rsidR="00BF7893" w:rsidRDefault="00BF7893" w:rsidP="00BF7893">
      <w:r>
        <w:t>00:30:33,180 --&gt; 00:30:37,630</w:t>
      </w:r>
    </w:p>
    <w:p w14:paraId="0DFFC78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它的結果</w:t>
      </w:r>
      <w:r>
        <w:rPr>
          <w:rFonts w:hint="eastAsia"/>
        </w:rPr>
        <w:t xml:space="preserve"> </w:t>
      </w:r>
      <w:r>
        <w:rPr>
          <w:rFonts w:hint="eastAsia"/>
        </w:rPr>
        <w:t>就是我們能夠得到自動自發的禪定</w:t>
      </w:r>
    </w:p>
    <w:p w14:paraId="28970271" w14:textId="77777777" w:rsidR="00BF7893" w:rsidRDefault="00BF7893" w:rsidP="00BF7893"/>
    <w:p w14:paraId="44456A33" w14:textId="77777777" w:rsidR="00BF7893" w:rsidRDefault="00BF7893" w:rsidP="00BF7893">
      <w:r>
        <w:t>619</w:t>
      </w:r>
    </w:p>
    <w:p w14:paraId="3608111D" w14:textId="77777777" w:rsidR="00BF7893" w:rsidRDefault="00BF7893" w:rsidP="00BF7893">
      <w:r>
        <w:t>00:30:38,290 --&gt; 00:30:39,610</w:t>
      </w:r>
    </w:p>
    <w:p w14:paraId="6E855AF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能跟得上嗎</w:t>
      </w:r>
    </w:p>
    <w:p w14:paraId="0CFF1F2E" w14:textId="77777777" w:rsidR="00BF7893" w:rsidRDefault="00BF7893" w:rsidP="00BF7893"/>
    <w:p w14:paraId="325BE7C7" w14:textId="77777777" w:rsidR="00BF7893" w:rsidRDefault="00BF7893" w:rsidP="00BF7893">
      <w:r>
        <w:t>620</w:t>
      </w:r>
    </w:p>
    <w:p w14:paraId="0AD77C63" w14:textId="77777777" w:rsidR="00BF7893" w:rsidRDefault="00BF7893" w:rsidP="00BF7893">
      <w:r>
        <w:t>00:30:39,611 --&gt; 00:30:46,850</w:t>
      </w:r>
    </w:p>
    <w:p w14:paraId="07CB933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也就是不用刻意去修禪定</w:t>
      </w:r>
      <w:r>
        <w:rPr>
          <w:rFonts w:hint="eastAsia"/>
        </w:rPr>
        <w:t xml:space="preserve"> </w:t>
      </w:r>
      <w:r>
        <w:rPr>
          <w:rFonts w:hint="eastAsia"/>
        </w:rPr>
        <w:t>刻意去</w:t>
      </w:r>
      <w:proofErr w:type="gramStart"/>
      <w:r>
        <w:rPr>
          <w:rFonts w:hint="eastAsia"/>
        </w:rPr>
        <w:t>培育覺性</w:t>
      </w:r>
      <w:proofErr w:type="gramEnd"/>
    </w:p>
    <w:p w14:paraId="27DAA59B" w14:textId="77777777" w:rsidR="00BF7893" w:rsidRDefault="00BF7893" w:rsidP="00BF7893"/>
    <w:p w14:paraId="0A0FE6E1" w14:textId="77777777" w:rsidR="00BF7893" w:rsidRDefault="00BF7893" w:rsidP="00BF7893">
      <w:r>
        <w:t>621</w:t>
      </w:r>
    </w:p>
    <w:p w14:paraId="1F1908BA" w14:textId="77777777" w:rsidR="00BF7893" w:rsidRDefault="00BF7893" w:rsidP="00BF7893">
      <w:r>
        <w:t>00:30:46,850 --&gt; 00:30:55,370</w:t>
      </w:r>
    </w:p>
    <w:p w14:paraId="1E7089E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在最開始的時候</w:t>
      </w:r>
      <w:r>
        <w:rPr>
          <w:rFonts w:hint="eastAsia"/>
        </w:rPr>
        <w:t xml:space="preserve"> </w:t>
      </w:r>
      <w:r>
        <w:rPr>
          <w:rFonts w:hint="eastAsia"/>
        </w:rPr>
        <w:t>我們刻意的去觀境界</w:t>
      </w:r>
      <w:r>
        <w:rPr>
          <w:rFonts w:hint="eastAsia"/>
        </w:rPr>
        <w:t xml:space="preserve"> </w:t>
      </w:r>
      <w:r>
        <w:rPr>
          <w:rFonts w:hint="eastAsia"/>
        </w:rPr>
        <w:t>在後面當到了那一點</w:t>
      </w:r>
      <w:r>
        <w:rPr>
          <w:rFonts w:hint="eastAsia"/>
        </w:rPr>
        <w:t xml:space="preserve"> </w:t>
      </w:r>
      <w:r>
        <w:rPr>
          <w:rFonts w:hint="eastAsia"/>
        </w:rPr>
        <w:t>心能夠記得住境界</w:t>
      </w:r>
    </w:p>
    <w:p w14:paraId="5E66736C" w14:textId="77777777" w:rsidR="00BF7893" w:rsidRDefault="00BF7893" w:rsidP="00BF7893"/>
    <w:p w14:paraId="1B66EBA6" w14:textId="77777777" w:rsidR="00BF7893" w:rsidRDefault="00BF7893" w:rsidP="00BF7893">
      <w:r>
        <w:t>622</w:t>
      </w:r>
    </w:p>
    <w:p w14:paraId="566B0AFB" w14:textId="77777777" w:rsidR="00BF7893" w:rsidRDefault="00BF7893" w:rsidP="00BF7893">
      <w:r>
        <w:t>00:30:55,370 --&gt; 00:30:59,038</w:t>
      </w:r>
    </w:p>
    <w:p w14:paraId="63912A8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當那個境界生起</w:t>
      </w:r>
      <w:r>
        <w:rPr>
          <w:rFonts w:hint="eastAsia"/>
        </w:rPr>
        <w:t xml:space="preserve"> </w:t>
      </w:r>
      <w:r>
        <w:rPr>
          <w:rFonts w:hint="eastAsia"/>
        </w:rPr>
        <w:t>自動自發</w:t>
      </w:r>
      <w:proofErr w:type="gramStart"/>
      <w:r>
        <w:rPr>
          <w:rFonts w:hint="eastAsia"/>
        </w:rPr>
        <w:t>的覺性就</w:t>
      </w:r>
      <w:proofErr w:type="gramEnd"/>
      <w:r>
        <w:rPr>
          <w:rFonts w:hint="eastAsia"/>
        </w:rPr>
        <w:t>會生起</w:t>
      </w:r>
    </w:p>
    <w:p w14:paraId="531A6E97" w14:textId="77777777" w:rsidR="00BF7893" w:rsidRDefault="00BF7893" w:rsidP="00BF7893"/>
    <w:p w14:paraId="38116B00" w14:textId="77777777" w:rsidR="00BF7893" w:rsidRDefault="00BF7893" w:rsidP="00BF7893">
      <w:r>
        <w:t>623</w:t>
      </w:r>
    </w:p>
    <w:p w14:paraId="0F42B82B" w14:textId="77777777" w:rsidR="00BF7893" w:rsidRDefault="00BF7893" w:rsidP="00BF7893">
      <w:r>
        <w:t>00:30:59,038 --&gt; 00:31:02,290</w:t>
      </w:r>
    </w:p>
    <w:p w14:paraId="0DA002F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當自動自發</w:t>
      </w:r>
      <w:proofErr w:type="gramStart"/>
      <w:r>
        <w:rPr>
          <w:rFonts w:hint="eastAsia"/>
        </w:rPr>
        <w:t>的覺性生</w:t>
      </w:r>
      <w:proofErr w:type="gramEnd"/>
      <w:r>
        <w:rPr>
          <w:rFonts w:hint="eastAsia"/>
        </w:rPr>
        <w:t>起</w:t>
      </w:r>
      <w:r>
        <w:rPr>
          <w:rFonts w:hint="eastAsia"/>
        </w:rPr>
        <w:t xml:space="preserve"> </w:t>
      </w:r>
      <w:r>
        <w:rPr>
          <w:rFonts w:hint="eastAsia"/>
        </w:rPr>
        <w:t>煩惱就</w:t>
      </w:r>
      <w:proofErr w:type="gramStart"/>
      <w:r>
        <w:rPr>
          <w:rFonts w:hint="eastAsia"/>
        </w:rPr>
        <w:t>會滅去</w:t>
      </w:r>
      <w:proofErr w:type="gramEnd"/>
    </w:p>
    <w:p w14:paraId="4E9DAFAA" w14:textId="77777777" w:rsidR="00BF7893" w:rsidRDefault="00BF7893" w:rsidP="00BF7893"/>
    <w:p w14:paraId="1268FDFA" w14:textId="77777777" w:rsidR="00BF7893" w:rsidRDefault="00BF7893" w:rsidP="00BF7893">
      <w:r>
        <w:t>624</w:t>
      </w:r>
    </w:p>
    <w:p w14:paraId="60E424E7" w14:textId="77777777" w:rsidR="00BF7893" w:rsidRDefault="00BF7893" w:rsidP="00BF7893">
      <w:r>
        <w:t>00:31:02,290 --&gt; 00:31:05,390</w:t>
      </w:r>
    </w:p>
    <w:p w14:paraId="2B689DE4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煩惱滅去</w:t>
      </w:r>
      <w:proofErr w:type="gramEnd"/>
      <w:r>
        <w:rPr>
          <w:rFonts w:hint="eastAsia"/>
        </w:rPr>
        <w:t>禪定就會生起</w:t>
      </w:r>
      <w:r>
        <w:rPr>
          <w:rFonts w:hint="eastAsia"/>
        </w:rPr>
        <w:t xml:space="preserve"> </w:t>
      </w:r>
      <w:r>
        <w:rPr>
          <w:rFonts w:hint="eastAsia"/>
        </w:rPr>
        <w:t>知道嗎</w:t>
      </w:r>
    </w:p>
    <w:p w14:paraId="677E03D9" w14:textId="77777777" w:rsidR="00BF7893" w:rsidRDefault="00BF7893" w:rsidP="00BF7893"/>
    <w:p w14:paraId="68669BBC" w14:textId="77777777" w:rsidR="00BF7893" w:rsidRDefault="00BF7893" w:rsidP="00BF7893">
      <w:r>
        <w:t>625</w:t>
      </w:r>
    </w:p>
    <w:p w14:paraId="43715775" w14:textId="77777777" w:rsidR="00BF7893" w:rsidRDefault="00BF7893" w:rsidP="00BF7893">
      <w:r>
        <w:t>00:31:05,840 --&gt; 00:31:10,070</w:t>
      </w:r>
    </w:p>
    <w:p w14:paraId="6E350D6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這個它是城裡人</w:t>
      </w:r>
      <w:r>
        <w:rPr>
          <w:rFonts w:hint="eastAsia"/>
        </w:rPr>
        <w:t xml:space="preserve"> </w:t>
      </w:r>
      <w:r>
        <w:rPr>
          <w:rFonts w:hint="eastAsia"/>
        </w:rPr>
        <w:t>也就是在這個時代的人</w:t>
      </w:r>
    </w:p>
    <w:p w14:paraId="044F0EF8" w14:textId="77777777" w:rsidR="00BF7893" w:rsidRDefault="00BF7893" w:rsidP="00BF7893"/>
    <w:p w14:paraId="67FDF391" w14:textId="77777777" w:rsidR="00BF7893" w:rsidRDefault="00BF7893" w:rsidP="00BF7893">
      <w:r>
        <w:t>626</w:t>
      </w:r>
    </w:p>
    <w:p w14:paraId="1475F9B7" w14:textId="77777777" w:rsidR="00BF7893" w:rsidRDefault="00BF7893" w:rsidP="00BF7893">
      <w:r>
        <w:t>00:31:11,880 --&gt; 00:31:14,560</w:t>
      </w:r>
    </w:p>
    <w:p w14:paraId="0CF9948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適合這個時代的人的方法</w:t>
      </w:r>
    </w:p>
    <w:p w14:paraId="5DC30D73" w14:textId="77777777" w:rsidR="00BF7893" w:rsidRDefault="00BF7893" w:rsidP="00BF7893"/>
    <w:p w14:paraId="1EE7E6E5" w14:textId="77777777" w:rsidR="00BF7893" w:rsidRDefault="00BF7893" w:rsidP="00BF7893">
      <w:r>
        <w:t>627</w:t>
      </w:r>
    </w:p>
    <w:p w14:paraId="4191AB2B" w14:textId="77777777" w:rsidR="00BF7893" w:rsidRDefault="00BF7893" w:rsidP="00BF7893">
      <w:r>
        <w:t>00:31:14,560 --&gt; 00:31:23,810</w:t>
      </w:r>
    </w:p>
    <w:p w14:paraId="0C607182" w14:textId="77777777" w:rsidR="00BF7893" w:rsidRDefault="00BF7893" w:rsidP="00BF7893">
      <w:r>
        <w:rPr>
          <w:rFonts w:hint="eastAsia"/>
        </w:rPr>
        <w:t>因爲我們大家沒有時間</w:t>
      </w:r>
      <w:r>
        <w:t xml:space="preserve"> </w:t>
      </w:r>
      <w:ins w:id="31" w:author="國彰 陳" w:date="2024-10-21T09:07:00Z" w16du:dateUtc="2024-10-21T01:07:00Z">
        <w:r>
          <w:rPr>
            <w:rFonts w:hint="eastAsia"/>
          </w:rPr>
          <w:t>去</w:t>
        </w:r>
      </w:ins>
      <w:r>
        <w:rPr>
          <w:rFonts w:hint="eastAsia"/>
        </w:rPr>
        <w:t>一天好幾個小時這樣子去訓練</w:t>
      </w:r>
    </w:p>
    <w:p w14:paraId="6AEF3661" w14:textId="77777777" w:rsidR="00BF7893" w:rsidRDefault="00BF7893" w:rsidP="00BF7893"/>
    <w:p w14:paraId="7606233E" w14:textId="77777777" w:rsidR="00BF7893" w:rsidRDefault="00BF7893" w:rsidP="00BF7893">
      <w:r>
        <w:t>628</w:t>
      </w:r>
    </w:p>
    <w:p w14:paraId="6482F30A" w14:textId="77777777" w:rsidR="00BF7893" w:rsidRDefault="00BF7893" w:rsidP="00BF7893">
      <w:r>
        <w:t>00:31:23,810 --&gt; 00:31:28,100</w:t>
      </w:r>
    </w:p>
    <w:p w14:paraId="0EB2A7A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然後我們的外面的環境</w:t>
      </w:r>
      <w:r>
        <w:rPr>
          <w:rFonts w:hint="eastAsia"/>
        </w:rPr>
        <w:t xml:space="preserve"> </w:t>
      </w:r>
      <w:r>
        <w:rPr>
          <w:rFonts w:hint="eastAsia"/>
        </w:rPr>
        <w:t>它刺激我們的心一直不斷的在跑</w:t>
      </w:r>
    </w:p>
    <w:p w14:paraId="76D70736" w14:textId="77777777" w:rsidR="00BF7893" w:rsidRDefault="00BF7893" w:rsidP="00BF7893"/>
    <w:p w14:paraId="323C9662" w14:textId="77777777" w:rsidR="00BF7893" w:rsidRDefault="00BF7893" w:rsidP="00BF7893">
      <w:r>
        <w:t>629</w:t>
      </w:r>
    </w:p>
    <w:p w14:paraId="5961F981" w14:textId="77777777" w:rsidR="00BF7893" w:rsidRDefault="00BF7893" w:rsidP="00BF7893">
      <w:r>
        <w:t>00:31:28,100 --&gt; 00:31:31,100</w:t>
      </w:r>
    </w:p>
    <w:p w14:paraId="1EADA3C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在這個時代</w:t>
      </w:r>
      <w:r>
        <w:rPr>
          <w:rFonts w:hint="eastAsia"/>
        </w:rPr>
        <w:t xml:space="preserve"> </w:t>
      </w:r>
      <w:r>
        <w:rPr>
          <w:rFonts w:hint="eastAsia"/>
        </w:rPr>
        <w:t>這樣的刺激是很強烈的</w:t>
      </w:r>
    </w:p>
    <w:p w14:paraId="0670E1F0" w14:textId="77777777" w:rsidR="00BF7893" w:rsidRDefault="00BF7893" w:rsidP="00BF7893"/>
    <w:p w14:paraId="33986318" w14:textId="77777777" w:rsidR="00BF7893" w:rsidRDefault="00BF7893" w:rsidP="00BF7893">
      <w:r>
        <w:t>630</w:t>
      </w:r>
    </w:p>
    <w:p w14:paraId="781E5E51" w14:textId="77777777" w:rsidR="00BF7893" w:rsidRDefault="00BF7893" w:rsidP="00BF7893">
      <w:r>
        <w:t>00:31:31,100 --&gt; 00:31:39,100</w:t>
      </w:r>
    </w:p>
    <w:p w14:paraId="4015380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它會讓我們的心不習慣於說</w:t>
      </w:r>
      <w:r>
        <w:rPr>
          <w:rFonts w:hint="eastAsia"/>
        </w:rPr>
        <w:t xml:space="preserve"> </w:t>
      </w:r>
      <w:r>
        <w:rPr>
          <w:rFonts w:hint="eastAsia"/>
        </w:rPr>
        <w:t>寧靜在某</w:t>
      </w:r>
      <w:proofErr w:type="gramStart"/>
      <w:r>
        <w:rPr>
          <w:rFonts w:hint="eastAsia"/>
        </w:rPr>
        <w:t>一個所緣之中</w:t>
      </w:r>
      <w:proofErr w:type="gramEnd"/>
      <w:r>
        <w:rPr>
          <w:rFonts w:hint="eastAsia"/>
        </w:rPr>
        <w:t>能夠待很久的時間</w:t>
      </w:r>
    </w:p>
    <w:p w14:paraId="0912F58E" w14:textId="77777777" w:rsidR="00BF7893" w:rsidRDefault="00BF7893" w:rsidP="00BF7893"/>
    <w:p w14:paraId="376304FB" w14:textId="77777777" w:rsidR="00BF7893" w:rsidRDefault="00BF7893" w:rsidP="00BF7893">
      <w:r>
        <w:t>631</w:t>
      </w:r>
    </w:p>
    <w:p w14:paraId="6CC2D418" w14:textId="77777777" w:rsidR="00BF7893" w:rsidRDefault="00BF7893" w:rsidP="00BF7893">
      <w:r>
        <w:t>00:31:39,100 --&gt; 00:31:40,770</w:t>
      </w:r>
    </w:p>
    <w:p w14:paraId="094F7E6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這個能跟上嗎</w:t>
      </w:r>
    </w:p>
    <w:p w14:paraId="49B1F00B" w14:textId="77777777" w:rsidR="00BF7893" w:rsidRDefault="00BF7893" w:rsidP="00BF7893"/>
    <w:p w14:paraId="4A52A4AC" w14:textId="77777777" w:rsidR="00BF7893" w:rsidRDefault="00BF7893" w:rsidP="00BF7893">
      <w:r>
        <w:t>632</w:t>
      </w:r>
    </w:p>
    <w:p w14:paraId="5F8429AF" w14:textId="77777777" w:rsidR="00BF7893" w:rsidRDefault="00BF7893" w:rsidP="00BF7893">
      <w:r>
        <w:t>00:31:43,490 --&gt; 00:31:51,100</w:t>
      </w:r>
    </w:p>
    <w:p w14:paraId="6C3FF830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因此啊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不管什麼時候</w:t>
      </w:r>
      <w:proofErr w:type="gramStart"/>
      <w:r>
        <w:rPr>
          <w:rFonts w:hint="eastAsia"/>
        </w:rPr>
        <w:t>有覺性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正確</w:t>
      </w:r>
      <w:proofErr w:type="gramStart"/>
      <w:r>
        <w:rPr>
          <w:rFonts w:hint="eastAsia"/>
        </w:rPr>
        <w:t>的覺性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而且自動自發的覺性</w:t>
      </w:r>
    </w:p>
    <w:p w14:paraId="6D212C91" w14:textId="77777777" w:rsidR="00BF7893" w:rsidRDefault="00BF7893" w:rsidP="00BF7893"/>
    <w:p w14:paraId="2CB79C81" w14:textId="77777777" w:rsidR="00BF7893" w:rsidRDefault="00BF7893" w:rsidP="00BF7893">
      <w:r>
        <w:t>633</w:t>
      </w:r>
    </w:p>
    <w:p w14:paraId="1AFBD503" w14:textId="77777777" w:rsidR="00BF7893" w:rsidRDefault="00BF7893" w:rsidP="00BF7893">
      <w:r>
        <w:t>00:31:51,100 --&gt; 00:31:58,700</w:t>
      </w:r>
    </w:p>
    <w:p w14:paraId="4A2786E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它生起的時候自動自發的禪定</w:t>
      </w:r>
      <w:r>
        <w:rPr>
          <w:rFonts w:hint="eastAsia"/>
        </w:rPr>
        <w:t xml:space="preserve"> </w:t>
      </w:r>
      <w:r>
        <w:rPr>
          <w:rFonts w:hint="eastAsia"/>
        </w:rPr>
        <w:t>它就會因運而生</w:t>
      </w:r>
      <w:r>
        <w:rPr>
          <w:rFonts w:hint="eastAsia"/>
        </w:rPr>
        <w:t xml:space="preserve"> </w:t>
      </w:r>
      <w:r>
        <w:rPr>
          <w:rFonts w:hint="eastAsia"/>
        </w:rPr>
        <w:t>因此它的關鍵所在</w:t>
      </w:r>
    </w:p>
    <w:p w14:paraId="696EB882" w14:textId="77777777" w:rsidR="00BF7893" w:rsidRDefault="00BF7893" w:rsidP="00BF7893"/>
    <w:p w14:paraId="57A951B4" w14:textId="77777777" w:rsidR="00BF7893" w:rsidRDefault="00BF7893" w:rsidP="00BF7893">
      <w:r>
        <w:t>634</w:t>
      </w:r>
    </w:p>
    <w:p w14:paraId="15B0579C" w14:textId="77777777" w:rsidR="00BF7893" w:rsidRDefault="00BF7893" w:rsidP="00BF7893">
      <w:r>
        <w:t>00:31:58,970 --&gt; 00:32:02,650</w:t>
      </w:r>
    </w:p>
    <w:p w14:paraId="291DC0C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因此我們才會</w:t>
      </w:r>
      <w:proofErr w:type="gramStart"/>
      <w:r>
        <w:rPr>
          <w:rFonts w:hint="eastAsia"/>
        </w:rPr>
        <w:t>說要去培育覺性</w:t>
      </w:r>
      <w:proofErr w:type="gramEnd"/>
    </w:p>
    <w:p w14:paraId="75789815" w14:textId="77777777" w:rsidR="00BF7893" w:rsidRDefault="00BF7893" w:rsidP="00BF7893"/>
    <w:p w14:paraId="2E6F5404" w14:textId="77777777" w:rsidR="00BF7893" w:rsidRDefault="00BF7893" w:rsidP="00BF7893">
      <w:r>
        <w:t>635</w:t>
      </w:r>
    </w:p>
    <w:p w14:paraId="7FF6F6FD" w14:textId="77777777" w:rsidR="00BF7893" w:rsidRDefault="00BF7893" w:rsidP="00BF7893">
      <w:r>
        <w:t>00:32:02,650 --&gt; 00:32:07,020</w:t>
      </w:r>
    </w:p>
    <w:p w14:paraId="406E4A7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事實上就是說</w:t>
      </w:r>
      <w:r>
        <w:rPr>
          <w:rFonts w:hint="eastAsia"/>
        </w:rPr>
        <w:t xml:space="preserve"> </w:t>
      </w:r>
      <w:r>
        <w:rPr>
          <w:rFonts w:hint="eastAsia"/>
        </w:rPr>
        <w:t>高僧大德他不斷的教導我們說</w:t>
      </w:r>
    </w:p>
    <w:p w14:paraId="622A6E59" w14:textId="77777777" w:rsidR="00BF7893" w:rsidRDefault="00BF7893" w:rsidP="00BF7893"/>
    <w:p w14:paraId="10D82700" w14:textId="77777777" w:rsidR="00BF7893" w:rsidRDefault="00BF7893" w:rsidP="00BF7893">
      <w:r>
        <w:t>636</w:t>
      </w:r>
    </w:p>
    <w:p w14:paraId="4F5CD63C" w14:textId="77777777" w:rsidR="00BF7893" w:rsidRDefault="00BF7893" w:rsidP="00BF7893">
      <w:r>
        <w:t>00:32:08,800 --&gt; 00:32:11,180</w:t>
      </w:r>
    </w:p>
    <w:p w14:paraId="37938E3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什麼時候</w:t>
      </w:r>
      <w:proofErr w:type="gramStart"/>
      <w:r>
        <w:rPr>
          <w:rFonts w:hint="eastAsia"/>
        </w:rPr>
        <w:t>有覺性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那個時候就有戒</w:t>
      </w:r>
    </w:p>
    <w:p w14:paraId="32C3CCB1" w14:textId="77777777" w:rsidR="00BF7893" w:rsidRDefault="00BF7893" w:rsidP="00BF7893"/>
    <w:p w14:paraId="1C906DAE" w14:textId="77777777" w:rsidR="00BF7893" w:rsidRDefault="00BF7893" w:rsidP="00BF7893">
      <w:r>
        <w:t>637</w:t>
      </w:r>
    </w:p>
    <w:p w14:paraId="6BCC7BB5" w14:textId="77777777" w:rsidR="00BF7893" w:rsidRDefault="00BF7893" w:rsidP="00BF7893">
      <w:r>
        <w:t>00:32:11,180 --&gt; 00:32:14,090</w:t>
      </w:r>
    </w:p>
    <w:p w14:paraId="1EB2C43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什麼時候</w:t>
      </w:r>
      <w:proofErr w:type="gramStart"/>
      <w:r>
        <w:rPr>
          <w:rFonts w:hint="eastAsia"/>
        </w:rPr>
        <w:t>有覺性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那個時候有禪定</w:t>
      </w:r>
    </w:p>
    <w:p w14:paraId="4B1F512B" w14:textId="77777777" w:rsidR="00BF7893" w:rsidRDefault="00BF7893" w:rsidP="00BF7893"/>
    <w:p w14:paraId="0B79C5E0" w14:textId="77777777" w:rsidR="00BF7893" w:rsidRDefault="00BF7893" w:rsidP="00BF7893">
      <w:r>
        <w:t>638</w:t>
      </w:r>
    </w:p>
    <w:p w14:paraId="59A8E163" w14:textId="77777777" w:rsidR="00BF7893" w:rsidRDefault="00BF7893" w:rsidP="00BF7893">
      <w:r>
        <w:t>00:32:14,090 --&gt; 00:32:17,050</w:t>
      </w:r>
    </w:p>
    <w:p w14:paraId="3EDB89F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什麼時候</w:t>
      </w:r>
      <w:proofErr w:type="gramStart"/>
      <w:r>
        <w:rPr>
          <w:rFonts w:hint="eastAsia"/>
        </w:rPr>
        <w:t>有覺性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那個時候就有智慧</w:t>
      </w:r>
    </w:p>
    <w:p w14:paraId="07481A34" w14:textId="77777777" w:rsidR="00BF7893" w:rsidRDefault="00BF7893" w:rsidP="00BF7893"/>
    <w:p w14:paraId="7421F815" w14:textId="77777777" w:rsidR="00BF7893" w:rsidRDefault="00BF7893" w:rsidP="00BF7893">
      <w:r>
        <w:t>639</w:t>
      </w:r>
    </w:p>
    <w:p w14:paraId="56372A80" w14:textId="77777777" w:rsidR="00BF7893" w:rsidRDefault="00BF7893" w:rsidP="00BF7893">
      <w:r>
        <w:t>00:32:17,090 --&gt; 00:32:24,090</w:t>
      </w:r>
    </w:p>
    <w:p w14:paraId="1D66477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事實上就是說</w:t>
      </w:r>
      <w:r>
        <w:rPr>
          <w:rFonts w:hint="eastAsia"/>
        </w:rPr>
        <w:t xml:space="preserve"> </w:t>
      </w:r>
      <w:r>
        <w:rPr>
          <w:rFonts w:hint="eastAsia"/>
        </w:rPr>
        <w:t>不管什麼時候</w:t>
      </w:r>
      <w:proofErr w:type="gramStart"/>
      <w:r>
        <w:rPr>
          <w:rFonts w:hint="eastAsia"/>
        </w:rPr>
        <w:t>沒有覺性在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煩惱沒有去控制心</w:t>
      </w:r>
    </w:p>
    <w:p w14:paraId="77D18230" w14:textId="77777777" w:rsidR="00BF7893" w:rsidRDefault="00BF7893" w:rsidP="00BF7893"/>
    <w:p w14:paraId="3B7C6E56" w14:textId="77777777" w:rsidR="00BF7893" w:rsidRDefault="00BF7893" w:rsidP="00BF7893">
      <w:r>
        <w:t>640</w:t>
      </w:r>
    </w:p>
    <w:p w14:paraId="2FA1BFAC" w14:textId="77777777" w:rsidR="00BF7893" w:rsidRDefault="00BF7893" w:rsidP="00BF7893">
      <w:r>
        <w:t>00:32:24,160 --&gt; 00:32:33,670</w:t>
      </w:r>
    </w:p>
    <w:p w14:paraId="6B42E89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心就沒有被煩惱強烈的籠罩控制</w:t>
      </w:r>
      <w:r>
        <w:rPr>
          <w:rFonts w:hint="eastAsia"/>
        </w:rPr>
        <w:t xml:space="preserve"> </w:t>
      </w:r>
      <w:r>
        <w:rPr>
          <w:rFonts w:hint="eastAsia"/>
        </w:rPr>
        <w:t>然後</w:t>
      </w:r>
      <w:proofErr w:type="gramStart"/>
      <w:r>
        <w:rPr>
          <w:rFonts w:hint="eastAsia"/>
        </w:rPr>
        <w:t>通過身語表現</w:t>
      </w:r>
      <w:proofErr w:type="gramEnd"/>
      <w:r>
        <w:rPr>
          <w:rFonts w:hint="eastAsia"/>
        </w:rPr>
        <w:t>出來</w:t>
      </w:r>
      <w:r>
        <w:rPr>
          <w:rFonts w:hint="eastAsia"/>
        </w:rPr>
        <w:t xml:space="preserve"> </w:t>
      </w:r>
      <w:r>
        <w:rPr>
          <w:rFonts w:hint="eastAsia"/>
        </w:rPr>
        <w:t>我們就會有戒</w:t>
      </w:r>
    </w:p>
    <w:p w14:paraId="00E126FF" w14:textId="77777777" w:rsidR="00BF7893" w:rsidRDefault="00BF7893" w:rsidP="00BF7893"/>
    <w:p w14:paraId="58A1C526" w14:textId="77777777" w:rsidR="00BF7893" w:rsidRDefault="00BF7893" w:rsidP="00BF7893">
      <w:r>
        <w:t>641</w:t>
      </w:r>
    </w:p>
    <w:p w14:paraId="51152BB4" w14:textId="77777777" w:rsidR="00BF7893" w:rsidRDefault="00BF7893" w:rsidP="00BF7893">
      <w:r>
        <w:t>00:32:34,090 --&gt; 00:32:39,382</w:t>
      </w:r>
    </w:p>
    <w:p w14:paraId="343A891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不管什麼時候</w:t>
      </w:r>
      <w:proofErr w:type="gramStart"/>
      <w:r>
        <w:rPr>
          <w:rFonts w:hint="eastAsia"/>
        </w:rPr>
        <w:t>有覺性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能夠及時知道這五蓋的話</w:t>
      </w:r>
    </w:p>
    <w:p w14:paraId="44A9CBA9" w14:textId="77777777" w:rsidR="00BF7893" w:rsidRDefault="00BF7893" w:rsidP="00BF7893"/>
    <w:p w14:paraId="40F6F4DA" w14:textId="77777777" w:rsidR="00BF7893" w:rsidRDefault="00BF7893" w:rsidP="00BF7893">
      <w:r>
        <w:t>642</w:t>
      </w:r>
    </w:p>
    <w:p w14:paraId="5D1C1C98" w14:textId="77777777" w:rsidR="00BF7893" w:rsidRDefault="00BF7893" w:rsidP="00BF7893">
      <w:r>
        <w:t>00:32:39,382 --&gt; 00:32:45,730</w:t>
      </w:r>
    </w:p>
    <w:p w14:paraId="1A81E5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這個禪定的五個敵人</w:t>
      </w:r>
      <w:r>
        <w:rPr>
          <w:rFonts w:hint="eastAsia"/>
        </w:rPr>
        <w:t xml:space="preserve"> </w:t>
      </w:r>
      <w:r>
        <w:rPr>
          <w:rFonts w:hint="eastAsia"/>
        </w:rPr>
        <w:t>沒有的話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他滅去</w:t>
      </w:r>
      <w:proofErr w:type="gramEnd"/>
      <w:r>
        <w:rPr>
          <w:rFonts w:hint="eastAsia"/>
        </w:rPr>
        <w:t>的話</w:t>
      </w:r>
      <w:r>
        <w:rPr>
          <w:rFonts w:hint="eastAsia"/>
        </w:rPr>
        <w:t xml:space="preserve"> </w:t>
      </w:r>
      <w:r>
        <w:rPr>
          <w:rFonts w:hint="eastAsia"/>
        </w:rPr>
        <w:t>自動自發的禪定</w:t>
      </w:r>
      <w:r>
        <w:rPr>
          <w:rFonts w:hint="eastAsia"/>
        </w:rPr>
        <w:t xml:space="preserve"> </w:t>
      </w:r>
      <w:r>
        <w:rPr>
          <w:rFonts w:hint="eastAsia"/>
        </w:rPr>
        <w:t>它就會升起</w:t>
      </w:r>
    </w:p>
    <w:p w14:paraId="044AC018" w14:textId="77777777" w:rsidR="00BF7893" w:rsidRDefault="00BF7893" w:rsidP="00BF7893"/>
    <w:p w14:paraId="42B80F1E" w14:textId="77777777" w:rsidR="00BF7893" w:rsidRDefault="00BF7893" w:rsidP="00BF7893">
      <w:r>
        <w:t>643</w:t>
      </w:r>
    </w:p>
    <w:p w14:paraId="2A28C6CB" w14:textId="77777777" w:rsidR="00BF7893" w:rsidRDefault="00BF7893" w:rsidP="00BF7893">
      <w:r>
        <w:t>00:32:45,730 --&gt; 00:32:48,650</w:t>
      </w:r>
    </w:p>
    <w:p w14:paraId="795F2BD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然後呢</w:t>
      </w:r>
      <w:r>
        <w:rPr>
          <w:rFonts w:hint="eastAsia"/>
        </w:rPr>
        <w:t xml:space="preserve"> </w:t>
      </w:r>
      <w:r>
        <w:rPr>
          <w:rFonts w:hint="eastAsia"/>
        </w:rPr>
        <w:t>當心它有禪定</w:t>
      </w:r>
    </w:p>
    <w:p w14:paraId="5322C07C" w14:textId="77777777" w:rsidR="00BF7893" w:rsidRDefault="00BF7893" w:rsidP="00BF7893"/>
    <w:p w14:paraId="773F30FB" w14:textId="77777777" w:rsidR="00BF7893" w:rsidRDefault="00BF7893" w:rsidP="00BF7893">
      <w:r>
        <w:t>644</w:t>
      </w:r>
    </w:p>
    <w:p w14:paraId="4E470884" w14:textId="77777777" w:rsidR="00BF7893" w:rsidRDefault="00BF7893" w:rsidP="00BF7893">
      <w:r>
        <w:t>00:32:48,650 --&gt; 00:32:50,070</w:t>
      </w:r>
    </w:p>
    <w:p w14:paraId="161E893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經常持續的有禪定</w:t>
      </w:r>
    </w:p>
    <w:p w14:paraId="2C820374" w14:textId="77777777" w:rsidR="00BF7893" w:rsidRDefault="00BF7893" w:rsidP="00BF7893"/>
    <w:p w14:paraId="12CB4D23" w14:textId="77777777" w:rsidR="00BF7893" w:rsidRDefault="00BF7893" w:rsidP="00BF7893">
      <w:r>
        <w:t>645</w:t>
      </w:r>
    </w:p>
    <w:p w14:paraId="1C5B02F2" w14:textId="77777777" w:rsidR="00BF7893" w:rsidRDefault="00BF7893" w:rsidP="00BF7893">
      <w:r>
        <w:t>00:32:50,070 --&gt; 00:32:59,200</w:t>
      </w:r>
    </w:p>
    <w:p w14:paraId="6A8CBF7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有什麼樣的境界生起了</w:t>
      </w:r>
      <w:r>
        <w:rPr>
          <w:rFonts w:hint="eastAsia"/>
        </w:rPr>
        <w:t xml:space="preserve"> </w:t>
      </w:r>
      <w:r>
        <w:rPr>
          <w:rFonts w:hint="eastAsia"/>
        </w:rPr>
        <w:t>能夠意念到</w:t>
      </w:r>
      <w:r>
        <w:rPr>
          <w:rFonts w:hint="eastAsia"/>
        </w:rPr>
        <w:t xml:space="preserve"> </w:t>
      </w:r>
      <w:r>
        <w:rPr>
          <w:rFonts w:hint="eastAsia"/>
        </w:rPr>
        <w:t>能夠記得起來</w:t>
      </w:r>
      <w:r>
        <w:rPr>
          <w:rFonts w:hint="eastAsia"/>
        </w:rPr>
        <w:t xml:space="preserve"> </w:t>
      </w:r>
      <w:r>
        <w:rPr>
          <w:rFonts w:hint="eastAsia"/>
        </w:rPr>
        <w:t>最開始然後他就會</w:t>
      </w:r>
    </w:p>
    <w:p w14:paraId="349A82B0" w14:textId="77777777" w:rsidR="00BF7893" w:rsidRDefault="00BF7893" w:rsidP="00BF7893"/>
    <w:p w14:paraId="26946BD6" w14:textId="77777777" w:rsidR="00BF7893" w:rsidRDefault="00BF7893" w:rsidP="00BF7893">
      <w:r>
        <w:t>646</w:t>
      </w:r>
    </w:p>
    <w:p w14:paraId="26F9B8AD" w14:textId="77777777" w:rsidR="00BF7893" w:rsidRDefault="00BF7893" w:rsidP="00BF7893">
      <w:r>
        <w:t>00:33:00,240 --&gt; 00:33:03,740</w:t>
      </w:r>
    </w:p>
    <w:p w14:paraId="552E86B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然後境界法</w:t>
      </w:r>
      <w:r>
        <w:rPr>
          <w:rFonts w:hint="eastAsia"/>
        </w:rPr>
        <w:t xml:space="preserve"> </w:t>
      </w:r>
      <w:r>
        <w:rPr>
          <w:rFonts w:hint="eastAsia"/>
        </w:rPr>
        <w:t>包括名法和</w:t>
      </w:r>
      <w:proofErr w:type="gramStart"/>
      <w:r>
        <w:rPr>
          <w:rFonts w:hint="eastAsia"/>
        </w:rPr>
        <w:t>色法</w:t>
      </w:r>
      <w:proofErr w:type="gramEnd"/>
      <w:r>
        <w:rPr>
          <w:rFonts w:hint="eastAsia"/>
        </w:rPr>
        <w:t>的境界</w:t>
      </w:r>
    </w:p>
    <w:p w14:paraId="74F2C0FE" w14:textId="77777777" w:rsidR="00BF7893" w:rsidRDefault="00BF7893" w:rsidP="00BF7893"/>
    <w:p w14:paraId="1FE2B80D" w14:textId="77777777" w:rsidR="00BF7893" w:rsidRDefault="00BF7893" w:rsidP="00BF7893">
      <w:r>
        <w:t>647</w:t>
      </w:r>
    </w:p>
    <w:p w14:paraId="57BB943A" w14:textId="77777777" w:rsidR="00BF7893" w:rsidRDefault="00BF7893" w:rsidP="00BF7893">
      <w:r>
        <w:t>00:33:03,740 --&gt; 00:33:07,370</w:t>
      </w:r>
    </w:p>
    <w:p w14:paraId="5232562D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如果覺性能夠</w:t>
      </w:r>
      <w:proofErr w:type="gramEnd"/>
      <w:r>
        <w:rPr>
          <w:rFonts w:hint="eastAsia"/>
        </w:rPr>
        <w:t>意念起來</w:t>
      </w:r>
      <w:r>
        <w:rPr>
          <w:rFonts w:hint="eastAsia"/>
        </w:rPr>
        <w:t xml:space="preserve"> </w:t>
      </w:r>
      <w:r>
        <w:rPr>
          <w:rFonts w:hint="eastAsia"/>
        </w:rPr>
        <w:t>在沒有刻意的情況之下</w:t>
      </w:r>
    </w:p>
    <w:p w14:paraId="7020E5C5" w14:textId="77777777" w:rsidR="00BF7893" w:rsidRDefault="00BF7893" w:rsidP="00BF7893"/>
    <w:p w14:paraId="391BA636" w14:textId="77777777" w:rsidR="00BF7893" w:rsidRDefault="00BF7893" w:rsidP="00BF7893">
      <w:r>
        <w:t>648</w:t>
      </w:r>
    </w:p>
    <w:p w14:paraId="74C431F7" w14:textId="77777777" w:rsidR="00BF7893" w:rsidRDefault="00BF7893" w:rsidP="00BF7893">
      <w:r>
        <w:t>00:33:07,370 --&gt; 00:33:11,610</w:t>
      </w:r>
    </w:p>
    <w:p w14:paraId="25BDD47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然後曾經聽到過讓我們去開發智慧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proofErr w:type="gramStart"/>
      <w:r>
        <w:rPr>
          <w:rFonts w:hint="eastAsia"/>
        </w:rPr>
        <w:t>給心鋪一條</w:t>
      </w:r>
      <w:proofErr w:type="gramEnd"/>
      <w:r>
        <w:rPr>
          <w:rFonts w:hint="eastAsia"/>
        </w:rPr>
        <w:t>路</w:t>
      </w:r>
    </w:p>
    <w:p w14:paraId="7E8C4C90" w14:textId="77777777" w:rsidR="00BF7893" w:rsidRDefault="00BF7893" w:rsidP="00BF7893"/>
    <w:p w14:paraId="67623C20" w14:textId="77777777" w:rsidR="00BF7893" w:rsidRDefault="00BF7893" w:rsidP="00BF7893">
      <w:r>
        <w:t>649</w:t>
      </w:r>
    </w:p>
    <w:p w14:paraId="3EA995BB" w14:textId="77777777" w:rsidR="00BF7893" w:rsidRDefault="00BF7893" w:rsidP="00BF7893">
      <w:r>
        <w:t>00:33:11,690 --&gt; 00:33:19,140</w:t>
      </w:r>
    </w:p>
    <w:p w14:paraId="0AE1F55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這樣的法我們就會有機會能夠看到名法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色法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也就是自己的這個五</w:t>
      </w:r>
      <w:proofErr w:type="gramStart"/>
      <w:r>
        <w:rPr>
          <w:rFonts w:hint="eastAsia"/>
        </w:rPr>
        <w:t>蘊</w:t>
      </w:r>
      <w:proofErr w:type="gramEnd"/>
    </w:p>
    <w:p w14:paraId="198CB164" w14:textId="77777777" w:rsidR="00BF7893" w:rsidRDefault="00BF7893" w:rsidP="00BF7893"/>
    <w:p w14:paraId="457E0D10" w14:textId="77777777" w:rsidR="00BF7893" w:rsidRDefault="00BF7893" w:rsidP="00BF7893">
      <w:r>
        <w:t>650</w:t>
      </w:r>
    </w:p>
    <w:p w14:paraId="0FC80073" w14:textId="77777777" w:rsidR="00BF7893" w:rsidRDefault="00BF7893" w:rsidP="00BF7893">
      <w:r>
        <w:t>00:33:19,700 --&gt; 00:33:22,530</w:t>
      </w:r>
    </w:p>
    <w:p w14:paraId="06C5E2E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它去呈現三法印</w:t>
      </w:r>
      <w:r>
        <w:rPr>
          <w:rFonts w:hint="eastAsia"/>
        </w:rPr>
        <w:t xml:space="preserve"> </w:t>
      </w:r>
      <w:r>
        <w:rPr>
          <w:rFonts w:hint="eastAsia"/>
        </w:rPr>
        <w:t>就是開發智慧</w:t>
      </w:r>
    </w:p>
    <w:p w14:paraId="709E179F" w14:textId="77777777" w:rsidR="00BF7893" w:rsidRDefault="00BF7893" w:rsidP="00BF7893"/>
    <w:p w14:paraId="7BFD23F2" w14:textId="77777777" w:rsidR="00BF7893" w:rsidRDefault="00BF7893" w:rsidP="00BF7893">
      <w:r>
        <w:t>651</w:t>
      </w:r>
    </w:p>
    <w:p w14:paraId="3958FE6A" w14:textId="77777777" w:rsidR="00BF7893" w:rsidRDefault="00BF7893" w:rsidP="00BF7893">
      <w:r>
        <w:t>00:33:22,530 --&gt; 00:33:31,440</w:t>
      </w:r>
    </w:p>
    <w:p w14:paraId="2624F9F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因此才會想讓我們大家目標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說去培育覺性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固定形式經行</w:t>
      </w:r>
    </w:p>
    <w:p w14:paraId="7395F07C" w14:textId="77777777" w:rsidR="00BF7893" w:rsidRDefault="00BF7893" w:rsidP="00BF7893"/>
    <w:p w14:paraId="5A37C5FF" w14:textId="77777777" w:rsidR="00BF7893" w:rsidRDefault="00BF7893" w:rsidP="00BF7893">
      <w:r>
        <w:t>652</w:t>
      </w:r>
    </w:p>
    <w:p w14:paraId="28B3B8B5" w14:textId="77777777" w:rsidR="00BF7893" w:rsidRDefault="00BF7893" w:rsidP="00BF7893">
      <w:r>
        <w:t>00:33:31,650 --&gt; 00:33:35,460</w:t>
      </w:r>
    </w:p>
    <w:p w14:paraId="11C1AE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或者修行的各種各樣的</w:t>
      </w:r>
      <w:proofErr w:type="gramStart"/>
      <w:r>
        <w:rPr>
          <w:rFonts w:hint="eastAsia"/>
        </w:rPr>
        <w:t>善巧和</w:t>
      </w:r>
      <w:proofErr w:type="gramEnd"/>
      <w:r>
        <w:rPr>
          <w:rFonts w:hint="eastAsia"/>
        </w:rPr>
        <w:t>方便</w:t>
      </w:r>
    </w:p>
    <w:p w14:paraId="4E5FA1C5" w14:textId="77777777" w:rsidR="00BF7893" w:rsidRDefault="00BF7893" w:rsidP="00BF7893"/>
    <w:p w14:paraId="45CDD1D7" w14:textId="77777777" w:rsidR="00BF7893" w:rsidRDefault="00BF7893" w:rsidP="00BF7893">
      <w:r>
        <w:t>653</w:t>
      </w:r>
    </w:p>
    <w:p w14:paraId="03F805B1" w14:textId="77777777" w:rsidR="00BF7893" w:rsidRDefault="00BF7893" w:rsidP="00BF7893">
      <w:r>
        <w:t>00:33:35,610 --&gt; 00:33:39,330</w:t>
      </w:r>
    </w:p>
    <w:p w14:paraId="5CFF0FF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我們的目標一定要是去</w:t>
      </w:r>
      <w:proofErr w:type="gramStart"/>
      <w:r>
        <w:rPr>
          <w:rFonts w:hint="eastAsia"/>
        </w:rPr>
        <w:t>培育覺性</w:t>
      </w:r>
      <w:proofErr w:type="gramEnd"/>
    </w:p>
    <w:p w14:paraId="40139D0B" w14:textId="77777777" w:rsidR="00BF7893" w:rsidRDefault="00BF7893" w:rsidP="00BF7893"/>
    <w:p w14:paraId="4B7C7893" w14:textId="77777777" w:rsidR="00BF7893" w:rsidRDefault="00BF7893" w:rsidP="00BF7893">
      <w:r>
        <w:t>654</w:t>
      </w:r>
    </w:p>
    <w:p w14:paraId="012A877B" w14:textId="77777777" w:rsidR="00BF7893" w:rsidRDefault="00BF7893" w:rsidP="00BF7893">
      <w:r>
        <w:t>00:33:39,330 --&gt; 00:33:42,130</w:t>
      </w:r>
    </w:p>
    <w:p w14:paraId="579C389F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要去覺知</w:t>
      </w:r>
      <w:proofErr w:type="gramEnd"/>
      <w:r>
        <w:rPr>
          <w:rFonts w:hint="eastAsia"/>
        </w:rPr>
        <w:t>自己</w:t>
      </w:r>
      <w:r>
        <w:rPr>
          <w:rFonts w:hint="eastAsia"/>
        </w:rPr>
        <w:t xml:space="preserve"> </w:t>
      </w:r>
      <w:r>
        <w:rPr>
          <w:rFonts w:hint="eastAsia"/>
        </w:rPr>
        <w:t>要看到境界</w:t>
      </w:r>
    </w:p>
    <w:p w14:paraId="1F351BC8" w14:textId="77777777" w:rsidR="00BF7893" w:rsidRDefault="00BF7893" w:rsidP="00BF7893"/>
    <w:p w14:paraId="53779BCD" w14:textId="77777777" w:rsidR="00BF7893" w:rsidRDefault="00BF7893" w:rsidP="00BF7893">
      <w:r>
        <w:t>655</w:t>
      </w:r>
    </w:p>
    <w:p w14:paraId="2EA0E0A4" w14:textId="77777777" w:rsidR="00BF7893" w:rsidRDefault="00BF7893" w:rsidP="00BF7893">
      <w:r>
        <w:t>00:33:42,130 --&gt; 00:33:47,790</w:t>
      </w:r>
    </w:p>
    <w:p w14:paraId="6CD6ACE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如實的去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那些境界</w:t>
      </w:r>
      <w:r>
        <w:rPr>
          <w:rFonts w:hint="eastAsia"/>
        </w:rPr>
        <w:t xml:space="preserve"> </w:t>
      </w:r>
      <w:r>
        <w:rPr>
          <w:rFonts w:hint="eastAsia"/>
        </w:rPr>
        <w:t>而不是說要好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或是說要寧靜</w:t>
      </w:r>
      <w:proofErr w:type="gramEnd"/>
    </w:p>
    <w:p w14:paraId="02B3CBAD" w14:textId="77777777" w:rsidR="00BF7893" w:rsidRDefault="00BF7893" w:rsidP="00BF7893"/>
    <w:p w14:paraId="46995056" w14:textId="77777777" w:rsidR="00BF7893" w:rsidRDefault="00BF7893" w:rsidP="00BF7893">
      <w:r>
        <w:t>656</w:t>
      </w:r>
    </w:p>
    <w:p w14:paraId="02ABDEB2" w14:textId="77777777" w:rsidR="00BF7893" w:rsidRDefault="00BF7893" w:rsidP="00BF7893">
      <w:r>
        <w:t>00:33:48,160 --&gt; 00:33:56,020</w:t>
      </w:r>
    </w:p>
    <w:p w14:paraId="168B08EA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或是說要能夠</w:t>
      </w:r>
      <w:proofErr w:type="gramEnd"/>
      <w:r>
        <w:rPr>
          <w:rFonts w:hint="eastAsia"/>
        </w:rPr>
        <w:t>保持住這個安住的心安住</w:t>
      </w:r>
      <w:r>
        <w:rPr>
          <w:rFonts w:hint="eastAsia"/>
        </w:rPr>
        <w:t xml:space="preserve"> </w:t>
      </w:r>
      <w:r>
        <w:rPr>
          <w:rFonts w:hint="eastAsia"/>
        </w:rPr>
        <w:t>這個不對的</w:t>
      </w:r>
      <w:r>
        <w:rPr>
          <w:rFonts w:hint="eastAsia"/>
        </w:rPr>
        <w:t xml:space="preserve"> </w:t>
      </w:r>
      <w:r>
        <w:rPr>
          <w:rFonts w:hint="eastAsia"/>
        </w:rPr>
        <w:t>一定要看到說</w:t>
      </w:r>
      <w:r>
        <w:rPr>
          <w:rFonts w:hint="eastAsia"/>
        </w:rPr>
        <w:t xml:space="preserve"> </w:t>
      </w:r>
      <w:r>
        <w:rPr>
          <w:rFonts w:hint="eastAsia"/>
        </w:rPr>
        <w:t>現在有在故意保持著</w:t>
      </w:r>
    </w:p>
    <w:p w14:paraId="6EE1BFF7" w14:textId="77777777" w:rsidR="00BF7893" w:rsidRDefault="00BF7893" w:rsidP="00BF7893"/>
    <w:p w14:paraId="658E5818" w14:textId="77777777" w:rsidR="00BF7893" w:rsidRDefault="00BF7893" w:rsidP="00BF7893">
      <w:r>
        <w:t>657</w:t>
      </w:r>
    </w:p>
    <w:p w14:paraId="20D68A2E" w14:textId="77777777" w:rsidR="00BF7893" w:rsidRDefault="00BF7893" w:rsidP="00BF7893">
      <w:r>
        <w:t>00:33:56,020 --&gt; 00:34:00,450</w:t>
      </w:r>
    </w:p>
    <w:p w14:paraId="617FCB0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現在已經跑掉了</w:t>
      </w:r>
      <w:r>
        <w:rPr>
          <w:rFonts w:hint="eastAsia"/>
        </w:rPr>
        <w:t xml:space="preserve"> </w:t>
      </w:r>
      <w:r>
        <w:rPr>
          <w:rFonts w:hint="eastAsia"/>
        </w:rPr>
        <w:t>現在正在有在刻意的呵護他知道嗎</w:t>
      </w:r>
    </w:p>
    <w:p w14:paraId="7E9D5802" w14:textId="77777777" w:rsidR="00BF7893" w:rsidRDefault="00BF7893" w:rsidP="00BF7893"/>
    <w:p w14:paraId="75463DF5" w14:textId="77777777" w:rsidR="00BF7893" w:rsidRDefault="00BF7893" w:rsidP="00BF7893">
      <w:r>
        <w:t>658</w:t>
      </w:r>
    </w:p>
    <w:p w14:paraId="22C3DC50" w14:textId="77777777" w:rsidR="00BF7893" w:rsidRDefault="00BF7893" w:rsidP="00BF7893">
      <w:r>
        <w:t>00:34:00,450 --&gt; 00:34:02,200</w:t>
      </w:r>
    </w:p>
    <w:p w14:paraId="4EE7A9B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要如期本來面有的去看到它</w:t>
      </w:r>
    </w:p>
    <w:p w14:paraId="2867150C" w14:textId="77777777" w:rsidR="00BF7893" w:rsidRDefault="00BF7893" w:rsidP="00BF7893"/>
    <w:p w14:paraId="159F23FC" w14:textId="77777777" w:rsidR="00BF7893" w:rsidRDefault="00BF7893" w:rsidP="00BF7893">
      <w:r>
        <w:t>659</w:t>
      </w:r>
    </w:p>
    <w:p w14:paraId="15343DFC" w14:textId="77777777" w:rsidR="00BF7893" w:rsidRDefault="00BF7893" w:rsidP="00BF7893">
      <w:r>
        <w:t>00:34:02,200 --&gt; 00:34:05,340</w:t>
      </w:r>
    </w:p>
    <w:p w14:paraId="103AB24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直到最後不管什麼境界</w:t>
      </w:r>
      <w:r>
        <w:rPr>
          <w:rFonts w:hint="eastAsia"/>
        </w:rPr>
        <w:t xml:space="preserve"> </w:t>
      </w:r>
      <w:r>
        <w:rPr>
          <w:rFonts w:hint="eastAsia"/>
        </w:rPr>
        <w:t>它生起</w:t>
      </w:r>
    </w:p>
    <w:p w14:paraId="36D7384C" w14:textId="77777777" w:rsidR="00BF7893" w:rsidRDefault="00BF7893" w:rsidP="00BF7893"/>
    <w:p w14:paraId="79978CE7" w14:textId="77777777" w:rsidR="00BF7893" w:rsidRDefault="00BF7893" w:rsidP="00BF7893">
      <w:r>
        <w:t>660</w:t>
      </w:r>
    </w:p>
    <w:p w14:paraId="46057D31" w14:textId="77777777" w:rsidR="00BF7893" w:rsidRDefault="00BF7893" w:rsidP="00BF7893">
      <w:r>
        <w:t>00:34:06,050 --&gt; 00:34:11,290</w:t>
      </w:r>
    </w:p>
    <w:p w14:paraId="5BA0A3A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曾經看到心</w:t>
      </w:r>
      <w:r>
        <w:rPr>
          <w:rFonts w:hint="eastAsia"/>
        </w:rPr>
        <w:t xml:space="preserve"> </w:t>
      </w:r>
      <w:r>
        <w:rPr>
          <w:rFonts w:hint="eastAsia"/>
        </w:rPr>
        <w:t>它能夠見到過這樣的境界</w:t>
      </w:r>
      <w:r>
        <w:rPr>
          <w:rFonts w:hint="eastAsia"/>
        </w:rPr>
        <w:t xml:space="preserve"> </w:t>
      </w:r>
      <w:r>
        <w:rPr>
          <w:rFonts w:hint="eastAsia"/>
        </w:rPr>
        <w:t>它就會</w:t>
      </w:r>
      <w:proofErr w:type="gramStart"/>
      <w:r>
        <w:rPr>
          <w:rFonts w:hint="eastAsia"/>
        </w:rPr>
        <w:t>讓覺性</w:t>
      </w:r>
      <w:proofErr w:type="gramEnd"/>
      <w:r>
        <w:rPr>
          <w:rFonts w:hint="eastAsia"/>
        </w:rPr>
        <w:t>升起</w:t>
      </w:r>
    </w:p>
    <w:p w14:paraId="3CB247BB" w14:textId="77777777" w:rsidR="00BF7893" w:rsidRDefault="00BF7893" w:rsidP="00BF7893"/>
    <w:p w14:paraId="1E76AE85" w14:textId="77777777" w:rsidR="00BF7893" w:rsidRDefault="00BF7893" w:rsidP="00BF7893">
      <w:r>
        <w:t>661</w:t>
      </w:r>
    </w:p>
    <w:p w14:paraId="4A11F923" w14:textId="77777777" w:rsidR="00BF7893" w:rsidRDefault="00BF7893" w:rsidP="00BF7893">
      <w:r>
        <w:t>00:34:11,290 --&gt; 00:34:14,810</w:t>
      </w:r>
    </w:p>
    <w:p w14:paraId="2E8F7ED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這個時候真正的禪定</w:t>
      </w:r>
      <w:r>
        <w:rPr>
          <w:rFonts w:hint="eastAsia"/>
        </w:rPr>
        <w:t xml:space="preserve"> </w:t>
      </w:r>
      <w:r>
        <w:rPr>
          <w:rFonts w:hint="eastAsia"/>
        </w:rPr>
        <w:t>它就會升起</w:t>
      </w:r>
    </w:p>
    <w:p w14:paraId="5202EB9B" w14:textId="77777777" w:rsidR="00BF7893" w:rsidRDefault="00BF7893" w:rsidP="00BF7893"/>
    <w:p w14:paraId="551574CC" w14:textId="77777777" w:rsidR="00BF7893" w:rsidRDefault="00BF7893" w:rsidP="00BF7893">
      <w:r>
        <w:t>662</w:t>
      </w:r>
    </w:p>
    <w:p w14:paraId="332E87A2" w14:textId="77777777" w:rsidR="00BF7893" w:rsidRDefault="00BF7893" w:rsidP="00BF7893">
      <w:r>
        <w:t>00:34:14,810 --&gt; 00:34:16,000</w:t>
      </w:r>
    </w:p>
    <w:p w14:paraId="1B161D4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3A6F0FCE" w14:textId="77777777" w:rsidR="00BF7893" w:rsidRDefault="00BF7893" w:rsidP="00BF7893"/>
    <w:p w14:paraId="51BE1CD7" w14:textId="77777777" w:rsidR="00BF7893" w:rsidRDefault="00BF7893" w:rsidP="00BF7893">
      <w:r>
        <w:t>663</w:t>
      </w:r>
    </w:p>
    <w:p w14:paraId="05653721" w14:textId="77777777" w:rsidR="00BF7893" w:rsidRDefault="00BF7893" w:rsidP="00BF7893">
      <w:r>
        <w:t>00:34:16,370 --&gt; 00:34:17,990</w:t>
      </w:r>
    </w:p>
    <w:p w14:paraId="1700AA5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這個能跟上嗎</w:t>
      </w:r>
    </w:p>
    <w:p w14:paraId="0F9435D6" w14:textId="77777777" w:rsidR="00BF7893" w:rsidRDefault="00BF7893" w:rsidP="00BF7893"/>
    <w:p w14:paraId="43E1FEE0" w14:textId="77777777" w:rsidR="00BF7893" w:rsidRDefault="00BF7893" w:rsidP="00BF7893">
      <w:r>
        <w:t>664</w:t>
      </w:r>
    </w:p>
    <w:p w14:paraId="4FFBB0B0" w14:textId="77777777" w:rsidR="00BF7893" w:rsidRDefault="00BF7893" w:rsidP="00BF7893">
      <w:r>
        <w:t>00:34:18,650 --&gt; 00:34:20,620</w:t>
      </w:r>
    </w:p>
    <w:p w14:paraId="05B63D9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在真正的禪定它生起的時候</w:t>
      </w:r>
    </w:p>
    <w:p w14:paraId="3B6466D3" w14:textId="77777777" w:rsidR="00BF7893" w:rsidRDefault="00BF7893" w:rsidP="00BF7893"/>
    <w:p w14:paraId="15C97842" w14:textId="77777777" w:rsidR="00BF7893" w:rsidRDefault="00BF7893" w:rsidP="00BF7893">
      <w:r>
        <w:t>665</w:t>
      </w:r>
    </w:p>
    <w:p w14:paraId="6D173A04" w14:textId="77777777" w:rsidR="00BF7893" w:rsidRDefault="00BF7893" w:rsidP="00BF7893">
      <w:r>
        <w:t>00:34:20,630 --&gt; 00:34:23,170</w:t>
      </w:r>
    </w:p>
    <w:p w14:paraId="2F19949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由於我們不斷的</w:t>
      </w:r>
      <w:proofErr w:type="gramStart"/>
      <w:r>
        <w:rPr>
          <w:rFonts w:hint="eastAsia"/>
        </w:rPr>
        <w:t>知道心跑掉</w:t>
      </w:r>
      <w:proofErr w:type="gramEnd"/>
    </w:p>
    <w:p w14:paraId="0365C59D" w14:textId="77777777" w:rsidR="00BF7893" w:rsidRDefault="00BF7893" w:rsidP="00BF7893"/>
    <w:p w14:paraId="725AD553" w14:textId="77777777" w:rsidR="00BF7893" w:rsidRDefault="00BF7893" w:rsidP="00BF7893">
      <w:r>
        <w:t>666</w:t>
      </w:r>
    </w:p>
    <w:p w14:paraId="21B6C152" w14:textId="77777777" w:rsidR="00BF7893" w:rsidRDefault="00BF7893" w:rsidP="00BF7893">
      <w:r>
        <w:t>00:34:23,360 --&gt; 00:34:25,970</w:t>
      </w:r>
    </w:p>
    <w:p w14:paraId="7B233D7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這個跑去緊盯也是跑對嗎</w:t>
      </w:r>
    </w:p>
    <w:p w14:paraId="11FA7798" w14:textId="77777777" w:rsidR="00BF7893" w:rsidRDefault="00BF7893" w:rsidP="00BF7893"/>
    <w:p w14:paraId="50CAC8E0" w14:textId="77777777" w:rsidR="00BF7893" w:rsidRDefault="00BF7893" w:rsidP="00BF7893">
      <w:r>
        <w:t>667</w:t>
      </w:r>
    </w:p>
    <w:p w14:paraId="0E891E3B" w14:textId="77777777" w:rsidR="00BF7893" w:rsidRDefault="00BF7893" w:rsidP="00BF7893">
      <w:r>
        <w:t>00:34:25,980 --&gt; 00:34:30,180</w:t>
      </w:r>
    </w:p>
    <w:p w14:paraId="3D5983A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然後這個緊盯它一定要過來跑動</w:t>
      </w:r>
      <w:r>
        <w:rPr>
          <w:rFonts w:hint="eastAsia"/>
        </w:rPr>
        <w:t xml:space="preserve"> </w:t>
      </w:r>
      <w:r>
        <w:rPr>
          <w:rFonts w:hint="eastAsia"/>
        </w:rPr>
        <w:t>然後</w:t>
      </w:r>
      <w:proofErr w:type="gramStart"/>
      <w:r>
        <w:rPr>
          <w:rFonts w:hint="eastAsia"/>
        </w:rPr>
        <w:t>去緊盯對</w:t>
      </w:r>
      <w:proofErr w:type="gramEnd"/>
      <w:r>
        <w:rPr>
          <w:rFonts w:hint="eastAsia"/>
        </w:rPr>
        <w:t>嗎？一樣是跑動</w:t>
      </w:r>
    </w:p>
    <w:p w14:paraId="2E1C0BFC" w14:textId="77777777" w:rsidR="00BF7893" w:rsidRDefault="00BF7893" w:rsidP="00BF7893"/>
    <w:p w14:paraId="0504A17C" w14:textId="77777777" w:rsidR="00BF7893" w:rsidRDefault="00BF7893" w:rsidP="00BF7893">
      <w:r>
        <w:t>668</w:t>
      </w:r>
    </w:p>
    <w:p w14:paraId="1DB3CAD8" w14:textId="77777777" w:rsidR="00BF7893" w:rsidRDefault="00BF7893" w:rsidP="00BF7893">
      <w:r>
        <w:t>00:34:30,180 --&gt; 00:34:36,740</w:t>
      </w:r>
    </w:p>
    <w:p w14:paraId="15798E2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</w:t>
      </w:r>
      <w:proofErr w:type="gramStart"/>
      <w:r>
        <w:rPr>
          <w:rFonts w:hint="eastAsia"/>
        </w:rPr>
        <w:t>要去覺知</w:t>
      </w:r>
      <w:proofErr w:type="gramEnd"/>
      <w:r>
        <w:rPr>
          <w:rFonts w:hint="eastAsia"/>
        </w:rPr>
        <w:t>身體如果跑過來的話</w:t>
      </w:r>
      <w:r>
        <w:rPr>
          <w:rFonts w:hint="eastAsia"/>
        </w:rPr>
        <w:t xml:space="preserve"> </w:t>
      </w:r>
      <w:r>
        <w:rPr>
          <w:rFonts w:hint="eastAsia"/>
        </w:rPr>
        <w:t>然後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浸在身體一樣是跑動</w:t>
      </w:r>
      <w:r>
        <w:rPr>
          <w:rFonts w:hint="eastAsia"/>
        </w:rPr>
        <w:t xml:space="preserve"> </w:t>
      </w:r>
      <w:r>
        <w:rPr>
          <w:rFonts w:hint="eastAsia"/>
        </w:rPr>
        <w:t>它是跑過來的</w:t>
      </w:r>
    </w:p>
    <w:p w14:paraId="734FEF52" w14:textId="77777777" w:rsidR="00BF7893" w:rsidRDefault="00BF7893" w:rsidP="00BF7893"/>
    <w:p w14:paraId="5C9D059D" w14:textId="77777777" w:rsidR="00BF7893" w:rsidRDefault="00BF7893" w:rsidP="00BF7893">
      <w:r>
        <w:t>669</w:t>
      </w:r>
    </w:p>
    <w:p w14:paraId="0EED3660" w14:textId="77777777" w:rsidR="00BF7893" w:rsidRDefault="00BF7893" w:rsidP="00BF7893">
      <w:r>
        <w:t>00:34:36,740 --&gt; 00:34:38,170</w:t>
      </w:r>
    </w:p>
    <w:p w14:paraId="3D4BA84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跑到這兒</w:t>
      </w:r>
    </w:p>
    <w:p w14:paraId="1A83E731" w14:textId="77777777" w:rsidR="00BF7893" w:rsidRDefault="00BF7893" w:rsidP="00BF7893"/>
    <w:p w14:paraId="51490124" w14:textId="77777777" w:rsidR="00BF7893" w:rsidRDefault="00BF7893" w:rsidP="00BF7893">
      <w:r>
        <w:t>670</w:t>
      </w:r>
    </w:p>
    <w:p w14:paraId="78BDA0B6" w14:textId="77777777" w:rsidR="00BF7893" w:rsidRDefault="00BF7893" w:rsidP="00BF7893">
      <w:r>
        <w:t>00:34:38,710 --&gt; 00:34:44,740</w:t>
      </w:r>
    </w:p>
    <w:p w14:paraId="1DCB4FC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它不像跑出去</w:t>
      </w:r>
      <w:r>
        <w:rPr>
          <w:rFonts w:hint="eastAsia"/>
        </w:rPr>
        <w:t xml:space="preserve"> </w:t>
      </w:r>
      <w:r>
        <w:rPr>
          <w:rFonts w:hint="eastAsia"/>
        </w:rPr>
        <w:t>它一樣都是跑動</w:t>
      </w:r>
      <w:r>
        <w:rPr>
          <w:rFonts w:hint="eastAsia"/>
        </w:rPr>
        <w:t xml:space="preserve"> </w:t>
      </w:r>
      <w:r>
        <w:rPr>
          <w:rFonts w:hint="eastAsia"/>
        </w:rPr>
        <w:t>因此我們如果能夠記得住境界</w:t>
      </w:r>
    </w:p>
    <w:p w14:paraId="1BBFF08A" w14:textId="77777777" w:rsidR="00BF7893" w:rsidRDefault="00BF7893" w:rsidP="00BF7893"/>
    <w:p w14:paraId="2D7BABE9" w14:textId="77777777" w:rsidR="00BF7893" w:rsidRDefault="00BF7893" w:rsidP="00BF7893">
      <w:r>
        <w:t>671</w:t>
      </w:r>
    </w:p>
    <w:p w14:paraId="7C7ED1F2" w14:textId="77777777" w:rsidR="00BF7893" w:rsidRDefault="00BF7893" w:rsidP="00BF7893">
      <w:r>
        <w:t>00:34:45,780 --&gt; 00:34:50,740</w:t>
      </w:r>
    </w:p>
    <w:p w14:paraId="28493BF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它就能夠記得住</w:t>
      </w:r>
      <w:r>
        <w:rPr>
          <w:rFonts w:hint="eastAsia"/>
        </w:rPr>
        <w:t xml:space="preserve"> </w:t>
      </w:r>
      <w:r>
        <w:rPr>
          <w:rFonts w:hint="eastAsia"/>
        </w:rPr>
        <w:t>這樣子安自己</w:t>
      </w:r>
      <w:r>
        <w:rPr>
          <w:rFonts w:hint="eastAsia"/>
        </w:rPr>
        <w:t xml:space="preserve"> </w:t>
      </w:r>
      <w:r>
        <w:rPr>
          <w:rFonts w:hint="eastAsia"/>
        </w:rPr>
        <w:t>安住的禪定的狀態</w:t>
      </w:r>
    </w:p>
    <w:p w14:paraId="1C8EEAD2" w14:textId="77777777" w:rsidR="00BF7893" w:rsidRDefault="00BF7893" w:rsidP="00BF7893"/>
    <w:p w14:paraId="31D33D93" w14:textId="77777777" w:rsidR="00BF7893" w:rsidRDefault="00BF7893" w:rsidP="00BF7893">
      <w:r>
        <w:t>672</w:t>
      </w:r>
    </w:p>
    <w:p w14:paraId="0FEE0E97" w14:textId="77777777" w:rsidR="00BF7893" w:rsidRDefault="00BF7893" w:rsidP="00BF7893">
      <w:r>
        <w:t>00:34:51,210 --&gt; 00:34:54,040</w:t>
      </w:r>
    </w:p>
    <w:p w14:paraId="3AB276B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但是這樣的禪定</w:t>
      </w:r>
      <w:r>
        <w:rPr>
          <w:rFonts w:hint="eastAsia"/>
        </w:rPr>
        <w:t xml:space="preserve"> </w:t>
      </w:r>
      <w:r>
        <w:rPr>
          <w:rFonts w:hint="eastAsia"/>
        </w:rPr>
        <w:t>它不會保持非常久</w:t>
      </w:r>
    </w:p>
    <w:p w14:paraId="6B805B36" w14:textId="77777777" w:rsidR="00BF7893" w:rsidRDefault="00BF7893" w:rsidP="00BF7893"/>
    <w:p w14:paraId="36380A93" w14:textId="77777777" w:rsidR="00BF7893" w:rsidRDefault="00BF7893" w:rsidP="00BF7893">
      <w:r>
        <w:t>673</w:t>
      </w:r>
    </w:p>
    <w:p w14:paraId="1EFA68DE" w14:textId="77777777" w:rsidR="00BF7893" w:rsidRDefault="00BF7893" w:rsidP="00BF7893">
      <w:r>
        <w:t>00:34:54,080 --&gt; 00:34:59,200</w:t>
      </w:r>
    </w:p>
    <w:p w14:paraId="0795E0B9" w14:textId="77777777" w:rsidR="00BF7893" w:rsidRDefault="00BF7893" w:rsidP="00BF7893">
      <w:r>
        <w:rPr>
          <w:rFonts w:hint="eastAsia"/>
        </w:rPr>
        <w:t>因爲心啊</w:t>
      </w:r>
      <w:r>
        <w:t xml:space="preserve"> </w:t>
      </w:r>
      <w:r>
        <w:rPr>
          <w:rFonts w:hint="eastAsia"/>
        </w:rPr>
        <w:t>它的自然特性</w:t>
      </w:r>
      <w:r>
        <w:t xml:space="preserve"> </w:t>
      </w:r>
      <w:r>
        <w:rPr>
          <w:rFonts w:hint="eastAsia"/>
        </w:rPr>
        <w:t>它就會跑出去去找所緣</w:t>
      </w:r>
      <w:r>
        <w:t xml:space="preserve"> </w:t>
      </w:r>
      <w:r>
        <w:rPr>
          <w:rFonts w:hint="eastAsia"/>
        </w:rPr>
        <w:t>他就又會跑掉</w:t>
      </w:r>
    </w:p>
    <w:p w14:paraId="1BDAC50B" w14:textId="77777777" w:rsidR="00BF7893" w:rsidRDefault="00BF7893" w:rsidP="00BF7893"/>
    <w:p w14:paraId="32C5F470" w14:textId="77777777" w:rsidR="00BF7893" w:rsidRDefault="00BF7893" w:rsidP="00BF7893">
      <w:r>
        <w:t>674</w:t>
      </w:r>
    </w:p>
    <w:p w14:paraId="6F3F446D" w14:textId="77777777" w:rsidR="00BF7893" w:rsidRDefault="00BF7893" w:rsidP="00BF7893">
      <w:r>
        <w:t>00:34:59,200 --&gt; 00:35:01,740</w:t>
      </w:r>
    </w:p>
    <w:p w14:paraId="6930FE5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但如果</w:t>
      </w:r>
      <w:proofErr w:type="gramStart"/>
      <w:r>
        <w:rPr>
          <w:rFonts w:hint="eastAsia"/>
        </w:rPr>
        <w:t>嫺</w:t>
      </w:r>
      <w:proofErr w:type="gramEnd"/>
      <w:r>
        <w:rPr>
          <w:rFonts w:hint="eastAsia"/>
        </w:rPr>
        <w:t>熟了</w:t>
      </w:r>
      <w:r>
        <w:rPr>
          <w:rFonts w:hint="eastAsia"/>
        </w:rPr>
        <w:t xml:space="preserve"> </w:t>
      </w:r>
      <w:r>
        <w:rPr>
          <w:rFonts w:hint="eastAsia"/>
        </w:rPr>
        <w:t>又跑了又知道</w:t>
      </w:r>
    </w:p>
    <w:p w14:paraId="179A0316" w14:textId="77777777" w:rsidR="00BF7893" w:rsidRDefault="00BF7893" w:rsidP="00BF7893"/>
    <w:p w14:paraId="0A750E4E" w14:textId="77777777" w:rsidR="00BF7893" w:rsidRDefault="00BF7893" w:rsidP="00BF7893">
      <w:r>
        <w:t>675</w:t>
      </w:r>
    </w:p>
    <w:p w14:paraId="47B2795D" w14:textId="77777777" w:rsidR="00BF7893" w:rsidRDefault="00BF7893" w:rsidP="00BF7893">
      <w:r>
        <w:t>00:35:01,740 --&gt; 00:35:03,770</w:t>
      </w:r>
    </w:p>
    <w:p w14:paraId="24E6B30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又跑了又去知道</w:t>
      </w:r>
    </w:p>
    <w:p w14:paraId="416E45D8" w14:textId="77777777" w:rsidR="00BF7893" w:rsidRDefault="00BF7893" w:rsidP="00BF7893"/>
    <w:p w14:paraId="3E7A3B72" w14:textId="77777777" w:rsidR="00BF7893" w:rsidRDefault="00BF7893" w:rsidP="00BF7893">
      <w:r>
        <w:t>676</w:t>
      </w:r>
    </w:p>
    <w:p w14:paraId="7247654B" w14:textId="77777777" w:rsidR="00BF7893" w:rsidRDefault="00BF7893" w:rsidP="00BF7893">
      <w:r>
        <w:t>00:35:03,770 --&gt; 00:35:07,970</w:t>
      </w:r>
    </w:p>
    <w:p w14:paraId="3805E92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他就會有一個境界</w:t>
      </w:r>
      <w:r>
        <w:rPr>
          <w:rFonts w:hint="eastAsia"/>
        </w:rPr>
        <w:t xml:space="preserve"> </w:t>
      </w:r>
      <w:r>
        <w:rPr>
          <w:rFonts w:hint="eastAsia"/>
        </w:rPr>
        <w:t>就好像說禪定它會生起</w:t>
      </w:r>
    </w:p>
    <w:p w14:paraId="55CD6CA1" w14:textId="77777777" w:rsidR="00BF7893" w:rsidRDefault="00BF7893" w:rsidP="00BF7893"/>
    <w:p w14:paraId="44CD4DEE" w14:textId="77777777" w:rsidR="00BF7893" w:rsidRDefault="00BF7893" w:rsidP="00BF7893">
      <w:r>
        <w:t>677</w:t>
      </w:r>
    </w:p>
    <w:p w14:paraId="13337D74" w14:textId="77777777" w:rsidR="00BF7893" w:rsidRDefault="00BF7893" w:rsidP="00BF7893">
      <w:r>
        <w:t>00:35:07,970 --&gt; 00:35:13,860</w:t>
      </w:r>
    </w:p>
    <w:p w14:paraId="3960846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它非常接續的連續的會生起</w:t>
      </w:r>
      <w:r>
        <w:rPr>
          <w:rFonts w:hint="eastAsia"/>
        </w:rPr>
        <w:t xml:space="preserve"> </w:t>
      </w:r>
      <w:r>
        <w:rPr>
          <w:rFonts w:hint="eastAsia"/>
        </w:rPr>
        <w:t>非常短的這個禪定會連續的升起</w:t>
      </w:r>
    </w:p>
    <w:p w14:paraId="46C39B1D" w14:textId="77777777" w:rsidR="00BF7893" w:rsidRDefault="00BF7893" w:rsidP="00BF7893"/>
    <w:p w14:paraId="59227682" w14:textId="77777777" w:rsidR="00BF7893" w:rsidRDefault="00BF7893" w:rsidP="00BF7893">
      <w:r>
        <w:t>678</w:t>
      </w:r>
    </w:p>
    <w:p w14:paraId="1A29444D" w14:textId="77777777" w:rsidR="00BF7893" w:rsidRDefault="00BF7893" w:rsidP="00BF7893">
      <w:r>
        <w:t>00:35:13,890 --&gt; 00:35:18,640</w:t>
      </w:r>
    </w:p>
    <w:p w14:paraId="3C2E071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感覺就</w:t>
      </w:r>
      <w:proofErr w:type="gramStart"/>
      <w:r>
        <w:rPr>
          <w:rFonts w:hint="eastAsia"/>
        </w:rPr>
        <w:t>好像說心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它能夠安住保持很久</w:t>
      </w:r>
    </w:p>
    <w:p w14:paraId="4CD35513" w14:textId="77777777" w:rsidR="00BF7893" w:rsidRDefault="00BF7893" w:rsidP="00BF7893"/>
    <w:p w14:paraId="62739191" w14:textId="77777777" w:rsidR="00BF7893" w:rsidRDefault="00BF7893" w:rsidP="00BF7893">
      <w:r>
        <w:t>679</w:t>
      </w:r>
    </w:p>
    <w:p w14:paraId="06A45573" w14:textId="77777777" w:rsidR="00BF7893" w:rsidRDefault="00BF7893" w:rsidP="00BF7893">
      <w:r>
        <w:t>00:35:18,640 --&gt; 00:35:21,930</w:t>
      </w:r>
    </w:p>
    <w:p w14:paraId="696ED43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事實上它是</w:t>
      </w:r>
      <w:proofErr w:type="gramStart"/>
      <w:r>
        <w:rPr>
          <w:rFonts w:hint="eastAsia"/>
        </w:rPr>
        <w:t>一個瞬間一個瞬間</w:t>
      </w:r>
      <w:proofErr w:type="gramEnd"/>
    </w:p>
    <w:p w14:paraId="5BD0786E" w14:textId="77777777" w:rsidR="00BF7893" w:rsidRDefault="00BF7893" w:rsidP="00BF7893"/>
    <w:p w14:paraId="67A8F91D" w14:textId="77777777" w:rsidR="00BF7893" w:rsidRDefault="00BF7893" w:rsidP="00BF7893">
      <w:r>
        <w:t>680</w:t>
      </w:r>
    </w:p>
    <w:p w14:paraId="5869AF9D" w14:textId="77777777" w:rsidR="00BF7893" w:rsidRDefault="00BF7893" w:rsidP="00BF7893">
      <w:r>
        <w:t>00:35:21,930 --&gt; 00:35:27,740</w:t>
      </w:r>
    </w:p>
    <w:p w14:paraId="6983115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這樣子連續升起就好像是一個點</w:t>
      </w:r>
      <w:r>
        <w:rPr>
          <w:rFonts w:hint="eastAsia"/>
        </w:rPr>
        <w:t xml:space="preserve"> </w:t>
      </w:r>
      <w:r>
        <w:rPr>
          <w:rFonts w:hint="eastAsia"/>
        </w:rPr>
        <w:t>一點</w:t>
      </w:r>
      <w:proofErr w:type="gramStart"/>
      <w:r>
        <w:rPr>
          <w:rFonts w:hint="eastAsia"/>
        </w:rPr>
        <w:t>一點</w:t>
      </w:r>
      <w:proofErr w:type="gramEnd"/>
      <w:r>
        <w:rPr>
          <w:rFonts w:hint="eastAsia"/>
        </w:rPr>
        <w:t>連起來然後連成一條直線</w:t>
      </w:r>
    </w:p>
    <w:p w14:paraId="643C5738" w14:textId="77777777" w:rsidR="00BF7893" w:rsidRDefault="00BF7893" w:rsidP="00BF7893"/>
    <w:p w14:paraId="79EAF6C7" w14:textId="77777777" w:rsidR="00BF7893" w:rsidRDefault="00BF7893" w:rsidP="00BF7893">
      <w:r>
        <w:t>681</w:t>
      </w:r>
    </w:p>
    <w:p w14:paraId="460A1EAA" w14:textId="77777777" w:rsidR="00BF7893" w:rsidRDefault="00BF7893" w:rsidP="00BF7893">
      <w:r>
        <w:t>00:35:27,770 --&gt; 00:35:28,540</w:t>
      </w:r>
    </w:p>
    <w:p w14:paraId="0D4728A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能感覺到嗎</w:t>
      </w:r>
    </w:p>
    <w:p w14:paraId="7DEFD17A" w14:textId="77777777" w:rsidR="00BF7893" w:rsidRDefault="00BF7893" w:rsidP="00BF7893"/>
    <w:p w14:paraId="74443FB6" w14:textId="77777777" w:rsidR="00BF7893" w:rsidRDefault="00BF7893" w:rsidP="00BF7893">
      <w:r>
        <w:t>682</w:t>
      </w:r>
    </w:p>
    <w:p w14:paraId="794D15D6" w14:textId="77777777" w:rsidR="00BF7893" w:rsidRDefault="00BF7893" w:rsidP="00BF7893">
      <w:r>
        <w:t>00:35:28,540 --&gt; 00:35:30,510</w:t>
      </w:r>
    </w:p>
    <w:p w14:paraId="1D4BA22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能夠明白嗎</w:t>
      </w:r>
    </w:p>
    <w:p w14:paraId="7998DCA0" w14:textId="77777777" w:rsidR="00BF7893" w:rsidRDefault="00BF7893" w:rsidP="00BF7893"/>
    <w:p w14:paraId="7854EF3E" w14:textId="77777777" w:rsidR="00BF7893" w:rsidRDefault="00BF7893" w:rsidP="00BF7893">
      <w:r>
        <w:t>683</w:t>
      </w:r>
    </w:p>
    <w:p w14:paraId="6D6B06F2" w14:textId="77777777" w:rsidR="00BF7893" w:rsidRDefault="00BF7893" w:rsidP="00BF7893">
      <w:r>
        <w:t>00:35:30,520 --&gt; 00:35:32,290</w:t>
      </w:r>
    </w:p>
    <w:p w14:paraId="3DF661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能夠跟得上對嗎</w:t>
      </w:r>
    </w:p>
    <w:p w14:paraId="300C5719" w14:textId="77777777" w:rsidR="00BF7893" w:rsidRDefault="00BF7893" w:rsidP="00BF7893"/>
    <w:p w14:paraId="64762C5A" w14:textId="77777777" w:rsidR="00BF7893" w:rsidRDefault="00BF7893" w:rsidP="00BF7893">
      <w:r>
        <w:t>684</w:t>
      </w:r>
    </w:p>
    <w:p w14:paraId="24906378" w14:textId="77777777" w:rsidR="00BF7893" w:rsidRDefault="00BF7893" w:rsidP="00BF7893">
      <w:r>
        <w:t>00:35:32,730 --&gt; 00:35:35,930</w:t>
      </w:r>
    </w:p>
    <w:p w14:paraId="5244C63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因此我們訓練的時候</w:t>
      </w:r>
      <w:r>
        <w:rPr>
          <w:rFonts w:hint="eastAsia"/>
        </w:rPr>
        <w:t xml:space="preserve"> </w:t>
      </w:r>
      <w:r>
        <w:rPr>
          <w:rFonts w:hint="eastAsia"/>
        </w:rPr>
        <w:t>所以沒有辦法著急</w:t>
      </w:r>
    </w:p>
    <w:p w14:paraId="3374FABB" w14:textId="77777777" w:rsidR="00BF7893" w:rsidRDefault="00BF7893" w:rsidP="00BF7893"/>
    <w:p w14:paraId="29C3AE1A" w14:textId="77777777" w:rsidR="00BF7893" w:rsidRDefault="00BF7893" w:rsidP="00BF7893">
      <w:r>
        <w:t>685</w:t>
      </w:r>
    </w:p>
    <w:p w14:paraId="52FAF0F0" w14:textId="77777777" w:rsidR="00BF7893" w:rsidRDefault="00BF7893" w:rsidP="00BF7893">
      <w:r>
        <w:t>00:35:35,930 --&gt; 00:35:37,780</w:t>
      </w:r>
    </w:p>
    <w:p w14:paraId="7FFA0AB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我們大家當訓練的時候</w:t>
      </w:r>
      <w:r>
        <w:rPr>
          <w:rFonts w:hint="eastAsia"/>
        </w:rPr>
        <w:t xml:space="preserve"> </w:t>
      </w:r>
      <w:r>
        <w:rPr>
          <w:rFonts w:hint="eastAsia"/>
        </w:rPr>
        <w:t>我們特別著急</w:t>
      </w:r>
    </w:p>
    <w:p w14:paraId="36790A88" w14:textId="77777777" w:rsidR="00BF7893" w:rsidRDefault="00BF7893" w:rsidP="00BF7893"/>
    <w:p w14:paraId="5C95E257" w14:textId="77777777" w:rsidR="00BF7893" w:rsidRDefault="00BF7893" w:rsidP="00BF7893">
      <w:r>
        <w:t>686</w:t>
      </w:r>
    </w:p>
    <w:p w14:paraId="7D1902C3" w14:textId="77777777" w:rsidR="00BF7893" w:rsidRDefault="00BF7893" w:rsidP="00BF7893">
      <w:r>
        <w:t>00:35:37,920 --&gt; 00:35:41,540</w:t>
      </w:r>
    </w:p>
    <w:p w14:paraId="438BE6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聽沒幾次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然後訓練沒幾次</w:t>
      </w:r>
    </w:p>
    <w:p w14:paraId="692613B1" w14:textId="77777777" w:rsidR="00BF7893" w:rsidRDefault="00BF7893" w:rsidP="00BF7893"/>
    <w:p w14:paraId="74CE5D17" w14:textId="77777777" w:rsidR="00BF7893" w:rsidRDefault="00BF7893" w:rsidP="00BF7893">
      <w:r>
        <w:t>687</w:t>
      </w:r>
    </w:p>
    <w:p w14:paraId="2BD63BDC" w14:textId="77777777" w:rsidR="00BF7893" w:rsidRDefault="00BF7893" w:rsidP="00BF7893">
      <w:r>
        <w:t>00:35:41,540 --&gt; 00:35:45,410</w:t>
      </w:r>
    </w:p>
    <w:p w14:paraId="54C32E2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我們就想有非常好的禪定生起</w:t>
      </w:r>
      <w:r>
        <w:rPr>
          <w:rFonts w:hint="eastAsia"/>
        </w:rPr>
        <w:t xml:space="preserve"> </w:t>
      </w:r>
      <w:r>
        <w:rPr>
          <w:rFonts w:hint="eastAsia"/>
        </w:rPr>
        <w:t>這個是做不到的</w:t>
      </w:r>
    </w:p>
    <w:p w14:paraId="5ECF6A95" w14:textId="77777777" w:rsidR="00BF7893" w:rsidRDefault="00BF7893" w:rsidP="00BF7893"/>
    <w:p w14:paraId="5638C818" w14:textId="77777777" w:rsidR="00BF7893" w:rsidRDefault="00BF7893" w:rsidP="00BF7893">
      <w:r>
        <w:t>688</w:t>
      </w:r>
    </w:p>
    <w:p w14:paraId="5B61251F" w14:textId="77777777" w:rsidR="00BF7893" w:rsidRDefault="00BF7893" w:rsidP="00BF7893">
      <w:r>
        <w:t>00:35:45,410 --&gt; 00:35:52,420</w:t>
      </w:r>
    </w:p>
    <w:p w14:paraId="38D9FF6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一定要去訓練</w:t>
      </w:r>
      <w:r>
        <w:rPr>
          <w:rFonts w:hint="eastAsia"/>
        </w:rPr>
        <w:t xml:space="preserve"> </w:t>
      </w:r>
      <w:r>
        <w:rPr>
          <w:rFonts w:hint="eastAsia"/>
        </w:rPr>
        <w:t>直到心能夠記得住</w:t>
      </w:r>
      <w:r>
        <w:rPr>
          <w:rFonts w:hint="eastAsia"/>
        </w:rPr>
        <w:t xml:space="preserve"> </w:t>
      </w:r>
      <w:r>
        <w:rPr>
          <w:rFonts w:hint="eastAsia"/>
        </w:rPr>
        <w:t>迷失去想的狀態能夠記得住</w:t>
      </w:r>
      <w:r>
        <w:rPr>
          <w:rFonts w:hint="eastAsia"/>
        </w:rPr>
        <w:t xml:space="preserve"> </w:t>
      </w:r>
      <w:r>
        <w:rPr>
          <w:rFonts w:hint="eastAsia"/>
        </w:rPr>
        <w:t>能夠記得住五蓋它的面貌</w:t>
      </w:r>
    </w:p>
    <w:p w14:paraId="1E274CBD" w14:textId="77777777" w:rsidR="00BF7893" w:rsidRDefault="00BF7893" w:rsidP="00BF7893"/>
    <w:p w14:paraId="64B7A4FB" w14:textId="77777777" w:rsidR="00BF7893" w:rsidRDefault="00BF7893" w:rsidP="00BF7893">
      <w:r>
        <w:t>689</w:t>
      </w:r>
    </w:p>
    <w:p w14:paraId="74412578" w14:textId="77777777" w:rsidR="00BF7893" w:rsidRDefault="00BF7893" w:rsidP="00BF7893">
      <w:r>
        <w:t>00:35:52,630 --&gt; 00:35:55,570</w:t>
      </w:r>
    </w:p>
    <w:p w14:paraId="024769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也就是它</w:t>
      </w:r>
      <w:proofErr w:type="gramStart"/>
      <w:r>
        <w:rPr>
          <w:rFonts w:hint="eastAsia"/>
        </w:rPr>
        <w:t>推動心跑出去</w:t>
      </w:r>
      <w:proofErr w:type="gramEnd"/>
      <w:r>
        <w:rPr>
          <w:rFonts w:hint="eastAsia"/>
        </w:rPr>
        <w:t>這樣的境界</w:t>
      </w:r>
    </w:p>
    <w:p w14:paraId="089BA611" w14:textId="77777777" w:rsidR="00BF7893" w:rsidRDefault="00BF7893" w:rsidP="00BF7893"/>
    <w:p w14:paraId="563E9A2A" w14:textId="77777777" w:rsidR="00BF7893" w:rsidRDefault="00BF7893" w:rsidP="00BF7893">
      <w:r>
        <w:t>690</w:t>
      </w:r>
    </w:p>
    <w:p w14:paraId="3AAD32BD" w14:textId="77777777" w:rsidR="00BF7893" w:rsidRDefault="00BF7893" w:rsidP="00BF7893">
      <w:r>
        <w:t>00:35:55,620 --&gt; 00:35:59,530</w:t>
      </w:r>
    </w:p>
    <w:p w14:paraId="2180400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或者能夠記得住有欲望</w:t>
      </w:r>
      <w:r>
        <w:rPr>
          <w:rFonts w:hint="eastAsia"/>
        </w:rPr>
        <w:t xml:space="preserve"> </w:t>
      </w:r>
      <w:r>
        <w:rPr>
          <w:rFonts w:hint="eastAsia"/>
        </w:rPr>
        <w:t>想去看到境界</w:t>
      </w:r>
    </w:p>
    <w:p w14:paraId="5024E4F8" w14:textId="77777777" w:rsidR="00BF7893" w:rsidRDefault="00BF7893" w:rsidP="00BF7893"/>
    <w:p w14:paraId="3270E02D" w14:textId="77777777" w:rsidR="00BF7893" w:rsidRDefault="00BF7893" w:rsidP="00BF7893">
      <w:r>
        <w:t>691</w:t>
      </w:r>
    </w:p>
    <w:p w14:paraId="2F54EF46" w14:textId="77777777" w:rsidR="00BF7893" w:rsidRDefault="00BF7893" w:rsidP="00BF7893">
      <w:r>
        <w:t>00:35:59,530 --&gt; 00:36:01,700</w:t>
      </w:r>
    </w:p>
    <w:p w14:paraId="686C0A7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然後它就會有一個結果</w:t>
      </w:r>
    </w:p>
    <w:p w14:paraId="13DBA193" w14:textId="77777777" w:rsidR="00BF7893" w:rsidRDefault="00BF7893" w:rsidP="00BF7893"/>
    <w:p w14:paraId="6BD24C68" w14:textId="77777777" w:rsidR="00BF7893" w:rsidRDefault="00BF7893" w:rsidP="00BF7893">
      <w:r>
        <w:t>692</w:t>
      </w:r>
    </w:p>
    <w:p w14:paraId="7DCA20F9" w14:textId="77777777" w:rsidR="00BF7893" w:rsidRDefault="00BF7893" w:rsidP="00BF7893">
      <w:r>
        <w:t>00:36:01,780 --&gt; 00:36:03,820</w:t>
      </w:r>
    </w:p>
    <w:p w14:paraId="4E5FDF93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推動心跑過去去</w:t>
      </w:r>
      <w:proofErr w:type="gramEnd"/>
      <w:r>
        <w:rPr>
          <w:rFonts w:hint="eastAsia"/>
        </w:rPr>
        <w:t>找那個境界</w:t>
      </w:r>
    </w:p>
    <w:p w14:paraId="4F10F2A1" w14:textId="77777777" w:rsidR="00BF7893" w:rsidRDefault="00BF7893" w:rsidP="00BF7893"/>
    <w:p w14:paraId="5838D75D" w14:textId="77777777" w:rsidR="00BF7893" w:rsidRDefault="00BF7893" w:rsidP="00BF7893">
      <w:r>
        <w:t>693</w:t>
      </w:r>
    </w:p>
    <w:p w14:paraId="17AAF290" w14:textId="77777777" w:rsidR="00BF7893" w:rsidRDefault="00BF7893" w:rsidP="00BF7893">
      <w:r>
        <w:t>00:36:03,820 --&gt; 00:36:11,130</w:t>
      </w:r>
    </w:p>
    <w:p w14:paraId="142847B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這些事物</w:t>
      </w:r>
      <w:r>
        <w:rPr>
          <w:rFonts w:hint="eastAsia"/>
        </w:rPr>
        <w:t xml:space="preserve"> </w:t>
      </w:r>
      <w:r>
        <w:rPr>
          <w:rFonts w:hint="eastAsia"/>
        </w:rPr>
        <w:t>這些境界</w:t>
      </w:r>
      <w:r>
        <w:rPr>
          <w:rFonts w:hint="eastAsia"/>
        </w:rPr>
        <w:t xml:space="preserve"> </w:t>
      </w:r>
      <w:r>
        <w:rPr>
          <w:rFonts w:hint="eastAsia"/>
        </w:rPr>
        <w:t>他不會通過聽就能夠升起的</w:t>
      </w:r>
    </w:p>
    <w:p w14:paraId="68551E29" w14:textId="77777777" w:rsidR="00BF7893" w:rsidRDefault="00BF7893" w:rsidP="00BF7893"/>
    <w:p w14:paraId="2472F871" w14:textId="77777777" w:rsidR="00BF7893" w:rsidRDefault="00BF7893" w:rsidP="00BF7893">
      <w:r>
        <w:t>694</w:t>
      </w:r>
    </w:p>
    <w:p w14:paraId="69B1CFF4" w14:textId="77777777" w:rsidR="00BF7893" w:rsidRDefault="00BF7893" w:rsidP="00BF7893">
      <w:r>
        <w:t>00:36:11,130 --&gt; 00:36:13,700</w:t>
      </w:r>
    </w:p>
    <w:p w14:paraId="6583B9B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它是源自於我們聽了原則之後</w:t>
      </w:r>
    </w:p>
    <w:p w14:paraId="0978F89A" w14:textId="77777777" w:rsidR="00BF7893" w:rsidRDefault="00BF7893" w:rsidP="00BF7893"/>
    <w:p w14:paraId="00E5F23B" w14:textId="77777777" w:rsidR="00BF7893" w:rsidRDefault="00BF7893" w:rsidP="00BF7893">
      <w:r>
        <w:t>695</w:t>
      </w:r>
    </w:p>
    <w:p w14:paraId="108A8373" w14:textId="77777777" w:rsidR="00BF7893" w:rsidRDefault="00BF7893" w:rsidP="00BF7893">
      <w:r>
        <w:t>00:36:13,700 --&gt; 00:36:18,980</w:t>
      </w:r>
    </w:p>
    <w:p w14:paraId="2CE1873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然後慢慢去訓練</w:t>
      </w:r>
      <w:r>
        <w:rPr>
          <w:rFonts w:hint="eastAsia"/>
        </w:rPr>
        <w:t xml:space="preserve"> </w:t>
      </w:r>
      <w:r>
        <w:rPr>
          <w:rFonts w:hint="eastAsia"/>
        </w:rPr>
        <w:t>不斷的訓練</w:t>
      </w:r>
      <w:r>
        <w:rPr>
          <w:rFonts w:hint="eastAsia"/>
        </w:rPr>
        <w:t xml:space="preserve"> </w:t>
      </w:r>
      <w:r>
        <w:rPr>
          <w:rFonts w:hint="eastAsia"/>
        </w:rPr>
        <w:t>每天都去練</w:t>
      </w:r>
      <w:r>
        <w:rPr>
          <w:rFonts w:hint="eastAsia"/>
        </w:rPr>
        <w:t xml:space="preserve"> </w:t>
      </w:r>
      <w:r>
        <w:rPr>
          <w:rFonts w:hint="eastAsia"/>
        </w:rPr>
        <w:t>就好像是烏龜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那樣子</w:t>
      </w:r>
    </w:p>
    <w:p w14:paraId="630DA71B" w14:textId="77777777" w:rsidR="00BF7893" w:rsidRDefault="00BF7893" w:rsidP="00BF7893"/>
    <w:p w14:paraId="1DD08FA3" w14:textId="77777777" w:rsidR="00BF7893" w:rsidRDefault="00BF7893" w:rsidP="00BF7893">
      <w:r>
        <w:t>696</w:t>
      </w:r>
    </w:p>
    <w:p w14:paraId="652333AF" w14:textId="77777777" w:rsidR="00BF7893" w:rsidRDefault="00BF7893" w:rsidP="00BF7893">
      <w:r>
        <w:t>00:36:18,980 --&gt; 00:36:21,940</w:t>
      </w:r>
    </w:p>
    <w:p w14:paraId="1282A7C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慢慢的爬</w:t>
      </w:r>
      <w:r>
        <w:rPr>
          <w:rFonts w:hint="eastAsia"/>
        </w:rPr>
        <w:t xml:space="preserve"> </w:t>
      </w:r>
      <w:r>
        <w:rPr>
          <w:rFonts w:hint="eastAsia"/>
        </w:rPr>
        <w:t>別著急</w:t>
      </w:r>
    </w:p>
    <w:p w14:paraId="396A4F29" w14:textId="77777777" w:rsidR="00BF7893" w:rsidRDefault="00BF7893" w:rsidP="00BF7893"/>
    <w:p w14:paraId="3E6BACA4" w14:textId="77777777" w:rsidR="00BF7893" w:rsidRDefault="00BF7893" w:rsidP="00BF7893">
      <w:r>
        <w:t>697</w:t>
      </w:r>
    </w:p>
    <w:p w14:paraId="43CAD3C3" w14:textId="77777777" w:rsidR="00BF7893" w:rsidRDefault="00BF7893" w:rsidP="00BF7893">
      <w:r>
        <w:t>00:36:22,070 --&gt; 00:36:26,740</w:t>
      </w:r>
    </w:p>
    <w:p w14:paraId="572AC4E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就好像是這個兔子不斷的跑得很</w:t>
      </w:r>
      <w:proofErr w:type="gramStart"/>
      <w:r>
        <w:rPr>
          <w:rFonts w:hint="eastAsia"/>
        </w:rPr>
        <w:t>快然</w:t>
      </w:r>
      <w:proofErr w:type="gramEnd"/>
      <w:r>
        <w:rPr>
          <w:rFonts w:hint="eastAsia"/>
        </w:rPr>
        <w:t>後又停了</w:t>
      </w:r>
    </w:p>
    <w:p w14:paraId="1ED1467C" w14:textId="77777777" w:rsidR="00BF7893" w:rsidRDefault="00BF7893" w:rsidP="00BF7893"/>
    <w:p w14:paraId="5D89D817" w14:textId="77777777" w:rsidR="00BF7893" w:rsidRDefault="00BF7893" w:rsidP="00BF7893">
      <w:r>
        <w:t>698</w:t>
      </w:r>
    </w:p>
    <w:p w14:paraId="0C33CA6B" w14:textId="77777777" w:rsidR="00BF7893" w:rsidRDefault="00BF7893" w:rsidP="00BF7893">
      <w:r>
        <w:t>00:36:26,830 --&gt; 00:36:31,300</w:t>
      </w:r>
    </w:p>
    <w:p w14:paraId="39E9191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我們就慢慢的爬</w:t>
      </w:r>
      <w:r>
        <w:rPr>
          <w:rFonts w:hint="eastAsia"/>
        </w:rPr>
        <w:t xml:space="preserve"> </w:t>
      </w:r>
      <w:r>
        <w:rPr>
          <w:rFonts w:hint="eastAsia"/>
        </w:rPr>
        <w:t>每一天持之以恆的去訓練</w:t>
      </w:r>
    </w:p>
    <w:p w14:paraId="3E74D70F" w14:textId="77777777" w:rsidR="00BF7893" w:rsidRDefault="00BF7893" w:rsidP="00BF7893"/>
    <w:p w14:paraId="236B2169" w14:textId="77777777" w:rsidR="00BF7893" w:rsidRDefault="00BF7893" w:rsidP="00BF7893">
      <w:r>
        <w:t>699</w:t>
      </w:r>
    </w:p>
    <w:p w14:paraId="5FED6D25" w14:textId="77777777" w:rsidR="00BF7893" w:rsidRDefault="00BF7893" w:rsidP="00BF7893">
      <w:r>
        <w:t>00:36:32,170 --&gt; 00:36:34,062</w:t>
      </w:r>
    </w:p>
    <w:p w14:paraId="3281008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然後到了最後</w:t>
      </w:r>
      <w:r>
        <w:rPr>
          <w:rFonts w:hint="eastAsia"/>
        </w:rPr>
        <w:t xml:space="preserve"> </w:t>
      </w:r>
      <w:r>
        <w:rPr>
          <w:rFonts w:hint="eastAsia"/>
        </w:rPr>
        <w:t>直到了某一點</w:t>
      </w:r>
    </w:p>
    <w:p w14:paraId="19FE1DF3" w14:textId="77777777" w:rsidR="00BF7893" w:rsidRDefault="00BF7893" w:rsidP="00BF7893"/>
    <w:p w14:paraId="44CFC420" w14:textId="77777777" w:rsidR="00BF7893" w:rsidRDefault="00BF7893" w:rsidP="00BF7893">
      <w:r>
        <w:t>700</w:t>
      </w:r>
    </w:p>
    <w:p w14:paraId="71A3D916" w14:textId="77777777" w:rsidR="00BF7893" w:rsidRDefault="00BF7893" w:rsidP="00BF7893">
      <w:r>
        <w:t>00:36:34,062 --&gt; 00:36:36,740</w:t>
      </w:r>
    </w:p>
    <w:p w14:paraId="35CC1C8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我們就能夠慢慢的感覺到說</w:t>
      </w:r>
      <w:r>
        <w:rPr>
          <w:rFonts w:hint="eastAsia"/>
        </w:rPr>
        <w:t xml:space="preserve"> </w:t>
      </w:r>
      <w:r>
        <w:rPr>
          <w:rFonts w:hint="eastAsia"/>
        </w:rPr>
        <w:t>我們的覺性</w:t>
      </w:r>
    </w:p>
    <w:p w14:paraId="727014ED" w14:textId="77777777" w:rsidR="00BF7893" w:rsidRDefault="00BF7893" w:rsidP="00BF7893"/>
    <w:p w14:paraId="50DFC1C8" w14:textId="77777777" w:rsidR="00BF7893" w:rsidRDefault="00BF7893" w:rsidP="00BF7893">
      <w:r>
        <w:t>701</w:t>
      </w:r>
    </w:p>
    <w:p w14:paraId="3319EEE6" w14:textId="77777777" w:rsidR="00BF7893" w:rsidRDefault="00BF7893" w:rsidP="00BF7893">
      <w:r>
        <w:t>00:36:36,930 --&gt; 00:36:38,610</w:t>
      </w:r>
    </w:p>
    <w:p w14:paraId="04EEADD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生起的更加頻繁</w:t>
      </w:r>
    </w:p>
    <w:p w14:paraId="53900B76" w14:textId="77777777" w:rsidR="00BF7893" w:rsidRDefault="00BF7893" w:rsidP="00BF7893"/>
    <w:p w14:paraId="58149F75" w14:textId="77777777" w:rsidR="00BF7893" w:rsidRDefault="00BF7893" w:rsidP="00BF7893">
      <w:r>
        <w:t>702</w:t>
      </w:r>
    </w:p>
    <w:p w14:paraId="2A36336E" w14:textId="77777777" w:rsidR="00BF7893" w:rsidRDefault="00BF7893" w:rsidP="00BF7893">
      <w:r>
        <w:t>00:36:38,610 --&gt; 00:36:43,140</w:t>
      </w:r>
    </w:p>
    <w:p w14:paraId="7C5FDA5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就能夠自己感覺到說</w:t>
      </w:r>
      <w:r>
        <w:rPr>
          <w:rFonts w:hint="eastAsia"/>
        </w:rPr>
        <w:t xml:space="preserve"> </w:t>
      </w:r>
      <w:r>
        <w:rPr>
          <w:rFonts w:hint="eastAsia"/>
        </w:rPr>
        <w:t>就好像我們有禪定有更多的禪定了</w:t>
      </w:r>
    </w:p>
    <w:p w14:paraId="04479A6B" w14:textId="77777777" w:rsidR="00BF7893" w:rsidRDefault="00BF7893" w:rsidP="00BF7893"/>
    <w:p w14:paraId="49FB9C83" w14:textId="77777777" w:rsidR="00BF7893" w:rsidRDefault="00BF7893" w:rsidP="00BF7893">
      <w:r>
        <w:t>703</w:t>
      </w:r>
    </w:p>
    <w:p w14:paraId="54B03CC8" w14:textId="77777777" w:rsidR="00BF7893" w:rsidRDefault="00BF7893" w:rsidP="00BF7893">
      <w:r>
        <w:t>00:36:43,140 --&gt; 00:36:45,440</w:t>
      </w:r>
    </w:p>
    <w:p w14:paraId="0818B3C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就是我們不用再做什麼</w:t>
      </w:r>
      <w:r>
        <w:rPr>
          <w:rFonts w:hint="eastAsia"/>
        </w:rPr>
        <w:t xml:space="preserve"> </w:t>
      </w:r>
      <w:r>
        <w:rPr>
          <w:rFonts w:hint="eastAsia"/>
        </w:rPr>
        <w:t>它就能生起</w:t>
      </w:r>
    </w:p>
    <w:p w14:paraId="36B59B15" w14:textId="77777777" w:rsidR="00BF7893" w:rsidRDefault="00BF7893" w:rsidP="00BF7893"/>
    <w:p w14:paraId="700B3A89" w14:textId="77777777" w:rsidR="00BF7893" w:rsidRDefault="00BF7893" w:rsidP="00BF7893">
      <w:r>
        <w:t>704</w:t>
      </w:r>
    </w:p>
    <w:p w14:paraId="79D185AA" w14:textId="77777777" w:rsidR="00BF7893" w:rsidRDefault="00BF7893" w:rsidP="00BF7893">
      <w:r>
        <w:t>00:36:45,480 --&gt; 00:36:47,530</w:t>
      </w:r>
    </w:p>
    <w:p w14:paraId="7601BA2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能跟得上嗎</w:t>
      </w:r>
    </w:p>
    <w:p w14:paraId="3B502E15" w14:textId="77777777" w:rsidR="00BF7893" w:rsidRDefault="00BF7893" w:rsidP="00BF7893"/>
    <w:p w14:paraId="0E04BE76" w14:textId="77777777" w:rsidR="00BF7893" w:rsidRDefault="00BF7893" w:rsidP="00BF7893">
      <w:r>
        <w:t>705</w:t>
      </w:r>
    </w:p>
    <w:p w14:paraId="670B7EBF" w14:textId="77777777" w:rsidR="00BF7893" w:rsidRDefault="00BF7893" w:rsidP="00BF7893">
      <w:r>
        <w:t>00:36:47,530 --&gt; 00:36:52,460</w:t>
      </w:r>
    </w:p>
    <w:p w14:paraId="3F0A42F9" w14:textId="77BDDBD2" w:rsidR="00BF7893" w:rsidRDefault="00BF7893" w:rsidP="00BF7893">
      <w:pPr>
        <w:rPr>
          <w:rFonts w:hint="eastAsia"/>
        </w:rPr>
      </w:pPr>
      <w:r>
        <w:rPr>
          <w:rFonts w:hint="eastAsia"/>
        </w:rPr>
        <w:t>因此聽啊</w:t>
      </w:r>
      <w:r>
        <w:rPr>
          <w:rFonts w:hint="eastAsia"/>
        </w:rPr>
        <w:t xml:space="preserve"> </w:t>
      </w:r>
      <w:r>
        <w:rPr>
          <w:rFonts w:hint="eastAsia"/>
        </w:rPr>
        <w:t>能夠讓自種自發</w:t>
      </w:r>
      <w:proofErr w:type="gramStart"/>
      <w:r>
        <w:rPr>
          <w:rFonts w:hint="eastAsia"/>
        </w:rPr>
        <w:t>的覺性</w:t>
      </w:r>
      <w:proofErr w:type="gramEnd"/>
      <w:del w:id="32" w:author="國彰 陳" w:date="2024-10-21T09:07:00Z" w16du:dateUtc="2024-10-21T01:07:00Z">
        <w:r w:rsidR="00454D47">
          <w:rPr>
            <w:rFonts w:hint="eastAsia"/>
          </w:rPr>
          <w:delText>聲起嗎</w:delText>
        </w:r>
      </w:del>
      <w:ins w:id="33" w:author="國彰 陳" w:date="2024-10-21T09:07:00Z" w16du:dateUtc="2024-10-21T01:07:00Z">
        <w:r>
          <w:rPr>
            <w:rFonts w:hint="eastAsia"/>
          </w:rPr>
          <w:t>升起嗎</w:t>
        </w:r>
      </w:ins>
    </w:p>
    <w:p w14:paraId="07B81F48" w14:textId="77777777" w:rsidR="00BF7893" w:rsidRDefault="00BF7893" w:rsidP="00BF7893"/>
    <w:p w14:paraId="3D94B1F2" w14:textId="77777777" w:rsidR="00BF7893" w:rsidRDefault="00BF7893" w:rsidP="00BF7893">
      <w:r>
        <w:t>706</w:t>
      </w:r>
    </w:p>
    <w:p w14:paraId="0C7B71E0" w14:textId="77777777" w:rsidR="00BF7893" w:rsidRDefault="00BF7893" w:rsidP="00BF7893">
      <w:r>
        <w:t>00:36:52,510 --&gt; 00:36:56,700</w:t>
      </w:r>
    </w:p>
    <w:p w14:paraId="76CC537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不會的</w:t>
      </w:r>
      <w:r>
        <w:rPr>
          <w:rFonts w:hint="eastAsia"/>
        </w:rPr>
        <w:t xml:space="preserve"> </w:t>
      </w:r>
      <w:r>
        <w:rPr>
          <w:rFonts w:hint="eastAsia"/>
        </w:rPr>
        <w:t>聽能夠得到方法</w:t>
      </w:r>
      <w:r>
        <w:rPr>
          <w:rFonts w:hint="eastAsia"/>
        </w:rPr>
        <w:t xml:space="preserve"> </w:t>
      </w:r>
      <w:r>
        <w:rPr>
          <w:rFonts w:hint="eastAsia"/>
        </w:rPr>
        <w:t>能夠得到原則</w:t>
      </w:r>
    </w:p>
    <w:p w14:paraId="17AC2706" w14:textId="77777777" w:rsidR="00BF7893" w:rsidRDefault="00BF7893" w:rsidP="00BF7893"/>
    <w:p w14:paraId="4261DCA2" w14:textId="77777777" w:rsidR="00BF7893" w:rsidRDefault="00BF7893" w:rsidP="00BF7893">
      <w:r>
        <w:t>707</w:t>
      </w:r>
    </w:p>
    <w:p w14:paraId="3F5A0952" w14:textId="77777777" w:rsidR="00BF7893" w:rsidRDefault="00BF7893" w:rsidP="00BF7893">
      <w:r>
        <w:t>00:36:56,700 --&gt; 00:37:05,120</w:t>
      </w:r>
    </w:p>
    <w:p w14:paraId="7C2459CA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隆波說聽</w:t>
      </w:r>
      <w:proofErr w:type="gramEnd"/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就是有一個人好像給了一張地圖</w:t>
      </w:r>
      <w:r>
        <w:rPr>
          <w:rFonts w:hint="eastAsia"/>
        </w:rPr>
        <w:t xml:space="preserve"> </w:t>
      </w:r>
      <w:r>
        <w:rPr>
          <w:rFonts w:hint="eastAsia"/>
        </w:rPr>
        <w:t>讓我們來聽聽法</w:t>
      </w:r>
    </w:p>
    <w:p w14:paraId="199593C5" w14:textId="77777777" w:rsidR="00BF7893" w:rsidRDefault="00BF7893" w:rsidP="00BF7893"/>
    <w:p w14:paraId="1A52A9EF" w14:textId="77777777" w:rsidR="00BF7893" w:rsidRDefault="00BF7893" w:rsidP="00BF7893">
      <w:r>
        <w:t>708</w:t>
      </w:r>
    </w:p>
    <w:p w14:paraId="704E0698" w14:textId="77777777" w:rsidR="00BF7893" w:rsidRDefault="00BF7893" w:rsidP="00BF7893">
      <w:r>
        <w:t>00:37:06,170 --&gt; 00:37:07,810</w:t>
      </w:r>
    </w:p>
    <w:p w14:paraId="7C5FEE1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老師來</w:t>
      </w:r>
      <w:r>
        <w:rPr>
          <w:rFonts w:hint="eastAsia"/>
        </w:rPr>
        <w:t xml:space="preserve"> </w:t>
      </w:r>
      <w:r>
        <w:rPr>
          <w:rFonts w:hint="eastAsia"/>
        </w:rPr>
        <w:t>老師來做什麼</w:t>
      </w:r>
    </w:p>
    <w:p w14:paraId="073D4EA9" w14:textId="77777777" w:rsidR="00BF7893" w:rsidRDefault="00BF7893" w:rsidP="00BF7893"/>
    <w:p w14:paraId="55FF5155" w14:textId="77777777" w:rsidR="00BF7893" w:rsidRDefault="00BF7893" w:rsidP="00BF7893">
      <w:r>
        <w:t>709</w:t>
      </w:r>
    </w:p>
    <w:p w14:paraId="3EDFFC9A" w14:textId="77777777" w:rsidR="00BF7893" w:rsidRDefault="00BF7893" w:rsidP="00BF7893">
      <w:r>
        <w:t>00:37:07,810 --&gt; 00:37:11,370</w:t>
      </w:r>
    </w:p>
    <w:p w14:paraId="31EA67C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老師告訴我們大家方法</w:t>
      </w:r>
      <w:r>
        <w:rPr>
          <w:rFonts w:hint="eastAsia"/>
        </w:rPr>
        <w:t xml:space="preserve"> </w:t>
      </w:r>
      <w:r>
        <w:rPr>
          <w:rFonts w:hint="eastAsia"/>
        </w:rPr>
        <w:t>也就是跟我們大家分享這個地圖</w:t>
      </w:r>
    </w:p>
    <w:p w14:paraId="089D04BC" w14:textId="77777777" w:rsidR="00BF7893" w:rsidRDefault="00BF7893" w:rsidP="00BF7893"/>
    <w:p w14:paraId="0ACB4AEF" w14:textId="77777777" w:rsidR="00BF7893" w:rsidRDefault="00BF7893" w:rsidP="00BF7893">
      <w:r>
        <w:t>710</w:t>
      </w:r>
    </w:p>
    <w:p w14:paraId="340673DD" w14:textId="77777777" w:rsidR="00BF7893" w:rsidRDefault="00BF7893" w:rsidP="00BF7893">
      <w:r>
        <w:t>00:37:11,370 --&gt; 00:37:17,730</w:t>
      </w:r>
    </w:p>
    <w:p w14:paraId="7697B23C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隆波跟</w:t>
      </w:r>
      <w:proofErr w:type="gramEnd"/>
      <w:r>
        <w:rPr>
          <w:rFonts w:hint="eastAsia"/>
        </w:rPr>
        <w:t>我們大家說</w:t>
      </w:r>
      <w:r>
        <w:rPr>
          <w:rFonts w:hint="eastAsia"/>
        </w:rPr>
        <w:t xml:space="preserve"> </w:t>
      </w:r>
      <w:r>
        <w:rPr>
          <w:rFonts w:hint="eastAsia"/>
        </w:rPr>
        <w:t>我們</w:t>
      </w:r>
      <w:r>
        <w:rPr>
          <w:rFonts w:hint="eastAsia"/>
        </w:rPr>
        <w:t>DVD</w:t>
      </w:r>
      <w:r>
        <w:rPr>
          <w:rFonts w:hint="eastAsia"/>
        </w:rPr>
        <w:t>看到了</w:t>
      </w:r>
      <w:proofErr w:type="gramStart"/>
      <w:r>
        <w:rPr>
          <w:rFonts w:hint="eastAsia"/>
        </w:rPr>
        <w:t>隆波說</w:t>
      </w:r>
      <w:proofErr w:type="gramEnd"/>
      <w:r>
        <w:rPr>
          <w:rFonts w:hint="eastAsia"/>
        </w:rPr>
        <w:t>什麼</w:t>
      </w:r>
    </w:p>
    <w:p w14:paraId="349D968B" w14:textId="77777777" w:rsidR="00BF7893" w:rsidRDefault="00BF7893" w:rsidP="00BF7893"/>
    <w:p w14:paraId="1CA517F5" w14:textId="77777777" w:rsidR="00BF7893" w:rsidRDefault="00BF7893" w:rsidP="00BF7893">
      <w:r>
        <w:t>711</w:t>
      </w:r>
    </w:p>
    <w:p w14:paraId="0494D418" w14:textId="77777777" w:rsidR="00BF7893" w:rsidRDefault="00BF7893" w:rsidP="00BF7893">
      <w:r>
        <w:t>00:37:17,760 --&gt; 00:37:22,174</w:t>
      </w:r>
    </w:p>
    <w:p w14:paraId="5C995823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隆波說</w:t>
      </w:r>
      <w:proofErr w:type="gramEnd"/>
      <w:r>
        <w:rPr>
          <w:rFonts w:hint="eastAsia"/>
        </w:rPr>
        <w:t>教導的人</w:t>
      </w:r>
      <w:r>
        <w:rPr>
          <w:rFonts w:hint="eastAsia"/>
        </w:rPr>
        <w:t xml:space="preserve"> </w:t>
      </w:r>
      <w:r>
        <w:rPr>
          <w:rFonts w:hint="eastAsia"/>
        </w:rPr>
        <w:t>他的職責</w:t>
      </w:r>
      <w:r>
        <w:rPr>
          <w:rFonts w:hint="eastAsia"/>
        </w:rPr>
        <w:t xml:space="preserve"> </w:t>
      </w:r>
      <w:r>
        <w:rPr>
          <w:rFonts w:hint="eastAsia"/>
        </w:rPr>
        <w:t>僅僅只是告訴你這條路</w:t>
      </w:r>
    </w:p>
    <w:p w14:paraId="01D71222" w14:textId="77777777" w:rsidR="00BF7893" w:rsidRDefault="00BF7893" w:rsidP="00BF7893"/>
    <w:p w14:paraId="32DF468B" w14:textId="77777777" w:rsidR="00BF7893" w:rsidRDefault="00BF7893" w:rsidP="00BF7893">
      <w:r>
        <w:t>712</w:t>
      </w:r>
    </w:p>
    <w:p w14:paraId="3AA21213" w14:textId="77777777" w:rsidR="00BF7893" w:rsidRDefault="00BF7893" w:rsidP="00BF7893">
      <w:r>
        <w:t>00:37:22,174 --&gt; 00:37:26,790</w:t>
      </w:r>
    </w:p>
    <w:p w14:paraId="769C29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如果學的人得到了地圖之後</w:t>
      </w:r>
      <w:r>
        <w:rPr>
          <w:rFonts w:hint="eastAsia"/>
        </w:rPr>
        <w:t xml:space="preserve"> </w:t>
      </w:r>
      <w:r>
        <w:rPr>
          <w:rFonts w:hint="eastAsia"/>
        </w:rPr>
        <w:t>沒有跟著走的話</w:t>
      </w:r>
    </w:p>
    <w:p w14:paraId="5FF617AC" w14:textId="77777777" w:rsidR="00BF7893" w:rsidRDefault="00BF7893" w:rsidP="00BF7893"/>
    <w:p w14:paraId="7EF70A01" w14:textId="77777777" w:rsidR="00BF7893" w:rsidRDefault="00BF7893" w:rsidP="00BF7893">
      <w:r>
        <w:t>713</w:t>
      </w:r>
    </w:p>
    <w:p w14:paraId="6647D779" w14:textId="77777777" w:rsidR="00BF7893" w:rsidRDefault="00BF7893" w:rsidP="00BF7893">
      <w:r>
        <w:t>00:37:26,890 --&gt; 00:37:28,780</w:t>
      </w:r>
    </w:p>
    <w:p w14:paraId="6D223AC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他就不會有什麼獲益</w:t>
      </w:r>
    </w:p>
    <w:p w14:paraId="553523B4" w14:textId="77777777" w:rsidR="00BF7893" w:rsidRDefault="00BF7893" w:rsidP="00BF7893"/>
    <w:p w14:paraId="72A79AB6" w14:textId="77777777" w:rsidR="00BF7893" w:rsidRDefault="00BF7893" w:rsidP="00BF7893">
      <w:r>
        <w:t>714</w:t>
      </w:r>
    </w:p>
    <w:p w14:paraId="22E72EA8" w14:textId="77777777" w:rsidR="00BF7893" w:rsidRDefault="00BF7893" w:rsidP="00BF7893">
      <w:r>
        <w:t>00:37:28,880 --&gt; 00:37:29,850</w:t>
      </w:r>
    </w:p>
    <w:p w14:paraId="19F5A44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這個是一樣的</w:t>
      </w:r>
    </w:p>
    <w:p w14:paraId="7FACB319" w14:textId="77777777" w:rsidR="00BF7893" w:rsidRDefault="00BF7893" w:rsidP="00BF7893"/>
    <w:p w14:paraId="1F5FCED4" w14:textId="77777777" w:rsidR="00BF7893" w:rsidRDefault="00BF7893" w:rsidP="00BF7893">
      <w:r>
        <w:t>715</w:t>
      </w:r>
    </w:p>
    <w:p w14:paraId="398E6186" w14:textId="77777777" w:rsidR="00BF7893" w:rsidRDefault="00BF7893" w:rsidP="00BF7893">
      <w:r>
        <w:t>00:37:29,850 --&gt; 00:37:31,270</w:t>
      </w:r>
    </w:p>
    <w:p w14:paraId="2640289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告訴大家方法</w:t>
      </w:r>
    </w:p>
    <w:p w14:paraId="06624409" w14:textId="77777777" w:rsidR="00BF7893" w:rsidRDefault="00BF7893" w:rsidP="00BF7893"/>
    <w:p w14:paraId="02D8C791" w14:textId="77777777" w:rsidR="00BF7893" w:rsidRDefault="00BF7893" w:rsidP="00BF7893">
      <w:r>
        <w:t>716</w:t>
      </w:r>
    </w:p>
    <w:p w14:paraId="516CC54A" w14:textId="77777777" w:rsidR="00BF7893" w:rsidRDefault="00BF7893" w:rsidP="00BF7893">
      <w:r>
        <w:t>00:37:31,270 --&gt; 00:37:33,340</w:t>
      </w:r>
    </w:p>
    <w:p w14:paraId="54D989E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然後我們大家有職責去訓練</w:t>
      </w:r>
    </w:p>
    <w:p w14:paraId="388BD0C9" w14:textId="77777777" w:rsidR="00BF7893" w:rsidRDefault="00BF7893" w:rsidP="00BF7893"/>
    <w:p w14:paraId="66D58A81" w14:textId="77777777" w:rsidR="00BF7893" w:rsidRDefault="00BF7893" w:rsidP="00BF7893">
      <w:r>
        <w:t>717</w:t>
      </w:r>
    </w:p>
    <w:p w14:paraId="292F6EC0" w14:textId="77777777" w:rsidR="00BF7893" w:rsidRDefault="00BF7893" w:rsidP="00BF7893">
      <w:r>
        <w:t>00:37:33,340 --&gt; 00:37:35,020</w:t>
      </w:r>
    </w:p>
    <w:p w14:paraId="1BB8873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現在就是去訓練</w:t>
      </w:r>
    </w:p>
    <w:p w14:paraId="1127AC5C" w14:textId="77777777" w:rsidR="00BF7893" w:rsidRDefault="00BF7893" w:rsidP="00BF7893"/>
    <w:p w14:paraId="3A0C106D" w14:textId="77777777" w:rsidR="00BF7893" w:rsidRDefault="00BF7893" w:rsidP="00BF7893">
      <w:r>
        <w:t>718</w:t>
      </w:r>
    </w:p>
    <w:p w14:paraId="7BDEF89D" w14:textId="77777777" w:rsidR="00BF7893" w:rsidRDefault="00BF7893" w:rsidP="00BF7893">
      <w:r>
        <w:t>00:37:35,020 --&gt; 00:37:38,690</w:t>
      </w:r>
    </w:p>
    <w:p w14:paraId="33F4A92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去看境界能跟得上嗎</w:t>
      </w:r>
    </w:p>
    <w:p w14:paraId="4C0927D6" w14:textId="77777777" w:rsidR="00BF7893" w:rsidRDefault="00BF7893" w:rsidP="00BF7893"/>
    <w:p w14:paraId="164A1636" w14:textId="77777777" w:rsidR="00BF7893" w:rsidRDefault="00BF7893" w:rsidP="00BF7893">
      <w:r>
        <w:t>719</w:t>
      </w:r>
    </w:p>
    <w:p w14:paraId="3342C473" w14:textId="77777777" w:rsidR="00BF7893" w:rsidRDefault="00BF7893" w:rsidP="00BF7893">
      <w:r>
        <w:t>00:37:38,690 --&gt; 00:37:40,880</w:t>
      </w:r>
    </w:p>
    <w:p w14:paraId="237737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看今天老師教了什麼</w:t>
      </w:r>
    </w:p>
    <w:p w14:paraId="2F95837F" w14:textId="77777777" w:rsidR="00BF7893" w:rsidRDefault="00BF7893" w:rsidP="00BF7893"/>
    <w:p w14:paraId="15E27C80" w14:textId="77777777" w:rsidR="00BF7893" w:rsidRDefault="00BF7893" w:rsidP="00BF7893">
      <w:r>
        <w:t>720</w:t>
      </w:r>
    </w:p>
    <w:p w14:paraId="2CCEFA6A" w14:textId="77777777" w:rsidR="00BF7893" w:rsidRDefault="00BF7893" w:rsidP="00BF7893">
      <w:r>
        <w:t>00:37:40,890 --&gt; 00:37:42,570</w:t>
      </w:r>
    </w:p>
    <w:p w14:paraId="1B698C0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老師教的是原則</w:t>
      </w:r>
    </w:p>
    <w:p w14:paraId="3B2DA203" w14:textId="77777777" w:rsidR="00BF7893" w:rsidRDefault="00BF7893" w:rsidP="00BF7893"/>
    <w:p w14:paraId="60AD3324" w14:textId="77777777" w:rsidR="00BF7893" w:rsidRDefault="00BF7893" w:rsidP="00BF7893">
      <w:r>
        <w:t>721</w:t>
      </w:r>
    </w:p>
    <w:p w14:paraId="6F8FD50D" w14:textId="77777777" w:rsidR="00BF7893" w:rsidRDefault="00BF7893" w:rsidP="00BF7893">
      <w:r>
        <w:t>00:37:42,810 --&gt; 00:37:50,340</w:t>
      </w:r>
    </w:p>
    <w:p w14:paraId="7BED3FE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我們去訓練的時候就是</w:t>
      </w:r>
      <w:r>
        <w:rPr>
          <w:rFonts w:hint="eastAsia"/>
        </w:rPr>
        <w:t xml:space="preserve"> </w:t>
      </w:r>
      <w:r>
        <w:rPr>
          <w:rFonts w:hint="eastAsia"/>
        </w:rPr>
        <w:t>我們訓練老師教的這個原則</w:t>
      </w:r>
      <w:r>
        <w:rPr>
          <w:rFonts w:hint="eastAsia"/>
        </w:rPr>
        <w:t xml:space="preserve"> </w:t>
      </w:r>
      <w:r>
        <w:rPr>
          <w:rFonts w:hint="eastAsia"/>
        </w:rPr>
        <w:t>跟著去訓練我們就會得到這個結果</w:t>
      </w:r>
    </w:p>
    <w:p w14:paraId="57B9FF4C" w14:textId="77777777" w:rsidR="00BF7893" w:rsidRDefault="00BF7893" w:rsidP="00BF7893"/>
    <w:p w14:paraId="1583FA3A" w14:textId="77777777" w:rsidR="00BF7893" w:rsidRDefault="00BF7893" w:rsidP="00BF7893">
      <w:r>
        <w:t>722</w:t>
      </w:r>
    </w:p>
    <w:p w14:paraId="032340F7" w14:textId="77777777" w:rsidR="00BF7893" w:rsidRDefault="00BF7893" w:rsidP="00BF7893">
      <w:r>
        <w:t>00:37:50,450 --&gt; 00:37:51,350</w:t>
      </w:r>
    </w:p>
    <w:p w14:paraId="7A7FF88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依次的會得到</w:t>
      </w:r>
    </w:p>
    <w:p w14:paraId="1A6F3B9A" w14:textId="77777777" w:rsidR="00BF7893" w:rsidRDefault="00BF7893" w:rsidP="00BF7893"/>
    <w:p w14:paraId="384E4F99" w14:textId="77777777" w:rsidR="00BF7893" w:rsidRDefault="00BF7893" w:rsidP="00BF7893">
      <w:r>
        <w:t>723</w:t>
      </w:r>
    </w:p>
    <w:p w14:paraId="2F507374" w14:textId="77777777" w:rsidR="00BF7893" w:rsidRDefault="00BF7893" w:rsidP="00BF7893">
      <w:r>
        <w:t>00:37:51,360 --&gt; 00:37:56,770</w:t>
      </w:r>
    </w:p>
    <w:p w14:paraId="3C69FEE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如果訓練對而且訓練足夠的話</w:t>
      </w:r>
      <w:r>
        <w:rPr>
          <w:rFonts w:hint="eastAsia"/>
        </w:rPr>
        <w:t xml:space="preserve"> </w:t>
      </w:r>
      <w:r>
        <w:rPr>
          <w:rFonts w:hint="eastAsia"/>
        </w:rPr>
        <w:t>我們就能夠收獲修行的結果</w:t>
      </w:r>
    </w:p>
    <w:p w14:paraId="4965EFD7" w14:textId="77777777" w:rsidR="00BF7893" w:rsidRDefault="00BF7893" w:rsidP="00BF7893"/>
    <w:p w14:paraId="66AEDCDA" w14:textId="77777777" w:rsidR="00BF7893" w:rsidRDefault="00BF7893" w:rsidP="00BF7893">
      <w:r>
        <w:t>724</w:t>
      </w:r>
    </w:p>
    <w:p w14:paraId="5D5B778D" w14:textId="77777777" w:rsidR="00BF7893" w:rsidRDefault="00BF7893" w:rsidP="00BF7893">
      <w:r>
        <w:t>00:37:56,890 --&gt; 00:37:57,380</w:t>
      </w:r>
    </w:p>
    <w:p w14:paraId="19064CB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能明白嗎</w:t>
      </w:r>
    </w:p>
    <w:p w14:paraId="21B8EE6E" w14:textId="77777777" w:rsidR="00BF7893" w:rsidRDefault="00BF7893" w:rsidP="00BF7893"/>
    <w:p w14:paraId="4E9FBA6B" w14:textId="77777777" w:rsidR="00BF7893" w:rsidRDefault="00BF7893" w:rsidP="00BF7893">
      <w:r>
        <w:t>725</w:t>
      </w:r>
    </w:p>
    <w:p w14:paraId="60BF6725" w14:textId="77777777" w:rsidR="00BF7893" w:rsidRDefault="00BF7893" w:rsidP="00BF7893">
      <w:r>
        <w:t>00:37:57,610 --&gt; 00:37:58,790</w:t>
      </w:r>
    </w:p>
    <w:p w14:paraId="29E4F33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它不會過於難</w:t>
      </w:r>
    </w:p>
    <w:p w14:paraId="4F52AF90" w14:textId="77777777" w:rsidR="00BF7893" w:rsidRDefault="00BF7893" w:rsidP="00BF7893"/>
    <w:p w14:paraId="3225FE75" w14:textId="77777777" w:rsidR="00BF7893" w:rsidRDefault="00BF7893" w:rsidP="00BF7893">
      <w:r>
        <w:t>726</w:t>
      </w:r>
    </w:p>
    <w:p w14:paraId="769F8B7E" w14:textId="77777777" w:rsidR="00BF7893" w:rsidRDefault="00BF7893" w:rsidP="00BF7893">
      <w:r>
        <w:t>00:37:58,840 --&gt; 00:38:04,910</w:t>
      </w:r>
    </w:p>
    <w:p w14:paraId="61B75B6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但也不是說簡單到說好像說一聽然後就得到了之類的</w:t>
      </w:r>
      <w:r>
        <w:rPr>
          <w:rFonts w:hint="eastAsia"/>
        </w:rPr>
        <w:t xml:space="preserve"> </w:t>
      </w:r>
      <w:r>
        <w:rPr>
          <w:rFonts w:hint="eastAsia"/>
        </w:rPr>
        <w:t>不會的</w:t>
      </w:r>
    </w:p>
    <w:p w14:paraId="523B7223" w14:textId="77777777" w:rsidR="00BF7893" w:rsidRDefault="00BF7893" w:rsidP="00BF7893"/>
    <w:p w14:paraId="4D968720" w14:textId="77777777" w:rsidR="00BF7893" w:rsidRDefault="00BF7893" w:rsidP="00BF7893">
      <w:r>
        <w:t>727</w:t>
      </w:r>
    </w:p>
    <w:p w14:paraId="22CAAB5F" w14:textId="77777777" w:rsidR="00BF7893" w:rsidRDefault="00BF7893" w:rsidP="00BF7893">
      <w:r>
        <w:t>00:38:06,290 --&gt; 00:38:13,050</w:t>
      </w:r>
    </w:p>
    <w:p w14:paraId="541D1FB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在心啊它有禪定的時候</w:t>
      </w:r>
      <w:r>
        <w:rPr>
          <w:rFonts w:hint="eastAsia"/>
        </w:rPr>
        <w:t xml:space="preserve"> </w:t>
      </w:r>
      <w:r>
        <w:rPr>
          <w:rFonts w:hint="eastAsia"/>
        </w:rPr>
        <w:t>心沒有這五蓋的時候</w:t>
      </w:r>
    </w:p>
    <w:p w14:paraId="7C55D4BD" w14:textId="77777777" w:rsidR="00BF7893" w:rsidRDefault="00BF7893" w:rsidP="00BF7893"/>
    <w:p w14:paraId="03CF5824" w14:textId="77777777" w:rsidR="00BF7893" w:rsidRDefault="00BF7893" w:rsidP="00BF7893">
      <w:r>
        <w:t>728</w:t>
      </w:r>
    </w:p>
    <w:p w14:paraId="44750BC2" w14:textId="77777777" w:rsidR="00BF7893" w:rsidRDefault="00BF7893" w:rsidP="00BF7893">
      <w:r>
        <w:t>00:38:13,050 --&gt; 00:38:16,970</w:t>
      </w:r>
    </w:p>
    <w:p w14:paraId="5950F18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心就會光明清明</w:t>
      </w:r>
    </w:p>
    <w:p w14:paraId="114EE95E" w14:textId="77777777" w:rsidR="00BF7893" w:rsidRDefault="00BF7893" w:rsidP="00BF7893"/>
    <w:p w14:paraId="1B5B7166" w14:textId="77777777" w:rsidR="00BF7893" w:rsidRDefault="00BF7893" w:rsidP="00BF7893">
      <w:r>
        <w:t>729</w:t>
      </w:r>
    </w:p>
    <w:p w14:paraId="1E1A1D04" w14:textId="77777777" w:rsidR="00BF7893" w:rsidRDefault="00BF7893" w:rsidP="00BF7893">
      <w:r>
        <w:t>00:38:17,890 --&gt; 00:38:19,410</w:t>
      </w:r>
    </w:p>
    <w:p w14:paraId="6AD7D67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沒有重量感</w:t>
      </w:r>
    </w:p>
    <w:p w14:paraId="754AFC39" w14:textId="77777777" w:rsidR="00BF7893" w:rsidRDefault="00BF7893" w:rsidP="00BF7893"/>
    <w:p w14:paraId="58BB200D" w14:textId="77777777" w:rsidR="00BF7893" w:rsidRDefault="00BF7893" w:rsidP="00BF7893">
      <w:r>
        <w:t>730</w:t>
      </w:r>
    </w:p>
    <w:p w14:paraId="1DC96A9E" w14:textId="77777777" w:rsidR="00BF7893" w:rsidRDefault="00BF7893" w:rsidP="00BF7893">
      <w:r>
        <w:t>00:38:19,610 --&gt; 00:38:22,570</w:t>
      </w:r>
    </w:p>
    <w:p w14:paraId="530BE55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就好像老師剛開始指給我們大家看的</w:t>
      </w:r>
    </w:p>
    <w:p w14:paraId="0A6A58C8" w14:textId="77777777" w:rsidR="00BF7893" w:rsidRDefault="00BF7893" w:rsidP="00BF7893"/>
    <w:p w14:paraId="2CDCB524" w14:textId="77777777" w:rsidR="00BF7893" w:rsidRDefault="00BF7893" w:rsidP="00BF7893">
      <w:r>
        <w:t>731</w:t>
      </w:r>
    </w:p>
    <w:p w14:paraId="2A1E00AB" w14:textId="77777777" w:rsidR="00BF7893" w:rsidRDefault="00BF7893" w:rsidP="00BF7893">
      <w:r>
        <w:t>00:38:22,570 --&gt; 00:38:23,860</w:t>
      </w:r>
    </w:p>
    <w:p w14:paraId="5C0C6AC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然後正確覺知的時候</w:t>
      </w:r>
    </w:p>
    <w:p w14:paraId="63681E4A" w14:textId="77777777" w:rsidR="00BF7893" w:rsidRDefault="00BF7893" w:rsidP="00BF7893"/>
    <w:p w14:paraId="2C5EF538" w14:textId="77777777" w:rsidR="00BF7893" w:rsidRDefault="00BF7893" w:rsidP="00BF7893">
      <w:r>
        <w:t>732</w:t>
      </w:r>
    </w:p>
    <w:p w14:paraId="51F2343E" w14:textId="77777777" w:rsidR="00BF7893" w:rsidRDefault="00BF7893" w:rsidP="00BF7893">
      <w:r>
        <w:t>00:38:23,860 --&gt; 00:38:26,370</w:t>
      </w:r>
    </w:p>
    <w:p w14:paraId="53CB12A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那個心它是沒有重量感的</w:t>
      </w:r>
    </w:p>
    <w:p w14:paraId="309677BE" w14:textId="77777777" w:rsidR="00BF7893" w:rsidRDefault="00BF7893" w:rsidP="00BF7893"/>
    <w:p w14:paraId="177C71EB" w14:textId="77777777" w:rsidR="00BF7893" w:rsidRDefault="00BF7893" w:rsidP="00BF7893">
      <w:r>
        <w:t>733</w:t>
      </w:r>
    </w:p>
    <w:p w14:paraId="1C2AF933" w14:textId="77777777" w:rsidR="00BF7893" w:rsidRDefault="00BF7893" w:rsidP="00BF7893">
      <w:r>
        <w:t>00:38:26,810 --&gt; 00:38:31,140</w:t>
      </w:r>
    </w:p>
    <w:p w14:paraId="37A6CF2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就好像地面好像樹</w:t>
      </w:r>
      <w:r>
        <w:rPr>
          <w:rFonts w:hint="eastAsia"/>
        </w:rPr>
        <w:t xml:space="preserve"> </w:t>
      </w:r>
      <w:r>
        <w:rPr>
          <w:rFonts w:hint="eastAsia"/>
        </w:rPr>
        <w:t>好像空氣一樣</w:t>
      </w:r>
      <w:r>
        <w:rPr>
          <w:rFonts w:hint="eastAsia"/>
        </w:rPr>
        <w:t xml:space="preserve"> </w:t>
      </w:r>
      <w:r>
        <w:rPr>
          <w:rFonts w:hint="eastAsia"/>
        </w:rPr>
        <w:t>它沒有重量感</w:t>
      </w:r>
    </w:p>
    <w:p w14:paraId="1566CD4A" w14:textId="77777777" w:rsidR="00BF7893" w:rsidRDefault="00BF7893" w:rsidP="00BF7893"/>
    <w:p w14:paraId="23DE3E7E" w14:textId="77777777" w:rsidR="00BF7893" w:rsidRDefault="00BF7893" w:rsidP="00BF7893">
      <w:r>
        <w:t>734</w:t>
      </w:r>
    </w:p>
    <w:p w14:paraId="20101A81" w14:textId="77777777" w:rsidR="00BF7893" w:rsidRDefault="00BF7893" w:rsidP="00BF7893">
      <w:r>
        <w:t>00:38:31,140 --&gt; 00:38:34,340</w:t>
      </w:r>
    </w:p>
    <w:p w14:paraId="24D5793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不管什麼時候</w:t>
      </w:r>
      <w:r>
        <w:rPr>
          <w:rFonts w:hint="eastAsia"/>
        </w:rPr>
        <w:t xml:space="preserve"> </w:t>
      </w:r>
      <w:r>
        <w:rPr>
          <w:rFonts w:hint="eastAsia"/>
        </w:rPr>
        <w:t>心有重量感的時候</w:t>
      </w:r>
    </w:p>
    <w:p w14:paraId="2C980F38" w14:textId="77777777" w:rsidR="00BF7893" w:rsidRDefault="00BF7893" w:rsidP="00BF7893"/>
    <w:p w14:paraId="608CA1D2" w14:textId="77777777" w:rsidR="00BF7893" w:rsidRDefault="00BF7893" w:rsidP="00BF7893">
      <w:r>
        <w:t>735</w:t>
      </w:r>
    </w:p>
    <w:p w14:paraId="0E28E443" w14:textId="77777777" w:rsidR="00BF7893" w:rsidRDefault="00BF7893" w:rsidP="00BF7893">
      <w:r>
        <w:t>00:38:34,340 --&gt; 00:38:38,970</w:t>
      </w:r>
    </w:p>
    <w:p w14:paraId="51C9923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那一刻煩惱它有在控制心</w:t>
      </w:r>
      <w:r>
        <w:rPr>
          <w:rFonts w:hint="eastAsia"/>
        </w:rPr>
        <w:t xml:space="preserve"> </w:t>
      </w:r>
      <w:r>
        <w:rPr>
          <w:rFonts w:hint="eastAsia"/>
        </w:rPr>
        <w:t>然後有在工作</w:t>
      </w:r>
    </w:p>
    <w:p w14:paraId="3CFA2FF4" w14:textId="77777777" w:rsidR="00BF7893" w:rsidRDefault="00BF7893" w:rsidP="00BF7893"/>
    <w:p w14:paraId="650E686C" w14:textId="77777777" w:rsidR="00BF7893" w:rsidRDefault="00BF7893" w:rsidP="00BF7893">
      <w:r>
        <w:t>736</w:t>
      </w:r>
    </w:p>
    <w:p w14:paraId="74C8EDB1" w14:textId="77777777" w:rsidR="00BF7893" w:rsidRDefault="00BF7893" w:rsidP="00BF7893">
      <w:r>
        <w:t>00:38:38,970 --&gt; 00:38:44,400</w:t>
      </w:r>
    </w:p>
    <w:p w14:paraId="5B53A62C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在覺知</w:t>
      </w:r>
      <w:proofErr w:type="gramEnd"/>
      <w:r>
        <w:rPr>
          <w:rFonts w:hint="eastAsia"/>
        </w:rPr>
        <w:t>這個時候</w:t>
      </w:r>
      <w:r>
        <w:rPr>
          <w:rFonts w:hint="eastAsia"/>
        </w:rPr>
        <w:t xml:space="preserve"> </w:t>
      </w:r>
      <w:r>
        <w:rPr>
          <w:rFonts w:hint="eastAsia"/>
        </w:rPr>
        <w:t>正確的短短的那一瞬間的時候</w:t>
      </w:r>
      <w:r>
        <w:rPr>
          <w:rFonts w:hint="eastAsia"/>
        </w:rPr>
        <w:t xml:space="preserve"> </w:t>
      </w:r>
      <w:r>
        <w:rPr>
          <w:rFonts w:hint="eastAsia"/>
        </w:rPr>
        <w:t>心是沒有重量感的</w:t>
      </w:r>
    </w:p>
    <w:p w14:paraId="331ABE07" w14:textId="77777777" w:rsidR="00BF7893" w:rsidRDefault="00BF7893" w:rsidP="00BF7893"/>
    <w:p w14:paraId="23F8D66E" w14:textId="77777777" w:rsidR="00BF7893" w:rsidRDefault="00BF7893" w:rsidP="00BF7893">
      <w:r>
        <w:t>737</w:t>
      </w:r>
    </w:p>
    <w:p w14:paraId="1C47032B" w14:textId="77777777" w:rsidR="00BF7893" w:rsidRDefault="00BF7893" w:rsidP="00BF7893">
      <w:r>
        <w:t>00:38:46,450 --&gt; 00:38:47,060</w:t>
      </w:r>
    </w:p>
    <w:p w14:paraId="6B514DD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能跟得上嗎</w:t>
      </w:r>
    </w:p>
    <w:p w14:paraId="29249E1B" w14:textId="77777777" w:rsidR="00BF7893" w:rsidRDefault="00BF7893" w:rsidP="00BF7893"/>
    <w:p w14:paraId="7CD239A9" w14:textId="77777777" w:rsidR="00BF7893" w:rsidRDefault="00BF7893" w:rsidP="00BF7893">
      <w:r>
        <w:t>738</w:t>
      </w:r>
    </w:p>
    <w:p w14:paraId="27FB1004" w14:textId="77777777" w:rsidR="00BF7893" w:rsidRDefault="00BF7893" w:rsidP="00BF7893">
      <w:r>
        <w:t>00:38:47,180 --&gt; 00:38:49,290</w:t>
      </w:r>
    </w:p>
    <w:p w14:paraId="65A23A9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從最開始的時候</w:t>
      </w:r>
    </w:p>
    <w:p w14:paraId="1BAEF4EC" w14:textId="77777777" w:rsidR="00BF7893" w:rsidRDefault="00BF7893" w:rsidP="00BF7893"/>
    <w:p w14:paraId="21F6C672" w14:textId="77777777" w:rsidR="00BF7893" w:rsidRDefault="00BF7893" w:rsidP="00BF7893">
      <w:r>
        <w:t>739</w:t>
      </w:r>
    </w:p>
    <w:p w14:paraId="1327CC8C" w14:textId="77777777" w:rsidR="00BF7893" w:rsidRDefault="00BF7893" w:rsidP="00BF7893">
      <w:r>
        <w:t>00:38:49,290 --&gt; 00:38:51,490</w:t>
      </w:r>
    </w:p>
    <w:p w14:paraId="78DED51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由於我們是在這樣的環境之中</w:t>
      </w:r>
    </w:p>
    <w:p w14:paraId="17A3044B" w14:textId="77777777" w:rsidR="00BF7893" w:rsidRDefault="00BF7893" w:rsidP="00BF7893"/>
    <w:p w14:paraId="63E878CD" w14:textId="77777777" w:rsidR="00BF7893" w:rsidRDefault="00BF7893" w:rsidP="00BF7893">
      <w:r>
        <w:t>740</w:t>
      </w:r>
    </w:p>
    <w:p w14:paraId="686F3C38" w14:textId="77777777" w:rsidR="00BF7893" w:rsidRDefault="00BF7893" w:rsidP="00BF7893">
      <w:r>
        <w:t>00:38:51,490 --&gt; 00:38:55,900</w:t>
      </w:r>
    </w:p>
    <w:p w14:paraId="0E6611D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因此就邀請我們</w:t>
      </w:r>
      <w:r>
        <w:rPr>
          <w:rFonts w:hint="eastAsia"/>
        </w:rPr>
        <w:t xml:space="preserve"> </w:t>
      </w:r>
      <w:r>
        <w:rPr>
          <w:rFonts w:hint="eastAsia"/>
        </w:rPr>
        <w:t>大家去看一看我們的自然界</w:t>
      </w:r>
    </w:p>
    <w:p w14:paraId="7CC6B18D" w14:textId="77777777" w:rsidR="00BF7893" w:rsidRDefault="00BF7893" w:rsidP="00BF7893"/>
    <w:p w14:paraId="6D966F9F" w14:textId="77777777" w:rsidR="00BF7893" w:rsidRDefault="00BF7893" w:rsidP="00BF7893">
      <w:r>
        <w:t>741</w:t>
      </w:r>
    </w:p>
    <w:p w14:paraId="3F451B47" w14:textId="77777777" w:rsidR="00BF7893" w:rsidRDefault="00BF7893" w:rsidP="00BF7893">
      <w:r>
        <w:t>00:38:55,900 --&gt; 00:38:59,140</w:t>
      </w:r>
    </w:p>
    <w:p w14:paraId="593437A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這個自然界他是沒有重量感的</w:t>
      </w:r>
    </w:p>
    <w:p w14:paraId="4347D8BC" w14:textId="77777777" w:rsidR="00BF7893" w:rsidRDefault="00BF7893" w:rsidP="00BF7893"/>
    <w:p w14:paraId="365280AF" w14:textId="77777777" w:rsidR="00BF7893" w:rsidRDefault="00BF7893" w:rsidP="00BF7893">
      <w:r>
        <w:t>742</w:t>
      </w:r>
    </w:p>
    <w:p w14:paraId="161F91FE" w14:textId="77777777" w:rsidR="00BF7893" w:rsidRDefault="00BF7893" w:rsidP="00BF7893">
      <w:r>
        <w:t>00:38:59,210 --&gt; 00:39:00,860</w:t>
      </w:r>
    </w:p>
    <w:p w14:paraId="54307DA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我們的心有重量感</w:t>
      </w:r>
    </w:p>
    <w:p w14:paraId="6350B12D" w14:textId="77777777" w:rsidR="00BF7893" w:rsidRDefault="00BF7893" w:rsidP="00BF7893"/>
    <w:p w14:paraId="29A9F8D2" w14:textId="77777777" w:rsidR="00BF7893" w:rsidRDefault="00BF7893" w:rsidP="00BF7893">
      <w:r>
        <w:t>743</w:t>
      </w:r>
    </w:p>
    <w:p w14:paraId="78BB5239" w14:textId="77777777" w:rsidR="00BF7893" w:rsidRDefault="00BF7893" w:rsidP="00BF7893">
      <w:r>
        <w:t>00:39:01,160 --&gt; 00:39:03,420</w:t>
      </w:r>
    </w:p>
    <w:p w14:paraId="454E4EE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它有煩惱</w:t>
      </w:r>
      <w:r>
        <w:rPr>
          <w:rFonts w:hint="eastAsia"/>
        </w:rPr>
        <w:t xml:space="preserve"> </w:t>
      </w:r>
      <w:r>
        <w:rPr>
          <w:rFonts w:hint="eastAsia"/>
        </w:rPr>
        <w:t>它有在造做某個事物</w:t>
      </w:r>
    </w:p>
    <w:p w14:paraId="68364ABC" w14:textId="77777777" w:rsidR="00BF7893" w:rsidRDefault="00BF7893" w:rsidP="00BF7893"/>
    <w:p w14:paraId="05DE0570" w14:textId="77777777" w:rsidR="00BF7893" w:rsidRDefault="00BF7893" w:rsidP="00BF7893">
      <w:r>
        <w:t>744</w:t>
      </w:r>
    </w:p>
    <w:p w14:paraId="318345D2" w14:textId="77777777" w:rsidR="00BF7893" w:rsidRDefault="00BF7893" w:rsidP="00BF7893">
      <w:r>
        <w:t>00:39:03,420 --&gt; 00:39:08,050</w:t>
      </w:r>
    </w:p>
    <w:p w14:paraId="141A629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它有欲望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即便說想得</w:t>
      </w:r>
      <w:proofErr w:type="gramEnd"/>
      <w:r>
        <w:rPr>
          <w:rFonts w:hint="eastAsia"/>
        </w:rPr>
        <w:t>道法想明白</w:t>
      </w:r>
    </w:p>
    <w:p w14:paraId="53459B91" w14:textId="77777777" w:rsidR="00BF7893" w:rsidRDefault="00BF7893" w:rsidP="00BF7893"/>
    <w:p w14:paraId="306DD98D" w14:textId="77777777" w:rsidR="00BF7893" w:rsidRDefault="00BF7893" w:rsidP="00BF7893">
      <w:r>
        <w:t>745</w:t>
      </w:r>
    </w:p>
    <w:p w14:paraId="013FC1D4" w14:textId="77777777" w:rsidR="00BF7893" w:rsidRDefault="00BF7893" w:rsidP="00BF7893">
      <w:r>
        <w:t>00:39:08,770 --&gt; 00:39:10,810</w:t>
      </w:r>
    </w:p>
    <w:p w14:paraId="05FBA00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它就會讓心有重量感</w:t>
      </w:r>
    </w:p>
    <w:p w14:paraId="21382237" w14:textId="77777777" w:rsidR="00BF7893" w:rsidRDefault="00BF7893" w:rsidP="00BF7893"/>
    <w:p w14:paraId="018550E3" w14:textId="77777777" w:rsidR="00BF7893" w:rsidRDefault="00BF7893" w:rsidP="00BF7893">
      <w:r>
        <w:t>746</w:t>
      </w:r>
    </w:p>
    <w:p w14:paraId="727CD1CA" w14:textId="77777777" w:rsidR="00BF7893" w:rsidRDefault="00BF7893" w:rsidP="00BF7893">
      <w:r>
        <w:t>00:39:10,810 --&gt; 00:39:15,250</w:t>
      </w:r>
    </w:p>
    <w:p w14:paraId="3989393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不管什麼時候</w:t>
      </w:r>
      <w:proofErr w:type="gramStart"/>
      <w:r>
        <w:rPr>
          <w:rFonts w:hint="eastAsia"/>
        </w:rPr>
        <w:t>有覺性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有正確</w:t>
      </w:r>
      <w:proofErr w:type="gramStart"/>
      <w:r>
        <w:rPr>
          <w:rFonts w:hint="eastAsia"/>
        </w:rPr>
        <w:t>的在覺知</w:t>
      </w:r>
      <w:proofErr w:type="gramEnd"/>
      <w:r>
        <w:rPr>
          <w:rFonts w:hint="eastAsia"/>
        </w:rPr>
        <w:t>的話</w:t>
      </w:r>
    </w:p>
    <w:p w14:paraId="6064E64B" w14:textId="77777777" w:rsidR="00BF7893" w:rsidRDefault="00BF7893" w:rsidP="00BF7893"/>
    <w:p w14:paraId="19E3B9FE" w14:textId="77777777" w:rsidR="00BF7893" w:rsidRDefault="00BF7893" w:rsidP="00BF7893">
      <w:r>
        <w:t>747</w:t>
      </w:r>
    </w:p>
    <w:p w14:paraId="50630A95" w14:textId="77777777" w:rsidR="00BF7893" w:rsidRDefault="00BF7893" w:rsidP="00BF7893">
      <w:r>
        <w:t>00:39:15,850 --&gt; 00:39:20,450</w:t>
      </w:r>
    </w:p>
    <w:p w14:paraId="0299D0A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正確的覺知那一刻</w:t>
      </w:r>
      <w:r>
        <w:rPr>
          <w:rFonts w:hint="eastAsia"/>
        </w:rPr>
        <w:t xml:space="preserve"> </w:t>
      </w:r>
      <w:r>
        <w:rPr>
          <w:rFonts w:hint="eastAsia"/>
        </w:rPr>
        <w:t>那一瞬間</w:t>
      </w:r>
      <w:r>
        <w:rPr>
          <w:rFonts w:hint="eastAsia"/>
        </w:rPr>
        <w:t xml:space="preserve"> </w:t>
      </w:r>
      <w:r>
        <w:rPr>
          <w:rFonts w:hint="eastAsia"/>
        </w:rPr>
        <w:t>心是沒有重量的</w:t>
      </w:r>
    </w:p>
    <w:p w14:paraId="61E60D9A" w14:textId="77777777" w:rsidR="00BF7893" w:rsidRDefault="00BF7893" w:rsidP="00BF7893"/>
    <w:p w14:paraId="51A4A79C" w14:textId="77777777" w:rsidR="00BF7893" w:rsidRDefault="00BF7893" w:rsidP="00BF7893">
      <w:r>
        <w:t>748</w:t>
      </w:r>
    </w:p>
    <w:p w14:paraId="34BEF446" w14:textId="77777777" w:rsidR="00BF7893" w:rsidRDefault="00BF7893" w:rsidP="00BF7893">
      <w:r>
        <w:t>00:39:20,930 --&gt; 00:39:25,540</w:t>
      </w:r>
    </w:p>
    <w:p w14:paraId="1CADEAC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慢慢去訓練吧</w:t>
      </w:r>
      <w:r>
        <w:rPr>
          <w:rFonts w:hint="eastAsia"/>
        </w:rPr>
        <w:t xml:space="preserve"> </w:t>
      </w:r>
      <w:r>
        <w:rPr>
          <w:rFonts w:hint="eastAsia"/>
        </w:rPr>
        <w:t>直到心它有</w:t>
      </w:r>
    </w:p>
    <w:p w14:paraId="5714F430" w14:textId="77777777" w:rsidR="00BF7893" w:rsidRDefault="00BF7893" w:rsidP="00BF7893"/>
    <w:p w14:paraId="59E8C71A" w14:textId="77777777" w:rsidR="00BF7893" w:rsidRDefault="00BF7893" w:rsidP="00BF7893">
      <w:r>
        <w:t>749</w:t>
      </w:r>
    </w:p>
    <w:p w14:paraId="522B1F57" w14:textId="77777777" w:rsidR="00BF7893" w:rsidRDefault="00BF7893" w:rsidP="00BF7893">
      <w:r>
        <w:t>00:39:25,570 --&gt; 00:39:33,420</w:t>
      </w:r>
    </w:p>
    <w:p w14:paraId="5B5E1FD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直到我們能夠得到說</w:t>
      </w:r>
      <w:r>
        <w:rPr>
          <w:rFonts w:hint="eastAsia"/>
        </w:rPr>
        <w:t xml:space="preserve"> </w:t>
      </w:r>
      <w:r>
        <w:rPr>
          <w:rFonts w:hint="eastAsia"/>
        </w:rPr>
        <w:t>真正的正確的知者的那樣的狀態</w:t>
      </w:r>
      <w:r>
        <w:rPr>
          <w:rFonts w:hint="eastAsia"/>
        </w:rPr>
        <w:t xml:space="preserve"> </w:t>
      </w:r>
      <w:r>
        <w:rPr>
          <w:rFonts w:hint="eastAsia"/>
        </w:rPr>
        <w:t>它沒有重量感的那樣的狀態</w:t>
      </w:r>
    </w:p>
    <w:p w14:paraId="44F8C077" w14:textId="77777777" w:rsidR="00BF7893" w:rsidRDefault="00BF7893" w:rsidP="00BF7893"/>
    <w:p w14:paraId="15FC8002" w14:textId="77777777" w:rsidR="00BF7893" w:rsidRDefault="00BF7893" w:rsidP="00BF7893">
      <w:r>
        <w:t>750</w:t>
      </w:r>
    </w:p>
    <w:p w14:paraId="12C779FD" w14:textId="77777777" w:rsidR="00BF7893" w:rsidRDefault="00BF7893" w:rsidP="00BF7893">
      <w:r>
        <w:t>00:39:33,450 --&gt; 00:39:37,970</w:t>
      </w:r>
    </w:p>
    <w:p w14:paraId="099F874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不要去</w:t>
      </w:r>
      <w:proofErr w:type="gramStart"/>
      <w:r>
        <w:rPr>
          <w:rFonts w:hint="eastAsia"/>
        </w:rPr>
        <w:t>找說讓心</w:t>
      </w:r>
      <w:proofErr w:type="gramEnd"/>
      <w:r>
        <w:rPr>
          <w:rFonts w:hint="eastAsia"/>
        </w:rPr>
        <w:t>沒有重量感</w:t>
      </w:r>
    </w:p>
    <w:p w14:paraId="481644C7" w14:textId="77777777" w:rsidR="00BF7893" w:rsidRDefault="00BF7893" w:rsidP="00BF7893"/>
    <w:p w14:paraId="19595BCA" w14:textId="77777777" w:rsidR="00BF7893" w:rsidRDefault="00BF7893" w:rsidP="00BF7893">
      <w:r>
        <w:t>751</w:t>
      </w:r>
    </w:p>
    <w:p w14:paraId="14231187" w14:textId="77777777" w:rsidR="00BF7893" w:rsidRDefault="00BF7893" w:rsidP="00BF7893">
      <w:r>
        <w:t>00:39:37,970 --&gt; 00:39:39,850</w:t>
      </w:r>
    </w:p>
    <w:p w14:paraId="206423E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當正確的修行</w:t>
      </w:r>
    </w:p>
    <w:p w14:paraId="3CC28081" w14:textId="77777777" w:rsidR="00BF7893" w:rsidRDefault="00BF7893" w:rsidP="00BF7893"/>
    <w:p w14:paraId="0CC8AD0F" w14:textId="77777777" w:rsidR="00BF7893" w:rsidRDefault="00BF7893" w:rsidP="00BF7893">
      <w:r>
        <w:t>752</w:t>
      </w:r>
    </w:p>
    <w:p w14:paraId="09A3C3E9" w14:textId="77777777" w:rsidR="00BF7893" w:rsidRDefault="00BF7893" w:rsidP="00BF7893">
      <w:r>
        <w:t>00:39:39,850 --&gt; 00:39:42,300</w:t>
      </w:r>
    </w:p>
    <w:p w14:paraId="6A9F829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這樣的狀態它會自行生起</w:t>
      </w:r>
      <w:r>
        <w:rPr>
          <w:rFonts w:hint="eastAsia"/>
        </w:rPr>
        <w:t xml:space="preserve"> </w:t>
      </w:r>
      <w:r>
        <w:rPr>
          <w:rFonts w:hint="eastAsia"/>
        </w:rPr>
        <w:t>知道嗎</w:t>
      </w:r>
    </w:p>
    <w:p w14:paraId="046260A9" w14:textId="77777777" w:rsidR="00BF7893" w:rsidRDefault="00BF7893" w:rsidP="00BF7893"/>
    <w:p w14:paraId="4D22D988" w14:textId="77777777" w:rsidR="00BF7893" w:rsidRDefault="00BF7893" w:rsidP="00BF7893">
      <w:r>
        <w:t>753</w:t>
      </w:r>
    </w:p>
    <w:p w14:paraId="4D0021B4" w14:textId="77777777" w:rsidR="00BF7893" w:rsidRDefault="00BF7893" w:rsidP="00BF7893">
      <w:r>
        <w:t>00:39:42,300 --&gt; 00:39:44,260</w:t>
      </w:r>
    </w:p>
    <w:p w14:paraId="1919D46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帶領我們大家去觀察</w:t>
      </w:r>
    </w:p>
    <w:p w14:paraId="0EF731DE" w14:textId="77777777" w:rsidR="00BF7893" w:rsidRDefault="00BF7893" w:rsidP="00BF7893"/>
    <w:p w14:paraId="3C40C413" w14:textId="77777777" w:rsidR="00BF7893" w:rsidRDefault="00BF7893" w:rsidP="00BF7893">
      <w:r>
        <w:t>754</w:t>
      </w:r>
    </w:p>
    <w:p w14:paraId="1BAEF01C" w14:textId="77777777" w:rsidR="00BF7893" w:rsidRDefault="00BF7893" w:rsidP="00BF7893">
      <w:r>
        <w:t>00:39:44,260 --&gt; 00:39:49,930</w:t>
      </w:r>
    </w:p>
    <w:p w14:paraId="213E288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去做對比</w:t>
      </w:r>
      <w:r>
        <w:rPr>
          <w:rFonts w:hint="eastAsia"/>
        </w:rPr>
        <w:t xml:space="preserve"> </w:t>
      </w:r>
      <w:r>
        <w:rPr>
          <w:rFonts w:hint="eastAsia"/>
        </w:rPr>
        <w:t>沒有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重量感的心和各種各樣</w:t>
      </w:r>
    </w:p>
    <w:p w14:paraId="68A5B262" w14:textId="77777777" w:rsidR="00BF7893" w:rsidRDefault="00BF7893" w:rsidP="00BF7893"/>
    <w:p w14:paraId="37B956A8" w14:textId="77777777" w:rsidR="00BF7893" w:rsidRDefault="00BF7893" w:rsidP="00BF7893">
      <w:r>
        <w:t>755</w:t>
      </w:r>
    </w:p>
    <w:p w14:paraId="5C3E4AF0" w14:textId="77777777" w:rsidR="00BF7893" w:rsidRDefault="00BF7893" w:rsidP="00BF7893">
      <w:r>
        <w:t>00:39:49,930 --&gt; 00:39:52,260</w:t>
      </w:r>
    </w:p>
    <w:p w14:paraId="5CCDC63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這個比如說這個桌子</w:t>
      </w:r>
      <w:r>
        <w:rPr>
          <w:rFonts w:hint="eastAsia"/>
        </w:rPr>
        <w:t xml:space="preserve"> </w:t>
      </w:r>
      <w:r>
        <w:rPr>
          <w:rFonts w:hint="eastAsia"/>
        </w:rPr>
        <w:t>它沒有重量感</w:t>
      </w:r>
    </w:p>
    <w:p w14:paraId="5D39C41B" w14:textId="77777777" w:rsidR="00BF7893" w:rsidRDefault="00BF7893" w:rsidP="00BF7893"/>
    <w:p w14:paraId="0C252C62" w14:textId="77777777" w:rsidR="00BF7893" w:rsidRDefault="00BF7893" w:rsidP="00BF7893">
      <w:r>
        <w:t>756</w:t>
      </w:r>
    </w:p>
    <w:p w14:paraId="092466A6" w14:textId="77777777" w:rsidR="00BF7893" w:rsidRDefault="00BF7893" w:rsidP="00BF7893">
      <w:r>
        <w:t>00:39:52,260 --&gt; 00:39:53,860</w:t>
      </w:r>
    </w:p>
    <w:p w14:paraId="5482A6E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當我們感覺到物質的時候</w:t>
      </w:r>
    </w:p>
    <w:p w14:paraId="3348BE89" w14:textId="77777777" w:rsidR="00BF7893" w:rsidRDefault="00BF7893" w:rsidP="00BF7893"/>
    <w:p w14:paraId="08C25B79" w14:textId="77777777" w:rsidR="00BF7893" w:rsidRDefault="00BF7893" w:rsidP="00BF7893">
      <w:r>
        <w:t>757</w:t>
      </w:r>
    </w:p>
    <w:p w14:paraId="233BF24C" w14:textId="77777777" w:rsidR="00BF7893" w:rsidRDefault="00BF7893" w:rsidP="00BF7893">
      <w:r>
        <w:t>00:39:53,860 --&gt; 00:39:55,490</w:t>
      </w:r>
    </w:p>
    <w:p w14:paraId="4DCB101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它是沒有重量感的</w:t>
      </w:r>
    </w:p>
    <w:p w14:paraId="023460CE" w14:textId="77777777" w:rsidR="00BF7893" w:rsidRDefault="00BF7893" w:rsidP="00BF7893"/>
    <w:p w14:paraId="2E725F48" w14:textId="77777777" w:rsidR="00BF7893" w:rsidRDefault="00BF7893" w:rsidP="00BF7893">
      <w:r>
        <w:t>758</w:t>
      </w:r>
    </w:p>
    <w:p w14:paraId="74BE1995" w14:textId="77777777" w:rsidR="00BF7893" w:rsidRDefault="00BF7893" w:rsidP="00BF7893">
      <w:r>
        <w:t>00:39:55,490 --&gt; 00:39:57,470</w:t>
      </w:r>
    </w:p>
    <w:p w14:paraId="3BE8647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但是我們有貪的心</w:t>
      </w:r>
    </w:p>
    <w:p w14:paraId="5D62DC1B" w14:textId="77777777" w:rsidR="00BF7893" w:rsidRDefault="00BF7893" w:rsidP="00BF7893"/>
    <w:p w14:paraId="34A2DE76" w14:textId="77777777" w:rsidR="00BF7893" w:rsidRDefault="00BF7893" w:rsidP="00BF7893">
      <w:r>
        <w:t>759</w:t>
      </w:r>
    </w:p>
    <w:p w14:paraId="673D28DC" w14:textId="77777777" w:rsidR="00BF7893" w:rsidRDefault="00BF7893" w:rsidP="00BF7893">
      <w:r>
        <w:t>00:39:57,480 --&gt; 00:39:59,200</w:t>
      </w:r>
    </w:p>
    <w:p w14:paraId="3055718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它就會有重量感</w:t>
      </w:r>
    </w:p>
    <w:p w14:paraId="58F09684" w14:textId="77777777" w:rsidR="00BF7893" w:rsidRDefault="00BF7893" w:rsidP="00BF7893"/>
    <w:p w14:paraId="20CB1D52" w14:textId="77777777" w:rsidR="00BF7893" w:rsidRDefault="00BF7893" w:rsidP="00BF7893">
      <w:r>
        <w:t>760</w:t>
      </w:r>
    </w:p>
    <w:p w14:paraId="2B30A4B0" w14:textId="77777777" w:rsidR="00BF7893" w:rsidRDefault="00BF7893" w:rsidP="00BF7893">
      <w:r>
        <w:t>00:39:59,690 --&gt; 00:40:04,930</w:t>
      </w:r>
    </w:p>
    <w:p w14:paraId="042ABBD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所以就這樣做對比</w:t>
      </w:r>
      <w:r>
        <w:rPr>
          <w:rFonts w:hint="eastAsia"/>
        </w:rPr>
        <w:t xml:space="preserve"> </w:t>
      </w:r>
      <w:r>
        <w:rPr>
          <w:rFonts w:hint="eastAsia"/>
        </w:rPr>
        <w:t>當我們修行覺得說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糊塗一團糊塗了</w:t>
      </w:r>
    </w:p>
    <w:p w14:paraId="76761BDF" w14:textId="77777777" w:rsidR="00BF7893" w:rsidRDefault="00BF7893" w:rsidP="00BF7893"/>
    <w:p w14:paraId="2C182D41" w14:textId="77777777" w:rsidR="00BF7893" w:rsidRDefault="00BF7893" w:rsidP="00BF7893">
      <w:r>
        <w:t>761</w:t>
      </w:r>
    </w:p>
    <w:p w14:paraId="368CD82D" w14:textId="77777777" w:rsidR="00BF7893" w:rsidRDefault="00BF7893" w:rsidP="00BF7893">
      <w:r>
        <w:t>00:40:04,930 --&gt; 00:40:06,620</w:t>
      </w:r>
    </w:p>
    <w:p w14:paraId="544E0DB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看不出來了</w:t>
      </w:r>
      <w:r>
        <w:rPr>
          <w:rFonts w:hint="eastAsia"/>
        </w:rPr>
        <w:t xml:space="preserve"> </w:t>
      </w:r>
      <w:r>
        <w:rPr>
          <w:rFonts w:hint="eastAsia"/>
        </w:rPr>
        <w:t>然後就對比一下</w:t>
      </w:r>
    </w:p>
    <w:p w14:paraId="5170F760" w14:textId="77777777" w:rsidR="00BF7893" w:rsidRDefault="00BF7893" w:rsidP="00BF7893"/>
    <w:p w14:paraId="75CF0C2B" w14:textId="77777777" w:rsidR="00BF7893" w:rsidRDefault="00BF7893" w:rsidP="00BF7893">
      <w:r>
        <w:t>762</w:t>
      </w:r>
    </w:p>
    <w:p w14:paraId="2312B5D9" w14:textId="77777777" w:rsidR="00BF7893" w:rsidRDefault="00BF7893" w:rsidP="00BF7893">
      <w:r>
        <w:t>00:40:06,730 --&gt; 00:40:09,450</w:t>
      </w:r>
    </w:p>
    <w:p w14:paraId="1FD712C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說這個樹它沒有重量感</w:t>
      </w:r>
    </w:p>
    <w:p w14:paraId="18F87167" w14:textId="77777777" w:rsidR="00BF7893" w:rsidRDefault="00BF7893" w:rsidP="00BF7893"/>
    <w:p w14:paraId="0E2341BB" w14:textId="77777777" w:rsidR="00BF7893" w:rsidRDefault="00BF7893" w:rsidP="00BF7893">
      <w:r>
        <w:t>763</w:t>
      </w:r>
    </w:p>
    <w:p w14:paraId="799D5715" w14:textId="77777777" w:rsidR="00BF7893" w:rsidRDefault="00BF7893" w:rsidP="00BF7893">
      <w:r>
        <w:t>00:40:10,730 --&gt; 00:40:16,340</w:t>
      </w:r>
    </w:p>
    <w:p w14:paraId="2422AAA8" w14:textId="77777777" w:rsidR="00BF7893" w:rsidRDefault="00BF7893" w:rsidP="00BF7893">
      <w:r>
        <w:rPr>
          <w:rFonts w:hint="eastAsia"/>
        </w:rPr>
        <w:t>但是爲什麼這裏沉重</w:t>
      </w:r>
      <w:r>
        <w:t xml:space="preserve"> </w:t>
      </w:r>
      <w:r>
        <w:rPr>
          <w:rFonts w:hint="eastAsia"/>
        </w:rPr>
        <w:t>就知道說他有哪個它有一些不正常的東西了</w:t>
      </w:r>
    </w:p>
    <w:p w14:paraId="60F9A368" w14:textId="77777777" w:rsidR="00BF7893" w:rsidRDefault="00BF7893" w:rsidP="00BF7893"/>
    <w:p w14:paraId="63FEA558" w14:textId="77777777" w:rsidR="00BF7893" w:rsidRDefault="00BF7893" w:rsidP="00BF7893">
      <w:r>
        <w:t>764</w:t>
      </w:r>
    </w:p>
    <w:p w14:paraId="3B1A15A2" w14:textId="77777777" w:rsidR="00BF7893" w:rsidRDefault="00BF7893" w:rsidP="00BF7893">
      <w:r>
        <w:t>00:40:16,340 --&gt; 00:40:19,820</w:t>
      </w:r>
    </w:p>
    <w:p w14:paraId="72BCBA92" w14:textId="49A70D09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不是說讓我們</w:t>
      </w:r>
      <w:proofErr w:type="gramEnd"/>
      <w:r>
        <w:rPr>
          <w:rFonts w:hint="eastAsia"/>
        </w:rPr>
        <w:t>一直都在觀察</w:t>
      </w:r>
      <w:r>
        <w:rPr>
          <w:rFonts w:hint="eastAsia"/>
        </w:rPr>
        <w:t xml:space="preserve"> </w:t>
      </w:r>
      <w:r>
        <w:rPr>
          <w:rFonts w:hint="eastAsia"/>
        </w:rPr>
        <w:t>否則的話我們就會很</w:t>
      </w:r>
      <w:del w:id="34" w:author="國彰 陳" w:date="2024-10-21T09:07:00Z" w16du:dateUtc="2024-10-21T01:07:00Z">
        <w:r w:rsidR="00454D47">
          <w:rPr>
            <w:rFonts w:hint="eastAsia"/>
          </w:rPr>
          <w:delText>算亂</w:delText>
        </w:r>
      </w:del>
      <w:ins w:id="35" w:author="國彰 陳" w:date="2024-10-21T09:07:00Z" w16du:dateUtc="2024-10-21T01:07:00Z">
        <w:r>
          <w:rPr>
            <w:rFonts w:hint="eastAsia"/>
          </w:rPr>
          <w:t>散亂</w:t>
        </w:r>
      </w:ins>
    </w:p>
    <w:p w14:paraId="4D4E6142" w14:textId="77777777" w:rsidR="00BF7893" w:rsidRDefault="00BF7893" w:rsidP="00BF7893"/>
    <w:p w14:paraId="52F6024F" w14:textId="77777777" w:rsidR="00BF7893" w:rsidRDefault="00BF7893" w:rsidP="00BF7893">
      <w:r>
        <w:t>765</w:t>
      </w:r>
    </w:p>
    <w:p w14:paraId="42C368AA" w14:textId="77777777" w:rsidR="00BF7893" w:rsidRDefault="00BF7893" w:rsidP="00BF7893">
      <w:r>
        <w:t>00:40:19,820 --&gt; 00:40:22,330</w:t>
      </w:r>
    </w:p>
    <w:p w14:paraId="5D93250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我們不斷的修行</w:t>
      </w:r>
      <w:r>
        <w:rPr>
          <w:rFonts w:hint="eastAsia"/>
        </w:rPr>
        <w:t xml:space="preserve"> </w:t>
      </w:r>
      <w:r>
        <w:rPr>
          <w:rFonts w:hint="eastAsia"/>
        </w:rPr>
        <w:t>某個時段</w:t>
      </w:r>
    </w:p>
    <w:p w14:paraId="7100BDF5" w14:textId="77777777" w:rsidR="00BF7893" w:rsidRDefault="00BF7893" w:rsidP="00BF7893"/>
    <w:p w14:paraId="44844B3A" w14:textId="77777777" w:rsidR="00BF7893" w:rsidRDefault="00BF7893" w:rsidP="00BF7893">
      <w:r>
        <w:t>766</w:t>
      </w:r>
    </w:p>
    <w:p w14:paraId="2246C737" w14:textId="77777777" w:rsidR="00BF7893" w:rsidRDefault="00BF7893" w:rsidP="00BF7893">
      <w:r>
        <w:t>00:40:22,530 --&gt; 00:40:24,510</w:t>
      </w:r>
    </w:p>
    <w:p w14:paraId="105545FA" w14:textId="77777777" w:rsidR="00BF7893" w:rsidRDefault="00BF7893" w:rsidP="00BF7893">
      <w:r>
        <w:rPr>
          <w:rFonts w:hint="eastAsia"/>
        </w:rPr>
        <w:t>爲什麼感覺到說修行沒有進步啊</w:t>
      </w:r>
    </w:p>
    <w:p w14:paraId="326A35C1" w14:textId="77777777" w:rsidR="00BF7893" w:rsidRDefault="00BF7893" w:rsidP="00BF7893"/>
    <w:p w14:paraId="2F9CEDDA" w14:textId="77777777" w:rsidR="00BF7893" w:rsidRDefault="00BF7893" w:rsidP="00BF7893">
      <w:r>
        <w:t>767</w:t>
      </w:r>
    </w:p>
    <w:p w14:paraId="325D9BA3" w14:textId="77777777" w:rsidR="00BF7893" w:rsidRDefault="00BF7893" w:rsidP="00BF7893">
      <w:r>
        <w:t>00:40:24,710 --&gt; 00:40:26,660</w:t>
      </w:r>
    </w:p>
    <w:p w14:paraId="4C28951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或者覺得疑惑</w:t>
      </w:r>
    </w:p>
    <w:p w14:paraId="4BEC0A70" w14:textId="77777777" w:rsidR="00BF7893" w:rsidRDefault="00BF7893" w:rsidP="00BF7893"/>
    <w:p w14:paraId="3959534A" w14:textId="77777777" w:rsidR="00BF7893" w:rsidRDefault="00BF7893" w:rsidP="00BF7893">
      <w:r>
        <w:t>768</w:t>
      </w:r>
    </w:p>
    <w:p w14:paraId="32DD073D" w14:textId="77777777" w:rsidR="00BF7893" w:rsidRDefault="00BF7893" w:rsidP="00BF7893">
      <w:r>
        <w:t>00:40:26,750 --&gt; 00:40:27,820</w:t>
      </w:r>
    </w:p>
    <w:p w14:paraId="646B825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說這個修的對嗎</w:t>
      </w:r>
    </w:p>
    <w:p w14:paraId="0B73C22F" w14:textId="77777777" w:rsidR="00BF7893" w:rsidRDefault="00BF7893" w:rsidP="00BF7893"/>
    <w:p w14:paraId="72ED4D9A" w14:textId="77777777" w:rsidR="00BF7893" w:rsidRDefault="00BF7893" w:rsidP="00BF7893">
      <w:r>
        <w:t>769</w:t>
      </w:r>
    </w:p>
    <w:p w14:paraId="14C7068F" w14:textId="77777777" w:rsidR="00BF7893" w:rsidRDefault="00BF7893" w:rsidP="00BF7893">
      <w:r>
        <w:t>00:40:27,820 --&gt; 00:40:28,820</w:t>
      </w:r>
    </w:p>
    <w:p w14:paraId="325347E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還是錯了</w:t>
      </w:r>
    </w:p>
    <w:p w14:paraId="3FFB6734" w14:textId="77777777" w:rsidR="00BF7893" w:rsidRDefault="00BF7893" w:rsidP="00BF7893"/>
    <w:p w14:paraId="2AB30564" w14:textId="77777777" w:rsidR="00BF7893" w:rsidRDefault="00BF7893" w:rsidP="00BF7893">
      <w:r>
        <w:t>770</w:t>
      </w:r>
    </w:p>
    <w:p w14:paraId="30E29C74" w14:textId="77777777" w:rsidR="00BF7893" w:rsidRDefault="00BF7893" w:rsidP="00BF7893">
      <w:r>
        <w:t>00:40:29,120 --&gt; 00:40:29,900</w:t>
      </w:r>
    </w:p>
    <w:p w14:paraId="0098E0C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我們可以用這樣</w:t>
      </w:r>
    </w:p>
    <w:p w14:paraId="03F46646" w14:textId="77777777" w:rsidR="00BF7893" w:rsidRDefault="00BF7893" w:rsidP="00BF7893"/>
    <w:p w14:paraId="52044A72" w14:textId="77777777" w:rsidR="00BF7893" w:rsidRDefault="00BF7893" w:rsidP="00BF7893">
      <w:r>
        <w:t>771</w:t>
      </w:r>
    </w:p>
    <w:p w14:paraId="09A8D38A" w14:textId="77777777" w:rsidR="00BF7893" w:rsidRDefault="00BF7893" w:rsidP="00BF7893">
      <w:r>
        <w:t>00:40:30,010 --&gt; 00:40:31,580</w:t>
      </w:r>
    </w:p>
    <w:p w14:paraId="2CC7FA6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對比的方法來檢測自己</w:t>
      </w:r>
    </w:p>
    <w:p w14:paraId="0EDCF2EB" w14:textId="77777777" w:rsidR="00BF7893" w:rsidRDefault="00BF7893" w:rsidP="00BF7893"/>
    <w:p w14:paraId="4D5FE422" w14:textId="77777777" w:rsidR="00BF7893" w:rsidRDefault="00BF7893" w:rsidP="00BF7893">
      <w:r>
        <w:t>772</w:t>
      </w:r>
    </w:p>
    <w:p w14:paraId="72BFC01E" w14:textId="77777777" w:rsidR="00BF7893" w:rsidRDefault="00BF7893" w:rsidP="00BF7893">
      <w:r>
        <w:t>00:40:31,580 --&gt; 00:40:33,220</w:t>
      </w:r>
    </w:p>
    <w:p w14:paraId="413A41F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這個就是一個方法</w:t>
      </w:r>
    </w:p>
    <w:p w14:paraId="7300D546" w14:textId="77777777" w:rsidR="00BF7893" w:rsidRDefault="00BF7893" w:rsidP="00BF7893"/>
    <w:p w14:paraId="0202E202" w14:textId="77777777" w:rsidR="00BF7893" w:rsidRDefault="00BF7893" w:rsidP="00BF7893">
      <w:r>
        <w:t>773</w:t>
      </w:r>
    </w:p>
    <w:p w14:paraId="43A518B4" w14:textId="77777777" w:rsidR="00BF7893" w:rsidRDefault="00BF7893" w:rsidP="00BF7893">
      <w:r>
        <w:t>00:40:33,220 --&gt; 00:40:35,220</w:t>
      </w:r>
    </w:p>
    <w:p w14:paraId="2FB1912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讓我們大家有一個</w:t>
      </w:r>
    </w:p>
    <w:p w14:paraId="4A1A54E4" w14:textId="77777777" w:rsidR="00BF7893" w:rsidRDefault="00BF7893" w:rsidP="00BF7893"/>
    <w:p w14:paraId="6F3792DB" w14:textId="77777777" w:rsidR="00BF7893" w:rsidRDefault="00BF7893" w:rsidP="00BF7893">
      <w:r>
        <w:t>774</w:t>
      </w:r>
    </w:p>
    <w:p w14:paraId="4209C834" w14:textId="77777777" w:rsidR="00BF7893" w:rsidRDefault="00BF7893" w:rsidP="00BF7893">
      <w:r>
        <w:t>00:40:35,250 --&gt; 00:40:36,840</w:t>
      </w:r>
    </w:p>
    <w:p w14:paraId="0C525B6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觀測點能夠及時的知道</w:t>
      </w:r>
    </w:p>
    <w:p w14:paraId="4E89DA42" w14:textId="77777777" w:rsidR="00BF7893" w:rsidRDefault="00BF7893" w:rsidP="00BF7893"/>
    <w:p w14:paraId="1986ED45" w14:textId="77777777" w:rsidR="00BF7893" w:rsidRDefault="00BF7893" w:rsidP="00BF7893">
      <w:r>
        <w:t>775</w:t>
      </w:r>
    </w:p>
    <w:p w14:paraId="68493AFE" w14:textId="77777777" w:rsidR="00BF7893" w:rsidRDefault="00BF7893" w:rsidP="00BF7893">
      <w:r>
        <w:t>00:40:36,840 --&gt; 00:40:44,091</w:t>
      </w:r>
    </w:p>
    <w:p w14:paraId="5C6914B0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說心它</w:t>
      </w:r>
      <w:proofErr w:type="gramEnd"/>
      <w:r>
        <w:rPr>
          <w:rFonts w:hint="eastAsia"/>
        </w:rPr>
        <w:t>有重量感的心</w:t>
      </w:r>
      <w:r>
        <w:rPr>
          <w:rFonts w:hint="eastAsia"/>
        </w:rPr>
        <w:t xml:space="preserve"> </w:t>
      </w:r>
      <w:r>
        <w:rPr>
          <w:rFonts w:hint="eastAsia"/>
        </w:rPr>
        <w:t>它超過了正常自然平常狀態的心</w:t>
      </w:r>
    </w:p>
    <w:p w14:paraId="464B8BCA" w14:textId="77777777" w:rsidR="00BF7893" w:rsidRDefault="00BF7893" w:rsidP="00BF7893"/>
    <w:p w14:paraId="5B3E94C8" w14:textId="77777777" w:rsidR="00BF7893" w:rsidRDefault="00BF7893" w:rsidP="00BF7893">
      <w:r>
        <w:t>776</w:t>
      </w:r>
    </w:p>
    <w:p w14:paraId="0ADE92AD" w14:textId="77777777" w:rsidR="00BF7893" w:rsidRDefault="00BF7893" w:rsidP="00BF7893">
      <w:r>
        <w:t>00:40:44,091 --&gt; 00:40:47,140</w:t>
      </w:r>
    </w:p>
    <w:p w14:paraId="17ADBE6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它的目標</w:t>
      </w:r>
      <w:proofErr w:type="gramStart"/>
      <w:r>
        <w:rPr>
          <w:rFonts w:hint="eastAsia"/>
        </w:rPr>
        <w:t>不是說讓心</w:t>
      </w:r>
      <w:proofErr w:type="gramEnd"/>
      <w:r>
        <w:rPr>
          <w:rFonts w:hint="eastAsia"/>
        </w:rPr>
        <w:t>沒有重量感</w:t>
      </w:r>
    </w:p>
    <w:p w14:paraId="7F6E6129" w14:textId="77777777" w:rsidR="00BF7893" w:rsidRDefault="00BF7893" w:rsidP="00BF7893"/>
    <w:p w14:paraId="489269BD" w14:textId="77777777" w:rsidR="00BF7893" w:rsidRDefault="00BF7893" w:rsidP="00BF7893">
      <w:r>
        <w:t>777</w:t>
      </w:r>
    </w:p>
    <w:p w14:paraId="33EF5DA3" w14:textId="77777777" w:rsidR="00BF7893" w:rsidRDefault="00BF7893" w:rsidP="00BF7893">
      <w:r>
        <w:t>00:40:47,210 --&gt; 00:40:50,690</w:t>
      </w:r>
    </w:p>
    <w:p w14:paraId="00E8183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當它正確的時候</w:t>
      </w:r>
      <w:r>
        <w:rPr>
          <w:rFonts w:hint="eastAsia"/>
        </w:rPr>
        <w:t xml:space="preserve"> </w:t>
      </w:r>
      <w:r>
        <w:rPr>
          <w:rFonts w:hint="eastAsia"/>
        </w:rPr>
        <w:t>心它自己就沒有重量感了</w:t>
      </w:r>
    </w:p>
    <w:p w14:paraId="62F60CA9" w14:textId="77777777" w:rsidR="00BF7893" w:rsidRDefault="00BF7893" w:rsidP="00BF7893"/>
    <w:p w14:paraId="145093F4" w14:textId="77777777" w:rsidR="00BF7893" w:rsidRDefault="00BF7893" w:rsidP="00BF7893">
      <w:r>
        <w:t>778</w:t>
      </w:r>
    </w:p>
    <w:p w14:paraId="7248AD70" w14:textId="77777777" w:rsidR="00BF7893" w:rsidRDefault="00BF7893" w:rsidP="00BF7893">
      <w:r>
        <w:t>00:40:50,690 --&gt; 00:40:51,070</w:t>
      </w:r>
    </w:p>
    <w:p w14:paraId="69328B8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5320E01D" w14:textId="77777777" w:rsidR="00BF7893" w:rsidRDefault="00BF7893" w:rsidP="00BF7893"/>
    <w:p w14:paraId="2F429958" w14:textId="77777777" w:rsidR="00BF7893" w:rsidRDefault="00BF7893" w:rsidP="00BF7893">
      <w:r>
        <w:t>779</w:t>
      </w:r>
    </w:p>
    <w:p w14:paraId="29019285" w14:textId="77777777" w:rsidR="00BF7893" w:rsidRDefault="00BF7893" w:rsidP="00BF7893">
      <w:r>
        <w:t>00:40:52,850 --&gt; 00:40:54,340</w:t>
      </w:r>
    </w:p>
    <w:p w14:paraId="3C5ED21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跟得上嗎</w:t>
      </w:r>
    </w:p>
    <w:p w14:paraId="1CAE3A56" w14:textId="77777777" w:rsidR="00BF7893" w:rsidRDefault="00BF7893" w:rsidP="00BF7893"/>
    <w:p w14:paraId="6300AC63" w14:textId="77777777" w:rsidR="00BF7893" w:rsidRDefault="00BF7893" w:rsidP="00BF7893">
      <w:r>
        <w:t>780</w:t>
      </w:r>
    </w:p>
    <w:p w14:paraId="2BE2462E" w14:textId="77777777" w:rsidR="00BF7893" w:rsidRDefault="00BF7893" w:rsidP="00BF7893">
      <w:r>
        <w:t>00:40:54,450 --&gt; 00:40:57,570</w:t>
      </w:r>
    </w:p>
    <w:p w14:paraId="22AB21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最開始的時候讓大家去觀察</w:t>
      </w:r>
    </w:p>
    <w:p w14:paraId="1A43A122" w14:textId="77777777" w:rsidR="00BF7893" w:rsidRDefault="00BF7893" w:rsidP="00BF7893"/>
    <w:p w14:paraId="2F894E00" w14:textId="77777777" w:rsidR="00BF7893" w:rsidRDefault="00BF7893" w:rsidP="00BF7893">
      <w:r>
        <w:t>781</w:t>
      </w:r>
    </w:p>
    <w:p w14:paraId="418215C4" w14:textId="77777777" w:rsidR="00BF7893" w:rsidRDefault="00BF7893" w:rsidP="00BF7893">
      <w:r>
        <w:t>00:40:58,490 --&gt; 00:41:02,010</w:t>
      </w:r>
    </w:p>
    <w:p w14:paraId="3689C9C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沒有重量感的心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或者說有重量</w:t>
      </w:r>
      <w:proofErr w:type="gramEnd"/>
      <w:r>
        <w:rPr>
          <w:rFonts w:hint="eastAsia"/>
        </w:rPr>
        <w:t>感的心</w:t>
      </w:r>
    </w:p>
    <w:p w14:paraId="5F0EE5BB" w14:textId="77777777" w:rsidR="00BF7893" w:rsidRDefault="00BF7893" w:rsidP="00BF7893"/>
    <w:p w14:paraId="59901C3C" w14:textId="77777777" w:rsidR="00BF7893" w:rsidRDefault="00BF7893" w:rsidP="00BF7893">
      <w:r>
        <w:t>782</w:t>
      </w:r>
    </w:p>
    <w:p w14:paraId="089819D2" w14:textId="77777777" w:rsidR="00BF7893" w:rsidRDefault="00BF7893" w:rsidP="00BF7893">
      <w:r>
        <w:t>00:41:02,010 --&gt; 00:41:07,340</w:t>
      </w:r>
    </w:p>
    <w:p w14:paraId="4E232F9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這個讓我們大家能夠感覺到說</w:t>
      </w:r>
      <w:r>
        <w:rPr>
          <w:rFonts w:hint="eastAsia"/>
        </w:rPr>
        <w:t xml:space="preserve"> </w:t>
      </w:r>
      <w:r>
        <w:rPr>
          <w:rFonts w:hint="eastAsia"/>
        </w:rPr>
        <w:t>事實上我們大家的心一直不斷的有重量感產生</w:t>
      </w:r>
    </w:p>
    <w:p w14:paraId="36E62E7E" w14:textId="77777777" w:rsidR="00BF7893" w:rsidRDefault="00BF7893" w:rsidP="00BF7893"/>
    <w:p w14:paraId="379261CE" w14:textId="77777777" w:rsidR="00BF7893" w:rsidRDefault="00BF7893" w:rsidP="00BF7893">
      <w:r>
        <w:t>783</w:t>
      </w:r>
    </w:p>
    <w:p w14:paraId="05BEE100" w14:textId="77777777" w:rsidR="00BF7893" w:rsidRDefault="00BF7893" w:rsidP="00BF7893">
      <w:r>
        <w:t>00:41:07,360 --&gt; 00:41:08,390</w:t>
      </w:r>
    </w:p>
    <w:p w14:paraId="06CA633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現在也是有的</w:t>
      </w:r>
    </w:p>
    <w:p w14:paraId="1D4D00E3" w14:textId="77777777" w:rsidR="00BF7893" w:rsidRDefault="00BF7893" w:rsidP="00BF7893"/>
    <w:p w14:paraId="2E27B804" w14:textId="77777777" w:rsidR="00BF7893" w:rsidRDefault="00BF7893" w:rsidP="00BF7893">
      <w:r>
        <w:t>784</w:t>
      </w:r>
    </w:p>
    <w:p w14:paraId="44CB4A18" w14:textId="77777777" w:rsidR="00BF7893" w:rsidRDefault="00BF7893" w:rsidP="00BF7893">
      <w:r>
        <w:t>00:41:08,390 --&gt; 00:41:10,500</w:t>
      </w:r>
    </w:p>
    <w:p w14:paraId="45E64F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但這個重量感並不多</w:t>
      </w:r>
    </w:p>
    <w:p w14:paraId="2F976B83" w14:textId="77777777" w:rsidR="00BF7893" w:rsidRDefault="00BF7893" w:rsidP="00BF7893"/>
    <w:p w14:paraId="5F0448D2" w14:textId="77777777" w:rsidR="00BF7893" w:rsidRDefault="00BF7893" w:rsidP="00BF7893">
      <w:r>
        <w:t>785</w:t>
      </w:r>
    </w:p>
    <w:p w14:paraId="426A7E06" w14:textId="77777777" w:rsidR="00BF7893" w:rsidRDefault="00BF7893" w:rsidP="00BF7893">
      <w:r>
        <w:t>00:41:10,610 --&gt; 00:41:12,719</w:t>
      </w:r>
    </w:p>
    <w:p w14:paraId="0A718EF0" w14:textId="77777777" w:rsidR="00BF7893" w:rsidRDefault="00BF7893" w:rsidP="00BF7893">
      <w:r>
        <w:rPr>
          <w:rFonts w:hint="eastAsia"/>
        </w:rPr>
        <w:t>因爲沒有特別強烈的貪</w:t>
      </w:r>
    </w:p>
    <w:p w14:paraId="41855019" w14:textId="77777777" w:rsidR="00BF7893" w:rsidRDefault="00BF7893" w:rsidP="00BF7893"/>
    <w:p w14:paraId="325EB0CA" w14:textId="77777777" w:rsidR="00BF7893" w:rsidRDefault="00BF7893" w:rsidP="00BF7893">
      <w:r>
        <w:t>786</w:t>
      </w:r>
    </w:p>
    <w:p w14:paraId="75B109D3" w14:textId="77777777" w:rsidR="00BF7893" w:rsidRDefault="00BF7893" w:rsidP="00BF7893">
      <w:r>
        <w:t>00:41:12,719 --&gt; 00:41:15,410</w:t>
      </w:r>
    </w:p>
    <w:p w14:paraId="23D2D8B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看像現在</w:t>
      </w:r>
      <w:proofErr w:type="gramStart"/>
      <w:r>
        <w:rPr>
          <w:rFonts w:hint="eastAsia"/>
        </w:rPr>
        <w:t>老師說到境界</w:t>
      </w:r>
      <w:proofErr w:type="gramEnd"/>
      <w:r>
        <w:rPr>
          <w:rFonts w:hint="eastAsia"/>
        </w:rPr>
        <w:t>的時候</w:t>
      </w:r>
    </w:p>
    <w:p w14:paraId="6ACFCDA6" w14:textId="77777777" w:rsidR="00BF7893" w:rsidRDefault="00BF7893" w:rsidP="00BF7893"/>
    <w:p w14:paraId="411140DB" w14:textId="77777777" w:rsidR="00BF7893" w:rsidRDefault="00BF7893" w:rsidP="00BF7893">
      <w:r>
        <w:t>787</w:t>
      </w:r>
    </w:p>
    <w:p w14:paraId="4DF1EC99" w14:textId="77777777" w:rsidR="00BF7893" w:rsidRDefault="00BF7893" w:rsidP="00BF7893">
      <w:r>
        <w:t>00:41:15,410 --&gt; 00:41:18,140</w:t>
      </w:r>
    </w:p>
    <w:p w14:paraId="550E77A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我們大家都會去刻意的去觀察</w:t>
      </w:r>
      <w:r>
        <w:rPr>
          <w:rFonts w:hint="eastAsia"/>
        </w:rPr>
        <w:t xml:space="preserve"> </w:t>
      </w:r>
      <w:r>
        <w:rPr>
          <w:rFonts w:hint="eastAsia"/>
        </w:rPr>
        <w:t>感覺到了嗎</w:t>
      </w:r>
    </w:p>
    <w:p w14:paraId="27114C36" w14:textId="77777777" w:rsidR="00BF7893" w:rsidRDefault="00BF7893" w:rsidP="00BF7893"/>
    <w:p w14:paraId="5DA587D6" w14:textId="77777777" w:rsidR="00BF7893" w:rsidRDefault="00BF7893" w:rsidP="00BF7893">
      <w:r>
        <w:t>788</w:t>
      </w:r>
    </w:p>
    <w:p w14:paraId="3258FCE0" w14:textId="77777777" w:rsidR="00BF7893" w:rsidRDefault="00BF7893" w:rsidP="00BF7893">
      <w:r>
        <w:t>00:41:18,141 --&gt; 00:41:21,180</w:t>
      </w:r>
    </w:p>
    <w:p w14:paraId="1AE9F8F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比剛才的</w:t>
      </w:r>
      <w:proofErr w:type="gramStart"/>
      <w:r>
        <w:rPr>
          <w:rFonts w:hint="eastAsia"/>
        </w:rPr>
        <w:t>重量感強了</w:t>
      </w:r>
      <w:proofErr w:type="gramEnd"/>
      <w:r>
        <w:rPr>
          <w:rFonts w:hint="eastAsia"/>
        </w:rPr>
        <w:t>一些了</w:t>
      </w:r>
    </w:p>
    <w:p w14:paraId="1CFFE7AE" w14:textId="77777777" w:rsidR="00BF7893" w:rsidRDefault="00BF7893" w:rsidP="00BF7893"/>
    <w:p w14:paraId="2067C58C" w14:textId="77777777" w:rsidR="00BF7893" w:rsidRDefault="00BF7893" w:rsidP="00BF7893">
      <w:r>
        <w:t>789</w:t>
      </w:r>
    </w:p>
    <w:p w14:paraId="48123C56" w14:textId="77777777" w:rsidR="00BF7893" w:rsidRDefault="00BF7893" w:rsidP="00BF7893">
      <w:r>
        <w:t>00:41:22,650 --&gt; 00:41:25,060</w:t>
      </w:r>
    </w:p>
    <w:p w14:paraId="7EA19D1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所以這個貪</w:t>
      </w:r>
      <w:r>
        <w:rPr>
          <w:rFonts w:hint="eastAsia"/>
        </w:rPr>
        <w:t xml:space="preserve"> </w:t>
      </w:r>
      <w:r>
        <w:rPr>
          <w:rFonts w:hint="eastAsia"/>
        </w:rPr>
        <w:t>它有在控制心</w:t>
      </w:r>
    </w:p>
    <w:p w14:paraId="191439C6" w14:textId="77777777" w:rsidR="00BF7893" w:rsidRDefault="00BF7893" w:rsidP="00BF7893"/>
    <w:p w14:paraId="37F9203F" w14:textId="77777777" w:rsidR="00BF7893" w:rsidRDefault="00BF7893" w:rsidP="00BF7893">
      <w:r>
        <w:t>790</w:t>
      </w:r>
    </w:p>
    <w:p w14:paraId="6B56D704" w14:textId="77777777" w:rsidR="00BF7893" w:rsidRDefault="00BF7893" w:rsidP="00BF7893">
      <w:r>
        <w:t>00:41:25,060 --&gt; 00:41:29,180</w:t>
      </w:r>
    </w:p>
    <w:p w14:paraId="7D83B54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它會讓我們的心去工作某個事物</w:t>
      </w:r>
    </w:p>
    <w:p w14:paraId="40CD61BE" w14:textId="77777777" w:rsidR="00BF7893" w:rsidRDefault="00BF7893" w:rsidP="00BF7893"/>
    <w:p w14:paraId="222B9BDA" w14:textId="77777777" w:rsidR="00BF7893" w:rsidRDefault="00BF7893" w:rsidP="00BF7893">
      <w:r>
        <w:t>791</w:t>
      </w:r>
    </w:p>
    <w:p w14:paraId="7E06CE43" w14:textId="77777777" w:rsidR="00BF7893" w:rsidRDefault="00BF7893" w:rsidP="00BF7893">
      <w:r>
        <w:t>00:41:29,550 --&gt; 00:41:30,700</w:t>
      </w:r>
    </w:p>
    <w:p w14:paraId="6623D8E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這個阻止不了的</w:t>
      </w:r>
    </w:p>
    <w:p w14:paraId="0844D370" w14:textId="77777777" w:rsidR="00BF7893" w:rsidRDefault="00BF7893" w:rsidP="00BF7893"/>
    <w:p w14:paraId="53702808" w14:textId="77777777" w:rsidR="00BF7893" w:rsidRDefault="00BF7893" w:rsidP="00BF7893">
      <w:r>
        <w:t>792</w:t>
      </w:r>
    </w:p>
    <w:p w14:paraId="10BCAB87" w14:textId="77777777" w:rsidR="00BF7893" w:rsidRDefault="00BF7893" w:rsidP="00BF7893">
      <w:r>
        <w:t>00:41:30,820 --&gt; 00:41:33,480</w:t>
      </w:r>
    </w:p>
    <w:p w14:paraId="310D0DB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不是說目標</w:t>
      </w:r>
      <w:proofErr w:type="gramStart"/>
      <w:r>
        <w:rPr>
          <w:rFonts w:hint="eastAsia"/>
        </w:rPr>
        <w:t>是說讓心</w:t>
      </w:r>
      <w:proofErr w:type="gramEnd"/>
      <w:r>
        <w:rPr>
          <w:rFonts w:hint="eastAsia"/>
        </w:rPr>
        <w:t>沒有重量感</w:t>
      </w:r>
    </w:p>
    <w:p w14:paraId="5CD51899" w14:textId="77777777" w:rsidR="00BF7893" w:rsidRDefault="00BF7893" w:rsidP="00BF7893"/>
    <w:p w14:paraId="761D98F8" w14:textId="77777777" w:rsidR="00BF7893" w:rsidRDefault="00BF7893" w:rsidP="00BF7893">
      <w:r>
        <w:t>793</w:t>
      </w:r>
    </w:p>
    <w:p w14:paraId="688257CE" w14:textId="77777777" w:rsidR="00BF7893" w:rsidRDefault="00BF7893" w:rsidP="00BF7893">
      <w:r>
        <w:t>00:41:33,520 --&gt; 00:41:36,920</w:t>
      </w:r>
    </w:p>
    <w:p w14:paraId="6B6F617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我們需要的</w:t>
      </w:r>
      <w:proofErr w:type="gramStart"/>
      <w:r>
        <w:rPr>
          <w:rFonts w:hint="eastAsia"/>
        </w:rPr>
        <w:t>是說有知</w:t>
      </w:r>
      <w:proofErr w:type="gramEnd"/>
      <w:r>
        <w:rPr>
          <w:rFonts w:hint="eastAsia"/>
        </w:rPr>
        <w:t>者的心</w:t>
      </w:r>
    </w:p>
    <w:p w14:paraId="2AFACDBA" w14:textId="77777777" w:rsidR="00BF7893" w:rsidRDefault="00BF7893" w:rsidP="00BF7893"/>
    <w:p w14:paraId="72B314BC" w14:textId="77777777" w:rsidR="00BF7893" w:rsidRDefault="00BF7893" w:rsidP="00BF7893">
      <w:r>
        <w:t>794</w:t>
      </w:r>
    </w:p>
    <w:p w14:paraId="5B2F6B07" w14:textId="77777777" w:rsidR="00BF7893" w:rsidRDefault="00BF7893" w:rsidP="00BF7893">
      <w:r>
        <w:t>00:41:36,930 --&gt; 00:41:39,850</w:t>
      </w:r>
    </w:p>
    <w:p w14:paraId="4529D9C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正確的心或者清明的心</w:t>
      </w:r>
    </w:p>
    <w:p w14:paraId="7193EF18" w14:textId="77777777" w:rsidR="00BF7893" w:rsidRDefault="00BF7893" w:rsidP="00BF7893"/>
    <w:p w14:paraId="53486314" w14:textId="77777777" w:rsidR="00BF7893" w:rsidRDefault="00BF7893" w:rsidP="00BF7893">
      <w:r>
        <w:t>795</w:t>
      </w:r>
    </w:p>
    <w:p w14:paraId="1B0DDDBF" w14:textId="77777777" w:rsidR="00BF7893" w:rsidRDefault="00BF7893" w:rsidP="00BF7893">
      <w:r>
        <w:t>00:41:39,850 --&gt; 00:41:41,510</w:t>
      </w:r>
    </w:p>
    <w:p w14:paraId="7E0095F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或者沒有這樣重量感的心</w:t>
      </w:r>
    </w:p>
    <w:p w14:paraId="7785292C" w14:textId="77777777" w:rsidR="00BF7893" w:rsidRDefault="00BF7893" w:rsidP="00BF7893"/>
    <w:p w14:paraId="4A89691B" w14:textId="77777777" w:rsidR="00BF7893" w:rsidRDefault="00BF7893" w:rsidP="00BF7893">
      <w:r>
        <w:t>796</w:t>
      </w:r>
    </w:p>
    <w:p w14:paraId="14920ED9" w14:textId="77777777" w:rsidR="00BF7893" w:rsidRDefault="00BF7893" w:rsidP="00BF7893">
      <w:r>
        <w:t>00:41:41,630 --&gt; 00:41:48,710</w:t>
      </w:r>
    </w:p>
    <w:p w14:paraId="42504CB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是為了</w:t>
      </w:r>
      <w:r>
        <w:rPr>
          <w:rFonts w:hint="eastAsia"/>
        </w:rPr>
        <w:t xml:space="preserve"> </w:t>
      </w:r>
      <w:r>
        <w:rPr>
          <w:rFonts w:hint="eastAsia"/>
        </w:rPr>
        <w:t>能夠即時的識別到心</w:t>
      </w:r>
      <w:r>
        <w:rPr>
          <w:rFonts w:hint="eastAsia"/>
        </w:rPr>
        <w:t xml:space="preserve"> </w:t>
      </w:r>
      <w:r>
        <w:rPr>
          <w:rFonts w:hint="eastAsia"/>
        </w:rPr>
        <w:t>有煩惱的時候</w:t>
      </w:r>
    </w:p>
    <w:p w14:paraId="1D9CA117" w14:textId="77777777" w:rsidR="00BF7893" w:rsidRDefault="00BF7893" w:rsidP="00BF7893"/>
    <w:p w14:paraId="1CDCAC33" w14:textId="77777777" w:rsidR="00BF7893" w:rsidRDefault="00BF7893" w:rsidP="00BF7893">
      <w:r>
        <w:t>797</w:t>
      </w:r>
    </w:p>
    <w:p w14:paraId="58C6E6E2" w14:textId="77777777" w:rsidR="00BF7893" w:rsidRDefault="00BF7893" w:rsidP="00BF7893">
      <w:r>
        <w:t>00:41:48,790 --&gt; 00:41:52,860</w:t>
      </w:r>
    </w:p>
    <w:p w14:paraId="61945B7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或者心又在有這個重能感出現的時候</w:t>
      </w:r>
    </w:p>
    <w:p w14:paraId="1384FB1C" w14:textId="77777777" w:rsidR="00BF7893" w:rsidRDefault="00BF7893" w:rsidP="00BF7893"/>
    <w:p w14:paraId="6FA21AB7" w14:textId="77777777" w:rsidR="00BF7893" w:rsidRDefault="00BF7893" w:rsidP="00BF7893">
      <w:r>
        <w:t>798</w:t>
      </w:r>
    </w:p>
    <w:p w14:paraId="38E7CB80" w14:textId="77777777" w:rsidR="00BF7893" w:rsidRDefault="00BF7893" w:rsidP="00BF7893">
      <w:r>
        <w:t>00:41:52,870 --&gt; 00:41:56,060</w:t>
      </w:r>
    </w:p>
    <w:p w14:paraId="2F76D26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我們需要的</w:t>
      </w:r>
      <w:proofErr w:type="gramStart"/>
      <w:r>
        <w:rPr>
          <w:rFonts w:hint="eastAsia"/>
        </w:rPr>
        <w:t>是說讓心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安住起來</w:t>
      </w:r>
    </w:p>
    <w:p w14:paraId="7C739322" w14:textId="77777777" w:rsidR="00BF7893" w:rsidRDefault="00BF7893" w:rsidP="00BF7893"/>
    <w:p w14:paraId="78E082FF" w14:textId="77777777" w:rsidR="00BF7893" w:rsidRDefault="00BF7893" w:rsidP="00BF7893">
      <w:r>
        <w:t>799</w:t>
      </w:r>
    </w:p>
    <w:p w14:paraId="580E7662" w14:textId="77777777" w:rsidR="00BF7893" w:rsidRDefault="00BF7893" w:rsidP="00BF7893">
      <w:r>
        <w:t>00:41:56,160 --&gt; 00:41:59,650</w:t>
      </w:r>
    </w:p>
    <w:p w14:paraId="3DE07048" w14:textId="77777777" w:rsidR="00BF7893" w:rsidRDefault="00BF7893" w:rsidP="00BF7893">
      <w:r>
        <w:rPr>
          <w:rFonts w:hint="eastAsia"/>
        </w:rPr>
        <w:t>不是說爲了有貪</w:t>
      </w:r>
      <w:r>
        <w:t xml:space="preserve"> </w:t>
      </w:r>
      <w:r>
        <w:rPr>
          <w:rFonts w:hint="eastAsia"/>
        </w:rPr>
        <w:t>讓它能夠安住保持著</w:t>
      </w:r>
    </w:p>
    <w:p w14:paraId="66405C76" w14:textId="77777777" w:rsidR="00BF7893" w:rsidRDefault="00BF7893" w:rsidP="00BF7893"/>
    <w:p w14:paraId="4E2800B2" w14:textId="77777777" w:rsidR="00BF7893" w:rsidRDefault="00BF7893" w:rsidP="00BF7893">
      <w:r>
        <w:t>800</w:t>
      </w:r>
    </w:p>
    <w:p w14:paraId="6FAF80BB" w14:textId="77777777" w:rsidR="00BF7893" w:rsidRDefault="00BF7893" w:rsidP="00BF7893">
      <w:r>
        <w:t>00:41:59,650 --&gt; 00:42:02,180</w:t>
      </w:r>
    </w:p>
    <w:p w14:paraId="3AEA7E7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而是要即時知道說</w:t>
      </w:r>
      <w:r>
        <w:rPr>
          <w:rFonts w:hint="eastAsia"/>
        </w:rPr>
        <w:t xml:space="preserve"> </w:t>
      </w:r>
      <w:r>
        <w:rPr>
          <w:rFonts w:hint="eastAsia"/>
        </w:rPr>
        <w:t>心安住的狀態</w:t>
      </w:r>
    </w:p>
    <w:p w14:paraId="51038BA7" w14:textId="77777777" w:rsidR="00BF7893" w:rsidRDefault="00BF7893" w:rsidP="00BF7893"/>
    <w:p w14:paraId="10116461" w14:textId="77777777" w:rsidR="00BF7893" w:rsidRDefault="00BF7893" w:rsidP="00BF7893">
      <w:r>
        <w:t>801</w:t>
      </w:r>
    </w:p>
    <w:p w14:paraId="0644A77F" w14:textId="77777777" w:rsidR="00BF7893" w:rsidRDefault="00BF7893" w:rsidP="00BF7893">
      <w:r>
        <w:t>00:42:02,180 --&gt; 00:42:05,680</w:t>
      </w:r>
    </w:p>
    <w:p w14:paraId="12DA66D7" w14:textId="77777777" w:rsidR="00BF7893" w:rsidRDefault="00BF7893" w:rsidP="00BF7893">
      <w:r>
        <w:rPr>
          <w:rFonts w:hint="eastAsia"/>
        </w:rPr>
        <w:t>是爲了能夠知道</w:t>
      </w:r>
      <w:r>
        <w:t xml:space="preserve"> </w:t>
      </w:r>
      <w:r>
        <w:rPr>
          <w:rFonts w:hint="eastAsia"/>
        </w:rPr>
        <w:t>心沒有安住</w:t>
      </w:r>
      <w:r>
        <w:t xml:space="preserve"> </w:t>
      </w:r>
      <w:r>
        <w:rPr>
          <w:rFonts w:hint="eastAsia"/>
        </w:rPr>
        <w:t>心跑出去的狀態</w:t>
      </w:r>
    </w:p>
    <w:p w14:paraId="5FA80651" w14:textId="77777777" w:rsidR="00BF7893" w:rsidRDefault="00BF7893" w:rsidP="00BF7893"/>
    <w:p w14:paraId="4C0744D1" w14:textId="77777777" w:rsidR="00BF7893" w:rsidRDefault="00BF7893" w:rsidP="00BF7893">
      <w:r>
        <w:t>802</w:t>
      </w:r>
    </w:p>
    <w:p w14:paraId="4DE7D546" w14:textId="77777777" w:rsidR="00BF7893" w:rsidRDefault="00BF7893" w:rsidP="00BF7893">
      <w:r>
        <w:t>00:42:05,890 --&gt; 00:42:08,870</w:t>
      </w:r>
    </w:p>
    <w:p w14:paraId="51EDC5F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到了最後就會發現一直有兩個事物</w:t>
      </w:r>
    </w:p>
    <w:p w14:paraId="29D10913" w14:textId="77777777" w:rsidR="00BF7893" w:rsidRDefault="00BF7893" w:rsidP="00BF7893"/>
    <w:p w14:paraId="5355DE0A" w14:textId="77777777" w:rsidR="00BF7893" w:rsidRDefault="00BF7893" w:rsidP="00BF7893">
      <w:r>
        <w:t>803</w:t>
      </w:r>
    </w:p>
    <w:p w14:paraId="2034120E" w14:textId="77777777" w:rsidR="00BF7893" w:rsidRDefault="00BF7893" w:rsidP="00BF7893">
      <w:r>
        <w:t>00:42:08,980 --&gt; 00:42:10,840</w:t>
      </w:r>
    </w:p>
    <w:p w14:paraId="08A5768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心有重量感和</w:t>
      </w:r>
      <w:r>
        <w:rPr>
          <w:rFonts w:hint="eastAsia"/>
        </w:rPr>
        <w:t xml:space="preserve"> </w:t>
      </w:r>
      <w:r>
        <w:rPr>
          <w:rFonts w:hint="eastAsia"/>
        </w:rPr>
        <w:t>心沒有重量感</w:t>
      </w:r>
    </w:p>
    <w:p w14:paraId="4EC20CC3" w14:textId="77777777" w:rsidR="00BF7893" w:rsidRDefault="00BF7893" w:rsidP="00BF7893"/>
    <w:p w14:paraId="05707341" w14:textId="77777777" w:rsidR="00BF7893" w:rsidRDefault="00BF7893" w:rsidP="00BF7893">
      <w:r>
        <w:t>804</w:t>
      </w:r>
    </w:p>
    <w:p w14:paraId="460232FE" w14:textId="77777777" w:rsidR="00BF7893" w:rsidRDefault="00BF7893" w:rsidP="00BF7893">
      <w:r>
        <w:t>00:42:10,950 --&gt; 00:42:15,710</w:t>
      </w:r>
    </w:p>
    <w:p w14:paraId="5D6B24D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有能夠保持住能夠安住的心</w:t>
      </w:r>
      <w:r>
        <w:rPr>
          <w:rFonts w:hint="eastAsia"/>
        </w:rPr>
        <w:t xml:space="preserve"> </w:t>
      </w:r>
      <w:r>
        <w:rPr>
          <w:rFonts w:hint="eastAsia"/>
        </w:rPr>
        <w:t>還有保持不住沒有安住的心</w:t>
      </w:r>
    </w:p>
    <w:p w14:paraId="7270715D" w14:textId="77777777" w:rsidR="00BF7893" w:rsidRDefault="00BF7893" w:rsidP="00BF7893"/>
    <w:p w14:paraId="5EB9FE42" w14:textId="77777777" w:rsidR="00BF7893" w:rsidRDefault="00BF7893" w:rsidP="00BF7893">
      <w:r>
        <w:t>805</w:t>
      </w:r>
    </w:p>
    <w:p w14:paraId="205C2563" w14:textId="77777777" w:rsidR="00BF7893" w:rsidRDefault="00BF7893" w:rsidP="00BF7893">
      <w:r>
        <w:t>00:42:15,770 --&gt; 00:42:17,670</w:t>
      </w:r>
    </w:p>
    <w:p w14:paraId="0A1300A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它跑出去的心</w:t>
      </w:r>
    </w:p>
    <w:p w14:paraId="160D27FE" w14:textId="77777777" w:rsidR="00BF7893" w:rsidRDefault="00BF7893" w:rsidP="00BF7893"/>
    <w:p w14:paraId="11C3F186" w14:textId="77777777" w:rsidR="00BF7893" w:rsidRDefault="00BF7893" w:rsidP="00BF7893">
      <w:r>
        <w:t>806</w:t>
      </w:r>
    </w:p>
    <w:p w14:paraId="251568A4" w14:textId="77777777" w:rsidR="00BF7893" w:rsidRDefault="00BF7893" w:rsidP="00BF7893">
      <w:r>
        <w:t>00:42:18,650 --&gt; 00:42:20,913</w:t>
      </w:r>
    </w:p>
    <w:p w14:paraId="415C0F9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我們的目標</w:t>
      </w:r>
      <w:proofErr w:type="gramStart"/>
      <w:r>
        <w:rPr>
          <w:rFonts w:hint="eastAsia"/>
        </w:rPr>
        <w:t>不是說要某個</w:t>
      </w:r>
      <w:proofErr w:type="gramEnd"/>
      <w:r>
        <w:rPr>
          <w:rFonts w:hint="eastAsia"/>
        </w:rPr>
        <w:t>事物</w:t>
      </w:r>
    </w:p>
    <w:p w14:paraId="03CE7CDB" w14:textId="77777777" w:rsidR="00BF7893" w:rsidRDefault="00BF7893" w:rsidP="00BF7893"/>
    <w:p w14:paraId="23989A1A" w14:textId="77777777" w:rsidR="00BF7893" w:rsidRDefault="00BF7893" w:rsidP="00BF7893">
      <w:r>
        <w:t>807</w:t>
      </w:r>
    </w:p>
    <w:p w14:paraId="305CA84B" w14:textId="77777777" w:rsidR="00BF7893" w:rsidRDefault="00BF7893" w:rsidP="00BF7893">
      <w:r>
        <w:t>00:42:20,913 --&gt; 00:42:23,940</w:t>
      </w:r>
    </w:p>
    <w:p w14:paraId="6DB11EB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我們目標是說</w:t>
      </w:r>
      <w:r>
        <w:rPr>
          <w:rFonts w:hint="eastAsia"/>
        </w:rPr>
        <w:t xml:space="preserve"> </w:t>
      </w:r>
      <w:r>
        <w:rPr>
          <w:rFonts w:hint="eastAsia"/>
        </w:rPr>
        <w:t>這一刻有重量</w:t>
      </w:r>
    </w:p>
    <w:p w14:paraId="3EF40150" w14:textId="77777777" w:rsidR="00BF7893" w:rsidRDefault="00BF7893" w:rsidP="00BF7893"/>
    <w:p w14:paraId="31E321C5" w14:textId="77777777" w:rsidR="00BF7893" w:rsidRDefault="00BF7893" w:rsidP="00BF7893">
      <w:r>
        <w:t>808</w:t>
      </w:r>
    </w:p>
    <w:p w14:paraId="719355E2" w14:textId="77777777" w:rsidR="00BF7893" w:rsidRDefault="00BF7893" w:rsidP="00BF7893">
      <w:r>
        <w:t>00:42:23,940 --&gt; 00:42:25,540</w:t>
      </w:r>
    </w:p>
    <w:p w14:paraId="3C52BEB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那一刻沒有重量</w:t>
      </w:r>
    </w:p>
    <w:p w14:paraId="4D6AE61E" w14:textId="77777777" w:rsidR="00BF7893" w:rsidRDefault="00BF7893" w:rsidP="00BF7893"/>
    <w:p w14:paraId="190AE7DD" w14:textId="77777777" w:rsidR="00BF7893" w:rsidRDefault="00BF7893" w:rsidP="00BF7893">
      <w:r>
        <w:t>809</w:t>
      </w:r>
    </w:p>
    <w:p w14:paraId="526DD064" w14:textId="77777777" w:rsidR="00BF7893" w:rsidRDefault="00BF7893" w:rsidP="00BF7893">
      <w:r>
        <w:t>00:42:25,690 --&gt; 00:42:29,700</w:t>
      </w:r>
    </w:p>
    <w:p w14:paraId="59E074A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這顆心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這刻輕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這刻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這刻心安</w:t>
      </w:r>
      <w:proofErr w:type="gramEnd"/>
      <w:r>
        <w:rPr>
          <w:rFonts w:hint="eastAsia"/>
        </w:rPr>
        <w:t>住</w:t>
      </w:r>
    </w:p>
    <w:p w14:paraId="12E71856" w14:textId="77777777" w:rsidR="00BF7893" w:rsidRDefault="00BF7893" w:rsidP="00BF7893"/>
    <w:p w14:paraId="469D5889" w14:textId="77777777" w:rsidR="00BF7893" w:rsidRDefault="00BF7893" w:rsidP="00BF7893">
      <w:r>
        <w:t>810</w:t>
      </w:r>
    </w:p>
    <w:p w14:paraId="1D5A4994" w14:textId="77777777" w:rsidR="00BF7893" w:rsidRDefault="00BF7893" w:rsidP="00BF7893">
      <w:r>
        <w:t>00:42:29,890 --&gt; 00:42:31,560</w:t>
      </w:r>
    </w:p>
    <w:p w14:paraId="2BC5630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</w:t>
      </w:r>
      <w:proofErr w:type="gramStart"/>
      <w:r>
        <w:rPr>
          <w:rFonts w:hint="eastAsia"/>
        </w:rPr>
        <w:t>一刻心跑掉</w:t>
      </w:r>
      <w:proofErr w:type="gramEnd"/>
      <w:r>
        <w:rPr>
          <w:rFonts w:hint="eastAsia"/>
        </w:rPr>
        <w:t>了</w:t>
      </w:r>
    </w:p>
    <w:p w14:paraId="4E748FC1" w14:textId="77777777" w:rsidR="00BF7893" w:rsidRDefault="00BF7893" w:rsidP="00BF7893"/>
    <w:p w14:paraId="68BBD041" w14:textId="77777777" w:rsidR="00BF7893" w:rsidRDefault="00BF7893" w:rsidP="00BF7893">
      <w:r>
        <w:t>811</w:t>
      </w:r>
    </w:p>
    <w:p w14:paraId="08313219" w14:textId="77777777" w:rsidR="00BF7893" w:rsidRDefault="00BF7893" w:rsidP="00BF7893">
      <w:r>
        <w:t>00:42:31,690 --&gt; 00:42:34,790</w:t>
      </w:r>
    </w:p>
    <w:p w14:paraId="625B8C72" w14:textId="28ABF4F4" w:rsidR="00BF7893" w:rsidRDefault="00BF7893" w:rsidP="00BF7893">
      <w:pPr>
        <w:rPr>
          <w:rFonts w:hint="eastAsia"/>
        </w:rPr>
      </w:pPr>
      <w:r>
        <w:rPr>
          <w:rFonts w:hint="eastAsia"/>
        </w:rPr>
        <w:t>有的只是說</w:t>
      </w:r>
      <w:r>
        <w:rPr>
          <w:rFonts w:hint="eastAsia"/>
        </w:rPr>
        <w:t xml:space="preserve"> </w:t>
      </w:r>
      <w:r>
        <w:rPr>
          <w:rFonts w:hint="eastAsia"/>
        </w:rPr>
        <w:t>如期本來的去</w:t>
      </w:r>
      <w:del w:id="36" w:author="國彰 陳" w:date="2024-10-21T09:07:00Z" w16du:dateUtc="2024-10-21T01:07:00Z">
        <w:r w:rsidR="00454D47">
          <w:rPr>
            <w:rFonts w:hint="eastAsia"/>
          </w:rPr>
          <w:delText>關照</w:delText>
        </w:r>
      </w:del>
      <w:proofErr w:type="gramStart"/>
      <w:ins w:id="37" w:author="國彰 陳" w:date="2024-10-21T09:07:00Z" w16du:dateUtc="2024-10-21T01:07:00Z">
        <w:r>
          <w:rPr>
            <w:rFonts w:hint="eastAsia"/>
          </w:rPr>
          <w:t>觀照</w:t>
        </w:r>
        <w:proofErr w:type="gramEnd"/>
        <w:r>
          <w:rPr>
            <w:rFonts w:hint="eastAsia"/>
          </w:rPr>
          <w:t xml:space="preserve"> </w:t>
        </w:r>
      </w:ins>
      <w:r>
        <w:rPr>
          <w:rFonts w:hint="eastAsia"/>
        </w:rPr>
        <w:t>看到了嗎</w:t>
      </w:r>
    </w:p>
    <w:p w14:paraId="6D27E76C" w14:textId="77777777" w:rsidR="00BF7893" w:rsidRDefault="00BF7893" w:rsidP="00BF7893"/>
    <w:p w14:paraId="2EE61DA9" w14:textId="77777777" w:rsidR="00BF7893" w:rsidRDefault="00BF7893" w:rsidP="00BF7893">
      <w:r>
        <w:t>812</w:t>
      </w:r>
    </w:p>
    <w:p w14:paraId="4D0CA6F3" w14:textId="77777777" w:rsidR="00BF7893" w:rsidRDefault="00BF7893" w:rsidP="00BF7893">
      <w:r>
        <w:t>00:42:35,140 --&gt; 00:42:36,790</w:t>
      </w:r>
    </w:p>
    <w:p w14:paraId="796D87D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到了最後呢</w:t>
      </w:r>
    </w:p>
    <w:p w14:paraId="7A018C49" w14:textId="77777777" w:rsidR="00BF7893" w:rsidRDefault="00BF7893" w:rsidP="00BF7893"/>
    <w:p w14:paraId="286FC17C" w14:textId="77777777" w:rsidR="00BF7893" w:rsidRDefault="00BF7893" w:rsidP="00BF7893">
      <w:r>
        <w:t>813</w:t>
      </w:r>
    </w:p>
    <w:p w14:paraId="625E7A5A" w14:textId="77777777" w:rsidR="00BF7893" w:rsidRDefault="00BF7893" w:rsidP="00BF7893">
      <w:r>
        <w:t>00:42:36,930 --&gt; 00:42:39,220</w:t>
      </w:r>
    </w:p>
    <w:p w14:paraId="5D88B36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當如實的去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到的時候</w:t>
      </w:r>
    </w:p>
    <w:p w14:paraId="60572EB0" w14:textId="77777777" w:rsidR="00BF7893" w:rsidRDefault="00BF7893" w:rsidP="00BF7893"/>
    <w:p w14:paraId="0BA6FF97" w14:textId="77777777" w:rsidR="00BF7893" w:rsidRDefault="00BF7893" w:rsidP="00BF7893">
      <w:r>
        <w:t>814</w:t>
      </w:r>
    </w:p>
    <w:p w14:paraId="20A7FBAE" w14:textId="77777777" w:rsidR="00BF7893" w:rsidRDefault="00BF7893" w:rsidP="00BF7893">
      <w:r>
        <w:t>00:42:39,570 --&gt; 00:42:42,940</w:t>
      </w:r>
    </w:p>
    <w:p w14:paraId="676F020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經常</w:t>
      </w:r>
      <w:proofErr w:type="gramStart"/>
      <w:r>
        <w:rPr>
          <w:rFonts w:hint="eastAsia"/>
        </w:rPr>
        <w:t>觀照</w:t>
      </w:r>
      <w:proofErr w:type="gramEnd"/>
      <w:r>
        <w:rPr>
          <w:rFonts w:hint="eastAsia"/>
        </w:rPr>
        <w:t>到的話</w:t>
      </w:r>
      <w:r>
        <w:rPr>
          <w:rFonts w:hint="eastAsia"/>
        </w:rPr>
        <w:t xml:space="preserve"> </w:t>
      </w:r>
      <w:r>
        <w:rPr>
          <w:rFonts w:hint="eastAsia"/>
        </w:rPr>
        <w:t>就能夠看到各種各樣很多的境界</w:t>
      </w:r>
    </w:p>
    <w:p w14:paraId="28AE7D46" w14:textId="77777777" w:rsidR="00BF7893" w:rsidRDefault="00BF7893" w:rsidP="00BF7893"/>
    <w:p w14:paraId="4908A405" w14:textId="77777777" w:rsidR="00BF7893" w:rsidRDefault="00BF7893" w:rsidP="00BF7893">
      <w:r>
        <w:t>815</w:t>
      </w:r>
    </w:p>
    <w:p w14:paraId="6B89397E" w14:textId="77777777" w:rsidR="00BF7893" w:rsidRDefault="00BF7893" w:rsidP="00BF7893">
      <w:r>
        <w:t>00:42:43,140 --&gt; 00:42:46,140</w:t>
      </w:r>
    </w:p>
    <w:p w14:paraId="0A6F834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當這個境界生起</w:t>
      </w:r>
      <w:r>
        <w:rPr>
          <w:rFonts w:hint="eastAsia"/>
        </w:rPr>
        <w:t xml:space="preserve"> </w:t>
      </w:r>
      <w:r>
        <w:rPr>
          <w:rFonts w:hint="eastAsia"/>
        </w:rPr>
        <w:t>我們就能夠知道</w:t>
      </w:r>
    </w:p>
    <w:p w14:paraId="730BC881" w14:textId="77777777" w:rsidR="00BF7893" w:rsidRDefault="00BF7893" w:rsidP="00BF7893"/>
    <w:p w14:paraId="2617DFEC" w14:textId="77777777" w:rsidR="00BF7893" w:rsidRDefault="00BF7893" w:rsidP="00BF7893">
      <w:r>
        <w:t>816</w:t>
      </w:r>
    </w:p>
    <w:p w14:paraId="7CF6194D" w14:textId="77777777" w:rsidR="00BF7893" w:rsidRDefault="00BF7893" w:rsidP="00BF7893">
      <w:r>
        <w:t>00:42:46,140 --&gt; 00:42:47,710</w:t>
      </w:r>
    </w:p>
    <w:p w14:paraId="0835A48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接下來我們就來到了這一點</w:t>
      </w:r>
    </w:p>
    <w:p w14:paraId="0CF469FE" w14:textId="77777777" w:rsidR="00BF7893" w:rsidRDefault="00BF7893" w:rsidP="00BF7893"/>
    <w:p w14:paraId="1792DE30" w14:textId="77777777" w:rsidR="00BF7893" w:rsidRDefault="00BF7893" w:rsidP="00BF7893">
      <w:r>
        <w:t>817</w:t>
      </w:r>
    </w:p>
    <w:p w14:paraId="786291A7" w14:textId="77777777" w:rsidR="00BF7893" w:rsidRDefault="00BF7893" w:rsidP="00BF7893">
      <w:r>
        <w:t>00:42:47,850 --&gt; 00:42:51,220</w:t>
      </w:r>
    </w:p>
    <w:p w14:paraId="787AB90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我們看到的這個境界</w:t>
      </w:r>
      <w:r>
        <w:rPr>
          <w:rFonts w:hint="eastAsia"/>
        </w:rPr>
        <w:t xml:space="preserve"> </w:t>
      </w:r>
      <w:r>
        <w:rPr>
          <w:rFonts w:hint="eastAsia"/>
        </w:rPr>
        <w:t>它不是心</w:t>
      </w:r>
    </w:p>
    <w:p w14:paraId="17199AC3" w14:textId="77777777" w:rsidR="00BF7893" w:rsidRDefault="00BF7893" w:rsidP="00BF7893"/>
    <w:p w14:paraId="4C52F47E" w14:textId="77777777" w:rsidR="00BF7893" w:rsidRDefault="00BF7893" w:rsidP="00BF7893">
      <w:r>
        <w:t>818</w:t>
      </w:r>
    </w:p>
    <w:p w14:paraId="257A74D2" w14:textId="77777777" w:rsidR="00BF7893" w:rsidRDefault="00BF7893" w:rsidP="00BF7893">
      <w:r>
        <w:t>00:42:51,220 --&gt; 00:42:55,810</w:t>
      </w:r>
    </w:p>
    <w:p w14:paraId="65E0571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它全部都是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proofErr w:type="gramStart"/>
      <w:r>
        <w:rPr>
          <w:rFonts w:hint="eastAsia"/>
        </w:rPr>
        <w:t>心去覺知</w:t>
      </w:r>
      <w:proofErr w:type="gramEnd"/>
      <w:r>
        <w:rPr>
          <w:rFonts w:hint="eastAsia"/>
        </w:rPr>
        <w:t>的對象</w:t>
      </w:r>
    </w:p>
    <w:p w14:paraId="6A7A9733" w14:textId="77777777" w:rsidR="00BF7893" w:rsidRDefault="00BF7893" w:rsidP="00BF7893"/>
    <w:p w14:paraId="7C076B0C" w14:textId="77777777" w:rsidR="00BF7893" w:rsidRDefault="00BF7893" w:rsidP="00BF7893">
      <w:r>
        <w:t>819</w:t>
      </w:r>
    </w:p>
    <w:p w14:paraId="43A29E4D" w14:textId="77777777" w:rsidR="00BF7893" w:rsidRDefault="00BF7893" w:rsidP="00BF7893">
      <w:r>
        <w:t>00:42:55,810 --&gt; 00:42:59,010</w:t>
      </w:r>
    </w:p>
    <w:p w14:paraId="509FBC0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貪</w:t>
      </w:r>
      <w:r>
        <w:rPr>
          <w:rFonts w:hint="eastAsia"/>
        </w:rPr>
        <w:t xml:space="preserve"> </w:t>
      </w:r>
      <w:r>
        <w:rPr>
          <w:rFonts w:hint="eastAsia"/>
        </w:rPr>
        <w:t>當我們最開始訓練的時候</w:t>
      </w:r>
    </w:p>
    <w:p w14:paraId="1AFD1A08" w14:textId="77777777" w:rsidR="00BF7893" w:rsidRDefault="00BF7893" w:rsidP="00BF7893"/>
    <w:p w14:paraId="7ADC754D" w14:textId="77777777" w:rsidR="00BF7893" w:rsidRDefault="00BF7893" w:rsidP="00BF7893">
      <w:r>
        <w:t>820</w:t>
      </w:r>
    </w:p>
    <w:p w14:paraId="768D075A" w14:textId="77777777" w:rsidR="00BF7893" w:rsidRDefault="00BF7893" w:rsidP="00BF7893">
      <w:r>
        <w:t>00:42:59,010 --&gt; 00:43:04,540</w:t>
      </w:r>
    </w:p>
    <w:p w14:paraId="1B5FF59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我們就會覺得說</w:t>
      </w:r>
      <w:r>
        <w:rPr>
          <w:rFonts w:hint="eastAsia"/>
        </w:rPr>
        <w:t xml:space="preserve"> </w:t>
      </w:r>
      <w:r>
        <w:rPr>
          <w:rFonts w:hint="eastAsia"/>
        </w:rPr>
        <w:t>我貪</w:t>
      </w:r>
      <w:r>
        <w:rPr>
          <w:rFonts w:hint="eastAsia"/>
        </w:rPr>
        <w:t xml:space="preserve"> </w:t>
      </w:r>
      <w:r>
        <w:rPr>
          <w:rFonts w:hint="eastAsia"/>
        </w:rPr>
        <w:t>我生氣</w:t>
      </w:r>
      <w:r>
        <w:rPr>
          <w:rFonts w:hint="eastAsia"/>
        </w:rPr>
        <w:t xml:space="preserve"> </w:t>
      </w:r>
      <w:r>
        <w:rPr>
          <w:rFonts w:hint="eastAsia"/>
        </w:rPr>
        <w:t>我憋悶</w:t>
      </w:r>
    </w:p>
    <w:p w14:paraId="4B5E73DB" w14:textId="77777777" w:rsidR="00BF7893" w:rsidRDefault="00BF7893" w:rsidP="00BF7893"/>
    <w:p w14:paraId="018F8103" w14:textId="77777777" w:rsidR="00BF7893" w:rsidRDefault="00BF7893" w:rsidP="00BF7893">
      <w:r>
        <w:t>821</w:t>
      </w:r>
    </w:p>
    <w:p w14:paraId="79550B81" w14:textId="77777777" w:rsidR="00BF7893" w:rsidRDefault="00BF7893" w:rsidP="00BF7893">
      <w:r>
        <w:t>00:43:05,730 --&gt; 00:43:07,370</w:t>
      </w:r>
    </w:p>
    <w:p w14:paraId="4EA755A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不斷地訓練下去</w:t>
      </w:r>
    </w:p>
    <w:p w14:paraId="048D4AAD" w14:textId="77777777" w:rsidR="00BF7893" w:rsidRDefault="00BF7893" w:rsidP="00BF7893"/>
    <w:p w14:paraId="3B767703" w14:textId="77777777" w:rsidR="00BF7893" w:rsidRDefault="00BF7893" w:rsidP="00BF7893">
      <w:r>
        <w:t>822</w:t>
      </w:r>
    </w:p>
    <w:p w14:paraId="4AC06F5A" w14:textId="77777777" w:rsidR="00BF7893" w:rsidRDefault="00BF7893" w:rsidP="00BF7893">
      <w:r>
        <w:t>00:43:07,380 --&gt; 00:43:10,590</w:t>
      </w:r>
    </w:p>
    <w:p w14:paraId="537CB18D" w14:textId="77777777" w:rsidR="00BF7893" w:rsidRDefault="00BF7893" w:rsidP="00BF7893">
      <w:r>
        <w:rPr>
          <w:rFonts w:hint="eastAsia"/>
        </w:rPr>
        <w:t>心開始越來越多成爲知者</w:t>
      </w:r>
    </w:p>
    <w:p w14:paraId="71B4509A" w14:textId="77777777" w:rsidR="00BF7893" w:rsidRDefault="00BF7893" w:rsidP="00BF7893"/>
    <w:p w14:paraId="2D8510BE" w14:textId="77777777" w:rsidR="00BF7893" w:rsidRDefault="00BF7893" w:rsidP="00BF7893">
      <w:r>
        <w:t>823</w:t>
      </w:r>
    </w:p>
    <w:p w14:paraId="64E018F8" w14:textId="77777777" w:rsidR="00BF7893" w:rsidRDefault="00BF7893" w:rsidP="00BF7893">
      <w:r>
        <w:t>00:43:11,210 --&gt; 00:43:13,170</w:t>
      </w:r>
    </w:p>
    <w:p w14:paraId="042ADB08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當貪升起</w:t>
      </w:r>
      <w:proofErr w:type="gramEnd"/>
      <w:r>
        <w:rPr>
          <w:rFonts w:hint="eastAsia"/>
        </w:rPr>
        <w:t>的時候</w:t>
      </w:r>
    </w:p>
    <w:p w14:paraId="7B217BD3" w14:textId="77777777" w:rsidR="00BF7893" w:rsidRDefault="00BF7893" w:rsidP="00BF7893"/>
    <w:p w14:paraId="4E983727" w14:textId="77777777" w:rsidR="00BF7893" w:rsidRDefault="00BF7893" w:rsidP="00BF7893">
      <w:r>
        <w:t>824</w:t>
      </w:r>
    </w:p>
    <w:p w14:paraId="4088A36B" w14:textId="77777777" w:rsidR="00BF7893" w:rsidRDefault="00BF7893" w:rsidP="00BF7893">
      <w:r>
        <w:t>00:43:13,170 --&gt; 00:43:14,100</w:t>
      </w:r>
    </w:p>
    <w:p w14:paraId="54F207F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他就會感覺到說</w:t>
      </w:r>
    </w:p>
    <w:p w14:paraId="6427EB70" w14:textId="77777777" w:rsidR="00BF7893" w:rsidRDefault="00BF7893" w:rsidP="00BF7893"/>
    <w:p w14:paraId="6A8012AF" w14:textId="77777777" w:rsidR="00BF7893" w:rsidRDefault="00BF7893" w:rsidP="00BF7893">
      <w:r>
        <w:t>825</w:t>
      </w:r>
    </w:p>
    <w:p w14:paraId="4E59AC19" w14:textId="77777777" w:rsidR="00BF7893" w:rsidRDefault="00BF7893" w:rsidP="00BF7893">
      <w:r>
        <w:t>00:43:14,100 --&gt; 00:43:16,750</w:t>
      </w:r>
    </w:p>
    <w:p w14:paraId="612C23D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就沒有感覺到說我貪了</w:t>
      </w:r>
    </w:p>
    <w:p w14:paraId="756779AB" w14:textId="77777777" w:rsidR="00BF7893" w:rsidRDefault="00BF7893" w:rsidP="00BF7893"/>
    <w:p w14:paraId="1DB3866A" w14:textId="77777777" w:rsidR="00BF7893" w:rsidRDefault="00BF7893" w:rsidP="00BF7893">
      <w:r>
        <w:t>826</w:t>
      </w:r>
    </w:p>
    <w:p w14:paraId="0B385C90" w14:textId="77777777" w:rsidR="00BF7893" w:rsidRDefault="00BF7893" w:rsidP="00BF7893">
      <w:r>
        <w:t>00:43:16,810 --&gt; 00:43:22,980</w:t>
      </w:r>
    </w:p>
    <w:p w14:paraId="0C43C1C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接下來就會感覺到</w:t>
      </w:r>
      <w:proofErr w:type="gramStart"/>
      <w:r>
        <w:rPr>
          <w:rFonts w:hint="eastAsia"/>
        </w:rPr>
        <w:t>說心貪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心生氣</w:t>
      </w:r>
      <w:r>
        <w:rPr>
          <w:rFonts w:hint="eastAsia"/>
        </w:rPr>
        <w:t xml:space="preserve"> </w:t>
      </w:r>
      <w:r>
        <w:rPr>
          <w:rFonts w:hint="eastAsia"/>
        </w:rPr>
        <w:t>心憋悶</w:t>
      </w:r>
    </w:p>
    <w:p w14:paraId="1E6EA5E0" w14:textId="77777777" w:rsidR="00BF7893" w:rsidRDefault="00BF7893" w:rsidP="00BF7893"/>
    <w:p w14:paraId="15DE3208" w14:textId="77777777" w:rsidR="00BF7893" w:rsidRDefault="00BF7893" w:rsidP="00BF7893">
      <w:r>
        <w:t>827</w:t>
      </w:r>
    </w:p>
    <w:p w14:paraId="08322477" w14:textId="77777777" w:rsidR="00BF7893" w:rsidRDefault="00BF7893" w:rsidP="00BF7893">
      <w:r>
        <w:t>00:43:24,370 --&gt; 00:43:25,837</w:t>
      </w:r>
    </w:p>
    <w:p w14:paraId="06ADAE9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接住訓練下去</w:t>
      </w:r>
    </w:p>
    <w:p w14:paraId="50109E84" w14:textId="77777777" w:rsidR="00BF7893" w:rsidRDefault="00BF7893" w:rsidP="00BF7893"/>
    <w:p w14:paraId="289E13DB" w14:textId="77777777" w:rsidR="00BF7893" w:rsidRDefault="00BF7893" w:rsidP="00BF7893">
      <w:r>
        <w:t>828</w:t>
      </w:r>
    </w:p>
    <w:p w14:paraId="536C9398" w14:textId="77777777" w:rsidR="00BF7893" w:rsidRDefault="00BF7893" w:rsidP="00BF7893">
      <w:r>
        <w:t>00:43:25,837 --&gt; 00:43:27,192</w:t>
      </w:r>
    </w:p>
    <w:p w14:paraId="076722A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一樣的境界生起</w:t>
      </w:r>
    </w:p>
    <w:p w14:paraId="1AA96B37" w14:textId="77777777" w:rsidR="00BF7893" w:rsidRDefault="00BF7893" w:rsidP="00BF7893"/>
    <w:p w14:paraId="7082CAD5" w14:textId="77777777" w:rsidR="00BF7893" w:rsidRDefault="00BF7893" w:rsidP="00BF7893">
      <w:r>
        <w:t>829</w:t>
      </w:r>
    </w:p>
    <w:p w14:paraId="64AC53E0" w14:textId="77777777" w:rsidR="00BF7893" w:rsidRDefault="00BF7893" w:rsidP="00BF7893">
      <w:r>
        <w:t>00:43:27,192 --&gt; 00:43:30,178</w:t>
      </w:r>
    </w:p>
    <w:p w14:paraId="421A940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我們就會覺得說</w:t>
      </w:r>
      <w:r>
        <w:rPr>
          <w:rFonts w:hint="eastAsia"/>
        </w:rPr>
        <w:t xml:space="preserve"> </w:t>
      </w:r>
      <w:r>
        <w:rPr>
          <w:rFonts w:hint="eastAsia"/>
        </w:rPr>
        <w:t>就沒有覺得</w:t>
      </w:r>
      <w:proofErr w:type="gramStart"/>
      <w:r>
        <w:rPr>
          <w:rFonts w:hint="eastAsia"/>
        </w:rPr>
        <w:t>說心貪</w:t>
      </w:r>
      <w:proofErr w:type="gramEnd"/>
      <w:r>
        <w:rPr>
          <w:rFonts w:hint="eastAsia"/>
        </w:rPr>
        <w:t>了</w:t>
      </w:r>
    </w:p>
    <w:p w14:paraId="10AD168D" w14:textId="77777777" w:rsidR="00BF7893" w:rsidRDefault="00BF7893" w:rsidP="00BF7893"/>
    <w:p w14:paraId="5B46E26F" w14:textId="77777777" w:rsidR="00BF7893" w:rsidRDefault="00BF7893" w:rsidP="00BF7893">
      <w:r>
        <w:t>830</w:t>
      </w:r>
    </w:p>
    <w:p w14:paraId="4969938A" w14:textId="77777777" w:rsidR="00BF7893" w:rsidRDefault="00BF7893" w:rsidP="00BF7893">
      <w:r>
        <w:t>00:43:30,178 --&gt; 00:43:34,980</w:t>
      </w:r>
    </w:p>
    <w:p w14:paraId="724DFF7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就會</w:t>
      </w:r>
      <w:proofErr w:type="gramStart"/>
      <w:r>
        <w:rPr>
          <w:rFonts w:hint="eastAsia"/>
        </w:rPr>
        <w:t>覺得說貪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</w:t>
      </w:r>
      <w:proofErr w:type="gramStart"/>
      <w:r>
        <w:rPr>
          <w:rFonts w:hint="eastAsia"/>
        </w:rPr>
        <w:t>是被覺知</w:t>
      </w:r>
      <w:proofErr w:type="gramEnd"/>
      <w:r>
        <w:rPr>
          <w:rFonts w:hint="eastAsia"/>
        </w:rPr>
        <w:t>對象生起</w:t>
      </w:r>
    </w:p>
    <w:p w14:paraId="354DFBAE" w14:textId="77777777" w:rsidR="00BF7893" w:rsidRDefault="00BF7893" w:rsidP="00BF7893"/>
    <w:p w14:paraId="0BBD037A" w14:textId="77777777" w:rsidR="00BF7893" w:rsidRDefault="00BF7893" w:rsidP="00BF7893">
      <w:r>
        <w:t>831</w:t>
      </w:r>
    </w:p>
    <w:p w14:paraId="6D3B1AD0" w14:textId="77777777" w:rsidR="00BF7893" w:rsidRDefault="00BF7893" w:rsidP="00BF7893">
      <w:r>
        <w:t>00:43:35,470 --&gt; 00:43:37,650</w:t>
      </w:r>
    </w:p>
    <w:p w14:paraId="0F807FF2" w14:textId="77777777" w:rsidR="00BF7893" w:rsidRDefault="00BF7893" w:rsidP="00BF7893">
      <w:pPr>
        <w:rPr>
          <w:rFonts w:hint="eastAsia"/>
        </w:rPr>
      </w:pPr>
      <w:ins w:id="38" w:author="國彰 陳" w:date="2024-10-21T09:07:00Z" w16du:dateUtc="2024-10-21T01:07:00Z">
        <w:r>
          <w:rPr>
            <w:rFonts w:hint="eastAsia"/>
          </w:rPr>
          <w:t>生氣</w:t>
        </w:r>
        <w:r>
          <w:rPr>
            <w:rFonts w:hint="eastAsia"/>
          </w:rPr>
          <w:t xml:space="preserve"> </w:t>
        </w:r>
      </w:ins>
      <w:r>
        <w:rPr>
          <w:rFonts w:hint="eastAsia"/>
        </w:rPr>
        <w:t>它是被心覺知對象</w:t>
      </w:r>
    </w:p>
    <w:p w14:paraId="4FB92D6C" w14:textId="77777777" w:rsidR="00BF7893" w:rsidRDefault="00BF7893" w:rsidP="00BF7893"/>
    <w:p w14:paraId="0E105F28" w14:textId="77777777" w:rsidR="00BF7893" w:rsidRDefault="00BF7893" w:rsidP="00BF7893">
      <w:r>
        <w:t>832</w:t>
      </w:r>
    </w:p>
    <w:p w14:paraId="251F299F" w14:textId="77777777" w:rsidR="00BF7893" w:rsidRDefault="00BF7893" w:rsidP="00BF7893">
      <w:r>
        <w:t>00:43:37,650 --&gt; 00:43:39,760</w:t>
      </w:r>
    </w:p>
    <w:p w14:paraId="378C730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憋悶</w:t>
      </w:r>
      <w:r>
        <w:rPr>
          <w:rFonts w:hint="eastAsia"/>
        </w:rPr>
        <w:t xml:space="preserve"> </w:t>
      </w:r>
      <w:r>
        <w:rPr>
          <w:rFonts w:hint="eastAsia"/>
        </w:rPr>
        <w:t>它是被心覺知對象</w:t>
      </w:r>
    </w:p>
    <w:p w14:paraId="2226C611" w14:textId="77777777" w:rsidR="00BF7893" w:rsidRDefault="00BF7893" w:rsidP="00BF7893"/>
    <w:p w14:paraId="448935D2" w14:textId="77777777" w:rsidR="00BF7893" w:rsidRDefault="00BF7893" w:rsidP="00BF7893">
      <w:r>
        <w:t>833</w:t>
      </w:r>
    </w:p>
    <w:p w14:paraId="5EE2833E" w14:textId="77777777" w:rsidR="00BF7893" w:rsidRDefault="00BF7893" w:rsidP="00BF7893">
      <w:r>
        <w:t>00:43:39,760 --&gt; 00:43:43,660</w:t>
      </w:r>
    </w:p>
    <w:p w14:paraId="32D1C61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就好像訓練呢</w:t>
      </w:r>
      <w:r>
        <w:rPr>
          <w:rFonts w:hint="eastAsia"/>
        </w:rPr>
        <w:t xml:space="preserve"> </w:t>
      </w:r>
      <w:r>
        <w:rPr>
          <w:rFonts w:hint="eastAsia"/>
        </w:rPr>
        <w:t>最開始是我生氣</w:t>
      </w:r>
    </w:p>
    <w:p w14:paraId="34A8BDF7" w14:textId="77777777" w:rsidR="00BF7893" w:rsidRDefault="00BF7893" w:rsidP="00BF7893"/>
    <w:p w14:paraId="488C7842" w14:textId="77777777" w:rsidR="00BF7893" w:rsidRDefault="00BF7893" w:rsidP="00BF7893">
      <w:r>
        <w:t>834</w:t>
      </w:r>
    </w:p>
    <w:p w14:paraId="4FEE5969" w14:textId="77777777" w:rsidR="00BF7893" w:rsidRDefault="00BF7893" w:rsidP="00BF7893">
      <w:r>
        <w:t>00:43:44,040 --&gt; 00:43:48,280</w:t>
      </w:r>
    </w:p>
    <w:p w14:paraId="05E8FE6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然不斷訓練下去</w:t>
      </w:r>
      <w:r>
        <w:rPr>
          <w:rFonts w:hint="eastAsia"/>
        </w:rPr>
        <w:t xml:space="preserve"> </w:t>
      </w:r>
      <w:r>
        <w:rPr>
          <w:rFonts w:hint="eastAsia"/>
        </w:rPr>
        <w:t>就變成了心生氣</w:t>
      </w:r>
      <w:r>
        <w:rPr>
          <w:rFonts w:hint="eastAsia"/>
        </w:rPr>
        <w:t xml:space="preserve"> </w:t>
      </w:r>
      <w:r>
        <w:rPr>
          <w:rFonts w:hint="eastAsia"/>
        </w:rPr>
        <w:t>而不是我生氣了</w:t>
      </w:r>
    </w:p>
    <w:p w14:paraId="567415B9" w14:textId="77777777" w:rsidR="00BF7893" w:rsidRDefault="00BF7893" w:rsidP="00BF7893"/>
    <w:p w14:paraId="3E723A6A" w14:textId="77777777" w:rsidR="00BF7893" w:rsidRDefault="00BF7893" w:rsidP="00BF7893">
      <w:r>
        <w:t>835</w:t>
      </w:r>
    </w:p>
    <w:p w14:paraId="3F37D70A" w14:textId="77777777" w:rsidR="00BF7893" w:rsidRDefault="00BF7893" w:rsidP="00BF7893">
      <w:r>
        <w:t>00:43:48,410 --&gt; 00:43:51,290</w:t>
      </w:r>
    </w:p>
    <w:p w14:paraId="5C416F0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要接著訓練下去心沒有生氣</w:t>
      </w:r>
    </w:p>
    <w:p w14:paraId="554C4112" w14:textId="77777777" w:rsidR="00BF7893" w:rsidRDefault="00BF7893" w:rsidP="00BF7893"/>
    <w:p w14:paraId="696922DB" w14:textId="77777777" w:rsidR="00BF7893" w:rsidRDefault="00BF7893" w:rsidP="00BF7893">
      <w:r>
        <w:t>836</w:t>
      </w:r>
    </w:p>
    <w:p w14:paraId="016B2B2A" w14:textId="77777777" w:rsidR="00BF7893" w:rsidRDefault="00BF7893" w:rsidP="00BF7893">
      <w:r>
        <w:t>00:43:51,430 --&gt; 00:43:53,540</w:t>
      </w:r>
    </w:p>
    <w:p w14:paraId="0763AA8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生氣</w:t>
      </w:r>
      <w:r>
        <w:rPr>
          <w:rFonts w:hint="eastAsia"/>
        </w:rPr>
        <w:t xml:space="preserve"> </w:t>
      </w:r>
      <w:r>
        <w:rPr>
          <w:rFonts w:hint="eastAsia"/>
        </w:rPr>
        <w:t>它是湧現出來的事物</w:t>
      </w:r>
    </w:p>
    <w:p w14:paraId="159290DC" w14:textId="77777777" w:rsidR="00BF7893" w:rsidRDefault="00BF7893" w:rsidP="00BF7893"/>
    <w:p w14:paraId="32CBF84A" w14:textId="77777777" w:rsidR="00BF7893" w:rsidRDefault="00BF7893" w:rsidP="00BF7893">
      <w:r>
        <w:t>837</w:t>
      </w:r>
    </w:p>
    <w:p w14:paraId="5600FF18" w14:textId="77777777" w:rsidR="00BF7893" w:rsidRDefault="00BF7893" w:rsidP="00BF7893">
      <w:r>
        <w:t>00:43:53,580 --&gt; 00:43:56,730</w:t>
      </w:r>
    </w:p>
    <w:p w14:paraId="7F47137E" w14:textId="67E0F095" w:rsidR="00BF7893" w:rsidRDefault="00BF7893" w:rsidP="00BF7893">
      <w:pPr>
        <w:rPr>
          <w:rFonts w:hint="eastAsia"/>
        </w:rPr>
      </w:pPr>
      <w:r>
        <w:rPr>
          <w:rFonts w:hint="eastAsia"/>
        </w:rPr>
        <w:t>然後心它可以</w:t>
      </w:r>
      <w:del w:id="39" w:author="國彰 陳" w:date="2024-10-21T09:07:00Z" w16du:dateUtc="2024-10-21T01:07:00Z">
        <w:r w:rsidR="00454D47">
          <w:rPr>
            <w:rFonts w:hint="eastAsia"/>
          </w:rPr>
          <w:delText>學</w:delText>
        </w:r>
      </w:del>
      <w:ins w:id="40" w:author="國彰 陳" w:date="2024-10-21T09:07:00Z" w16du:dateUtc="2024-10-21T01:07:00Z">
        <w:r>
          <w:rPr>
            <w:rFonts w:hint="eastAsia"/>
          </w:rPr>
          <w:t>覺</w:t>
        </w:r>
      </w:ins>
      <w:r>
        <w:rPr>
          <w:rFonts w:hint="eastAsia"/>
        </w:rPr>
        <w:t>知到這個事物</w:t>
      </w:r>
    </w:p>
    <w:p w14:paraId="64C3D423" w14:textId="77777777" w:rsidR="00BF7893" w:rsidRDefault="00BF7893" w:rsidP="00BF7893"/>
    <w:p w14:paraId="47AE3D39" w14:textId="77777777" w:rsidR="00BF7893" w:rsidRDefault="00BF7893" w:rsidP="00BF7893">
      <w:r>
        <w:t>838</w:t>
      </w:r>
    </w:p>
    <w:p w14:paraId="026F8CE0" w14:textId="77777777" w:rsidR="00BF7893" w:rsidRDefault="00BF7893" w:rsidP="00BF7893">
      <w:r>
        <w:t>00:43:57,650 --&gt; 00:43:59,530</w:t>
      </w:r>
    </w:p>
    <w:p w14:paraId="0C7C26B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當我們不斷地這樣訓練下去</w:t>
      </w:r>
    </w:p>
    <w:p w14:paraId="11E552C9" w14:textId="77777777" w:rsidR="00BF7893" w:rsidRDefault="00BF7893" w:rsidP="00BF7893"/>
    <w:p w14:paraId="25A5A481" w14:textId="77777777" w:rsidR="00BF7893" w:rsidRDefault="00BF7893" w:rsidP="00BF7893">
      <w:r>
        <w:t>839</w:t>
      </w:r>
    </w:p>
    <w:p w14:paraId="5EA4BBFF" w14:textId="77777777" w:rsidR="00BF7893" w:rsidRDefault="00BF7893" w:rsidP="00BF7893">
      <w:r>
        <w:t>00:43:59,530 --&gt; 00:44:02,460</w:t>
      </w:r>
    </w:p>
    <w:p w14:paraId="70CD00A2" w14:textId="3B7A69F5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覺性就</w:t>
      </w:r>
      <w:proofErr w:type="gramEnd"/>
      <w:r>
        <w:rPr>
          <w:rFonts w:hint="eastAsia"/>
        </w:rPr>
        <w:t>會越來越快</w:t>
      </w:r>
      <w:r>
        <w:rPr>
          <w:rFonts w:hint="eastAsia"/>
        </w:rPr>
        <w:t xml:space="preserve"> </w:t>
      </w:r>
      <w:r>
        <w:rPr>
          <w:rFonts w:hint="eastAsia"/>
        </w:rPr>
        <w:t>當</w:t>
      </w:r>
      <w:del w:id="41" w:author="國彰 陳" w:date="2024-10-21T09:07:00Z" w16du:dateUtc="2024-10-21T01:07:00Z">
        <w:r w:rsidR="00454D47">
          <w:rPr>
            <w:rFonts w:hint="eastAsia"/>
          </w:rPr>
          <w:delText>決心</w:delText>
        </w:r>
      </w:del>
      <w:proofErr w:type="gramStart"/>
      <w:ins w:id="42" w:author="國彰 陳" w:date="2024-10-21T09:07:00Z" w16du:dateUtc="2024-10-21T01:07:00Z">
        <w:r>
          <w:rPr>
            <w:rFonts w:hint="eastAsia"/>
          </w:rPr>
          <w:t>覺性</w:t>
        </w:r>
      </w:ins>
      <w:r>
        <w:rPr>
          <w:rFonts w:hint="eastAsia"/>
        </w:rPr>
        <w:t>快</w:t>
      </w:r>
      <w:proofErr w:type="gramEnd"/>
      <w:r>
        <w:rPr>
          <w:rFonts w:hint="eastAsia"/>
        </w:rPr>
        <w:t>起來的時候</w:t>
      </w:r>
    </w:p>
    <w:p w14:paraId="039E4B07" w14:textId="77777777" w:rsidR="00BF7893" w:rsidRDefault="00BF7893" w:rsidP="00BF7893"/>
    <w:p w14:paraId="6AB10EE7" w14:textId="77777777" w:rsidR="00BF7893" w:rsidRDefault="00BF7893" w:rsidP="00BF7893">
      <w:r>
        <w:t>840</w:t>
      </w:r>
    </w:p>
    <w:p w14:paraId="25959913" w14:textId="77777777" w:rsidR="00BF7893" w:rsidRDefault="00BF7893" w:rsidP="00BF7893">
      <w:r>
        <w:t>00:44:02,460 --&gt; 00:44:06,150</w:t>
      </w:r>
    </w:p>
    <w:p w14:paraId="771E299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正確的禪定也就是知者</w:t>
      </w:r>
    </w:p>
    <w:p w14:paraId="5B2F89AF" w14:textId="77777777" w:rsidR="00BF7893" w:rsidRDefault="00BF7893" w:rsidP="00BF7893"/>
    <w:p w14:paraId="49C1DF02" w14:textId="77777777" w:rsidR="00BF7893" w:rsidRDefault="00BF7893" w:rsidP="00BF7893">
      <w:r>
        <w:t>841</w:t>
      </w:r>
    </w:p>
    <w:p w14:paraId="2D9520CD" w14:textId="77777777" w:rsidR="00BF7893" w:rsidRDefault="00BF7893" w:rsidP="00BF7893">
      <w:r>
        <w:t>00:44:06,250 --&gt; 00:44:09,300</w:t>
      </w:r>
    </w:p>
    <w:p w14:paraId="4D18207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它的力量就會更強</w:t>
      </w:r>
      <w:r>
        <w:rPr>
          <w:rFonts w:hint="eastAsia"/>
        </w:rPr>
        <w:t xml:space="preserve"> </w:t>
      </w:r>
      <w:r>
        <w:rPr>
          <w:rFonts w:hint="eastAsia"/>
        </w:rPr>
        <w:t>然後我們就會</w:t>
      </w:r>
    </w:p>
    <w:p w14:paraId="31A2D784" w14:textId="77777777" w:rsidR="00BF7893" w:rsidRDefault="00BF7893" w:rsidP="00BF7893"/>
    <w:p w14:paraId="4F32ABB5" w14:textId="77777777" w:rsidR="00BF7893" w:rsidRDefault="00BF7893" w:rsidP="00BF7893">
      <w:r>
        <w:t>842</w:t>
      </w:r>
    </w:p>
    <w:p w14:paraId="65F226E7" w14:textId="77777777" w:rsidR="00BF7893" w:rsidRDefault="00BF7893" w:rsidP="00BF7893">
      <w:r>
        <w:t>00:44:09,410 --&gt; 00:44:11,780</w:t>
      </w:r>
    </w:p>
    <w:p w14:paraId="15CB5831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入到</w:t>
      </w:r>
      <w:proofErr w:type="gramStart"/>
      <w:r>
        <w:rPr>
          <w:rFonts w:hint="eastAsia"/>
        </w:rPr>
        <w:t>老師說的這個</w:t>
      </w:r>
      <w:proofErr w:type="gramEnd"/>
      <w:r>
        <w:rPr>
          <w:rFonts w:hint="eastAsia"/>
        </w:rPr>
        <w:t>流程</w:t>
      </w:r>
      <w:ins w:id="43" w:author="國彰 陳" w:date="2024-10-21T09:07:00Z" w16du:dateUtc="2024-10-21T01:07:00Z">
        <w:r>
          <w:rPr>
            <w:rFonts w:hint="eastAsia"/>
          </w:rPr>
          <w:t xml:space="preserve"> </w:t>
        </w:r>
        <w:r>
          <w:rPr>
            <w:rFonts w:hint="eastAsia"/>
          </w:rPr>
          <w:t>當貪</w:t>
        </w:r>
      </w:ins>
    </w:p>
    <w:p w14:paraId="35031556" w14:textId="77777777" w:rsidR="00BF7893" w:rsidRDefault="00BF7893" w:rsidP="00BF7893"/>
    <w:p w14:paraId="52564D4C" w14:textId="77777777" w:rsidR="00BF7893" w:rsidRDefault="00BF7893" w:rsidP="00BF7893">
      <w:r>
        <w:t>843</w:t>
      </w:r>
    </w:p>
    <w:p w14:paraId="53E03A45" w14:textId="77777777" w:rsidR="00BF7893" w:rsidRDefault="00BF7893" w:rsidP="00BF7893">
      <w:r>
        <w:t>00:44:12,340 --&gt; 00:44:15,260</w:t>
      </w:r>
    </w:p>
    <w:p w14:paraId="5C2844D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它是變成了被心覺知的對象</w:t>
      </w:r>
      <w:r>
        <w:rPr>
          <w:rFonts w:hint="eastAsia"/>
        </w:rPr>
        <w:t xml:space="preserve"> </w:t>
      </w:r>
      <w:r>
        <w:rPr>
          <w:rFonts w:hint="eastAsia"/>
        </w:rPr>
        <w:t>它就不是心了</w:t>
      </w:r>
    </w:p>
    <w:p w14:paraId="0FE64C98" w14:textId="77777777" w:rsidR="00BF7893" w:rsidRDefault="00BF7893" w:rsidP="00BF7893"/>
    <w:p w14:paraId="11151E31" w14:textId="77777777" w:rsidR="00BF7893" w:rsidRDefault="00BF7893" w:rsidP="00BF7893">
      <w:r>
        <w:t>844</w:t>
      </w:r>
    </w:p>
    <w:p w14:paraId="7233EF67" w14:textId="77777777" w:rsidR="00BF7893" w:rsidRDefault="00BF7893" w:rsidP="00BF7893">
      <w:r>
        <w:t>00:44:15,260 --&gt; 00:44:16,750</w:t>
      </w:r>
    </w:p>
    <w:p w14:paraId="4D7425B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7BD7116D" w14:textId="77777777" w:rsidR="00BF7893" w:rsidRDefault="00BF7893" w:rsidP="00BF7893"/>
    <w:p w14:paraId="04C474CB" w14:textId="77777777" w:rsidR="00BF7893" w:rsidRDefault="00BF7893" w:rsidP="00BF7893">
      <w:r>
        <w:t>845</w:t>
      </w:r>
    </w:p>
    <w:p w14:paraId="7FC13C53" w14:textId="77777777" w:rsidR="00BF7893" w:rsidRDefault="00BF7893" w:rsidP="00BF7893">
      <w:r>
        <w:t>00:44:17,010 --&gt; 00:44:19,370</w:t>
      </w:r>
    </w:p>
    <w:p w14:paraId="33343F4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就好像這個身體</w:t>
      </w:r>
      <w:r>
        <w:rPr>
          <w:rFonts w:hint="eastAsia"/>
        </w:rPr>
        <w:t xml:space="preserve"> </w:t>
      </w:r>
      <w:r>
        <w:rPr>
          <w:rFonts w:hint="eastAsia"/>
        </w:rPr>
        <w:t>它是被心覺知對象</w:t>
      </w:r>
    </w:p>
    <w:p w14:paraId="766C5BD5" w14:textId="77777777" w:rsidR="00BF7893" w:rsidRDefault="00BF7893" w:rsidP="00BF7893"/>
    <w:p w14:paraId="360C00CD" w14:textId="77777777" w:rsidR="00BF7893" w:rsidRDefault="00BF7893" w:rsidP="00BF7893">
      <w:r>
        <w:t>846</w:t>
      </w:r>
    </w:p>
    <w:p w14:paraId="05878D38" w14:textId="77777777" w:rsidR="00BF7893" w:rsidRDefault="00BF7893" w:rsidP="00BF7893">
      <w:r>
        <w:t>00:44:19,370 --&gt; 00:44:21,030</w:t>
      </w:r>
    </w:p>
    <w:p w14:paraId="3C41618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但它不是心</w:t>
      </w:r>
    </w:p>
    <w:p w14:paraId="33475D1F" w14:textId="77777777" w:rsidR="00BF7893" w:rsidRDefault="00BF7893" w:rsidP="00BF7893"/>
    <w:p w14:paraId="53CC4960" w14:textId="77777777" w:rsidR="00BF7893" w:rsidRDefault="00BF7893" w:rsidP="00BF7893">
      <w:r>
        <w:t>847</w:t>
      </w:r>
    </w:p>
    <w:p w14:paraId="5F27BCEB" w14:textId="77777777" w:rsidR="00BF7893" w:rsidRDefault="00BF7893" w:rsidP="00BF7893">
      <w:r>
        <w:t>00:44:21,450 --&gt; 00:44:24,770</w:t>
      </w:r>
    </w:p>
    <w:p w14:paraId="1287636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憋悶也是被心覺知對象</w:t>
      </w:r>
      <w:r>
        <w:rPr>
          <w:rFonts w:hint="eastAsia"/>
        </w:rPr>
        <w:t xml:space="preserve"> </w:t>
      </w:r>
      <w:r>
        <w:rPr>
          <w:rFonts w:hint="eastAsia"/>
        </w:rPr>
        <w:t>它不是心</w:t>
      </w:r>
    </w:p>
    <w:p w14:paraId="6EFE478D" w14:textId="77777777" w:rsidR="00BF7893" w:rsidRDefault="00BF7893" w:rsidP="00BF7893"/>
    <w:p w14:paraId="2C0BEF33" w14:textId="77777777" w:rsidR="00BF7893" w:rsidRDefault="00BF7893" w:rsidP="00BF7893">
      <w:r>
        <w:t>848</w:t>
      </w:r>
    </w:p>
    <w:p w14:paraId="60E43E7C" w14:textId="77777777" w:rsidR="00BF7893" w:rsidRDefault="00BF7893" w:rsidP="00BF7893">
      <w:r>
        <w:t>00:44:24,770 --&gt; 00:44:26,610</w:t>
      </w:r>
    </w:p>
    <w:p w14:paraId="2F3DF5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它就能夠分離開</w:t>
      </w:r>
    </w:p>
    <w:p w14:paraId="76FC993A" w14:textId="77777777" w:rsidR="00BF7893" w:rsidRDefault="00BF7893" w:rsidP="00BF7893"/>
    <w:p w14:paraId="538F4F57" w14:textId="77777777" w:rsidR="00BF7893" w:rsidRDefault="00BF7893" w:rsidP="00BF7893">
      <w:r>
        <w:t>849</w:t>
      </w:r>
    </w:p>
    <w:p w14:paraId="3BE38D74" w14:textId="77777777" w:rsidR="00BF7893" w:rsidRDefault="00BF7893" w:rsidP="00BF7893">
      <w:r>
        <w:t>00:44:26,610 --&gt; 00:44:28,420</w:t>
      </w:r>
    </w:p>
    <w:p w14:paraId="23B6749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當他能夠分離開的話</w:t>
      </w:r>
      <w:r>
        <w:rPr>
          <w:rFonts w:hint="eastAsia"/>
        </w:rPr>
        <w:t xml:space="preserve"> </w:t>
      </w:r>
      <w:r>
        <w:rPr>
          <w:rFonts w:hint="eastAsia"/>
        </w:rPr>
        <w:t>那一下子</w:t>
      </w:r>
    </w:p>
    <w:p w14:paraId="29A43381" w14:textId="77777777" w:rsidR="00BF7893" w:rsidRDefault="00BF7893" w:rsidP="00BF7893"/>
    <w:p w14:paraId="1B58A37F" w14:textId="77777777" w:rsidR="00BF7893" w:rsidRDefault="00BF7893" w:rsidP="00BF7893">
      <w:r>
        <w:t>850</w:t>
      </w:r>
    </w:p>
    <w:p w14:paraId="32850B7D" w14:textId="77777777" w:rsidR="00BF7893" w:rsidRDefault="00BF7893" w:rsidP="00BF7893">
      <w:r>
        <w:t>00:44:28,510 --&gt; 00:44:32,140</w:t>
      </w:r>
    </w:p>
    <w:p w14:paraId="351697C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我們就能夠感覺到說</w:t>
      </w:r>
      <w:r>
        <w:rPr>
          <w:rFonts w:hint="eastAsia"/>
        </w:rPr>
        <w:t xml:space="preserve"> </w:t>
      </w:r>
      <w:r>
        <w:rPr>
          <w:rFonts w:hint="eastAsia"/>
        </w:rPr>
        <w:t>被心覺知對象</w:t>
      </w:r>
    </w:p>
    <w:p w14:paraId="3EC946D8" w14:textId="77777777" w:rsidR="00BF7893" w:rsidRDefault="00BF7893" w:rsidP="00BF7893"/>
    <w:p w14:paraId="4AAFA3FC" w14:textId="77777777" w:rsidR="00BF7893" w:rsidRDefault="00BF7893" w:rsidP="00BF7893">
      <w:r>
        <w:t>851</w:t>
      </w:r>
    </w:p>
    <w:p w14:paraId="4F32DA61" w14:textId="77777777" w:rsidR="00BF7893" w:rsidRDefault="00BF7893" w:rsidP="00BF7893">
      <w:r>
        <w:t>00:44:32,570 --&gt; 00:44:34,250</w:t>
      </w:r>
    </w:p>
    <w:p w14:paraId="6CF0A14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恆常</w:t>
      </w:r>
    </w:p>
    <w:p w14:paraId="66687CDB" w14:textId="77777777" w:rsidR="00BF7893" w:rsidRDefault="00BF7893" w:rsidP="00BF7893"/>
    <w:p w14:paraId="518AC9D4" w14:textId="77777777" w:rsidR="00BF7893" w:rsidRDefault="00BF7893" w:rsidP="00BF7893">
      <w:r>
        <w:t>852</w:t>
      </w:r>
    </w:p>
    <w:p w14:paraId="546DB5E9" w14:textId="77777777" w:rsidR="00BF7893" w:rsidRDefault="00BF7893" w:rsidP="00BF7893">
      <w:r>
        <w:t>00:44:36,090 --&gt; 00:44:38,560</w:t>
      </w:r>
    </w:p>
    <w:p w14:paraId="0FE89B1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先看到生氣</w:t>
      </w:r>
    </w:p>
    <w:p w14:paraId="69919278" w14:textId="77777777" w:rsidR="00BF7893" w:rsidRDefault="00BF7893" w:rsidP="00BF7893"/>
    <w:p w14:paraId="10AD07BF" w14:textId="77777777" w:rsidR="00BF7893" w:rsidRDefault="00BF7893" w:rsidP="00BF7893">
      <w:r>
        <w:t>853</w:t>
      </w:r>
    </w:p>
    <w:p w14:paraId="590EF16B" w14:textId="77777777" w:rsidR="00BF7893" w:rsidRDefault="00BF7893" w:rsidP="00BF7893">
      <w:r>
        <w:t>00:44:39,170 --&gt; 00:44:41,620</w:t>
      </w:r>
    </w:p>
    <w:p w14:paraId="2D5077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生氣</w:t>
      </w:r>
      <w:r>
        <w:rPr>
          <w:rFonts w:hint="eastAsia"/>
        </w:rPr>
        <w:t xml:space="preserve"> </w:t>
      </w:r>
      <w:r>
        <w:rPr>
          <w:rFonts w:hint="eastAsia"/>
        </w:rPr>
        <w:t>不一會他</w:t>
      </w:r>
      <w:proofErr w:type="gramStart"/>
      <w:r>
        <w:rPr>
          <w:rFonts w:hint="eastAsia"/>
        </w:rPr>
        <w:t>就滅去</w:t>
      </w:r>
      <w:proofErr w:type="gramEnd"/>
      <w:r>
        <w:rPr>
          <w:rFonts w:hint="eastAsia"/>
        </w:rPr>
        <w:t>了</w:t>
      </w:r>
    </w:p>
    <w:p w14:paraId="02F9DDDC" w14:textId="77777777" w:rsidR="00BF7893" w:rsidRDefault="00BF7893" w:rsidP="00BF7893"/>
    <w:p w14:paraId="46C0FDD7" w14:textId="77777777" w:rsidR="00BF7893" w:rsidRDefault="00BF7893" w:rsidP="00BF7893">
      <w:r>
        <w:t>854</w:t>
      </w:r>
    </w:p>
    <w:p w14:paraId="74D6EE6E" w14:textId="77777777" w:rsidR="00BF7893" w:rsidRDefault="00BF7893" w:rsidP="00BF7893">
      <w:r>
        <w:t>00:44:41,660 --&gt; 00:44:42,970</w:t>
      </w:r>
    </w:p>
    <w:p w14:paraId="7485F42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看到了憋悶</w:t>
      </w:r>
    </w:p>
    <w:p w14:paraId="51F5A396" w14:textId="77777777" w:rsidR="00BF7893" w:rsidRDefault="00BF7893" w:rsidP="00BF7893"/>
    <w:p w14:paraId="57919CB7" w14:textId="77777777" w:rsidR="00BF7893" w:rsidRDefault="00BF7893" w:rsidP="00BF7893">
      <w:r>
        <w:t>855</w:t>
      </w:r>
    </w:p>
    <w:p w14:paraId="0835EF8D" w14:textId="77777777" w:rsidR="00BF7893" w:rsidRDefault="00BF7893" w:rsidP="00BF7893">
      <w:r>
        <w:t>00:44:42,970 --&gt; 00:44:45,890</w:t>
      </w:r>
    </w:p>
    <w:p w14:paraId="1833AA4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然後一段時間過去它也消失了</w:t>
      </w:r>
    </w:p>
    <w:p w14:paraId="11170B4E" w14:textId="77777777" w:rsidR="00BF7893" w:rsidRDefault="00BF7893" w:rsidP="00BF7893"/>
    <w:p w14:paraId="3C196FB3" w14:textId="77777777" w:rsidR="00BF7893" w:rsidRDefault="00BF7893" w:rsidP="00BF7893">
      <w:r>
        <w:t>856</w:t>
      </w:r>
    </w:p>
    <w:p w14:paraId="36DF00FE" w14:textId="77777777" w:rsidR="00BF7893" w:rsidRDefault="00BF7893" w:rsidP="00BF7893">
      <w:r>
        <w:t>00:44:46,050 --&gt; 00:44:49,310</w:t>
      </w:r>
    </w:p>
    <w:p w14:paraId="2435D76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我們覺得說</w:t>
      </w:r>
      <w:r>
        <w:rPr>
          <w:rFonts w:hint="eastAsia"/>
        </w:rPr>
        <w:t xml:space="preserve"> </w:t>
      </w:r>
      <w:r>
        <w:rPr>
          <w:rFonts w:hint="eastAsia"/>
        </w:rPr>
        <w:t>我們現在還不夠好的時候</w:t>
      </w:r>
    </w:p>
    <w:p w14:paraId="40948C8A" w14:textId="77777777" w:rsidR="00BF7893" w:rsidRDefault="00BF7893" w:rsidP="00BF7893"/>
    <w:p w14:paraId="1DE05DFB" w14:textId="77777777" w:rsidR="00BF7893" w:rsidRDefault="00BF7893" w:rsidP="00BF7893">
      <w:r>
        <w:t>857</w:t>
      </w:r>
    </w:p>
    <w:p w14:paraId="4382237A" w14:textId="77777777" w:rsidR="00BF7893" w:rsidRDefault="00BF7893" w:rsidP="00BF7893">
      <w:r>
        <w:t>00:44:49,310 --&gt; 00:44:52,250</w:t>
      </w:r>
    </w:p>
    <w:p w14:paraId="7297C91F" w14:textId="623FB012" w:rsidR="00BF7893" w:rsidRDefault="00BF7893" w:rsidP="00BF7893">
      <w:pPr>
        <w:rPr>
          <w:rFonts w:hint="eastAsia"/>
        </w:rPr>
      </w:pPr>
      <w:r>
        <w:rPr>
          <w:rFonts w:hint="eastAsia"/>
        </w:rPr>
        <w:t>我們覺得說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del w:id="44" w:author="國彰 陳" w:date="2024-10-21T09:07:00Z" w16du:dateUtc="2024-10-21T01:07:00Z">
        <w:r w:rsidR="00454D47">
          <w:rPr>
            <w:rFonts w:hint="eastAsia"/>
          </w:rPr>
          <w:delText>別悶</w:delText>
        </w:r>
      </w:del>
      <w:ins w:id="45" w:author="國彰 陳" w:date="2024-10-21T09:07:00Z" w16du:dateUtc="2024-10-21T01:07:00Z">
        <w:r>
          <w:rPr>
            <w:rFonts w:hint="eastAsia"/>
          </w:rPr>
          <w:t>憋悶</w:t>
        </w:r>
      </w:ins>
      <w:r>
        <w:rPr>
          <w:rFonts w:hint="eastAsia"/>
        </w:rPr>
        <w:t xml:space="preserve"> </w:t>
      </w:r>
      <w:r>
        <w:rPr>
          <w:rFonts w:hint="eastAsia"/>
        </w:rPr>
        <w:t>我生氣之類的</w:t>
      </w:r>
    </w:p>
    <w:p w14:paraId="440BA73E" w14:textId="77777777" w:rsidR="00BF7893" w:rsidRDefault="00BF7893" w:rsidP="00BF7893"/>
    <w:p w14:paraId="0E1BCE77" w14:textId="77777777" w:rsidR="00BF7893" w:rsidRDefault="00BF7893" w:rsidP="00BF7893">
      <w:r>
        <w:t>858</w:t>
      </w:r>
    </w:p>
    <w:p w14:paraId="5BCC7602" w14:textId="77777777" w:rsidR="00BF7893" w:rsidRDefault="00BF7893" w:rsidP="00BF7893">
      <w:r>
        <w:t>00:44:52,250 --&gt; 00:44:54,940</w:t>
      </w:r>
    </w:p>
    <w:p w14:paraId="4DD80F34" w14:textId="40529B19" w:rsidR="00BF7893" w:rsidRDefault="00BF7893" w:rsidP="00BF7893">
      <w:pPr>
        <w:rPr>
          <w:rFonts w:hint="eastAsia"/>
        </w:rPr>
      </w:pPr>
      <w:r>
        <w:rPr>
          <w:rFonts w:hint="eastAsia"/>
        </w:rPr>
        <w:t>那個時候知者它並沒有</w:t>
      </w:r>
      <w:del w:id="46" w:author="國彰 陳" w:date="2024-10-21T09:07:00Z" w16du:dateUtc="2024-10-21T01:07:00Z">
        <w:r w:rsidR="00454D47">
          <w:rPr>
            <w:rFonts w:hint="eastAsia"/>
          </w:rPr>
          <w:delText>生氣</w:delText>
        </w:r>
      </w:del>
      <w:ins w:id="47" w:author="國彰 陳" w:date="2024-10-21T09:07:00Z" w16du:dateUtc="2024-10-21T01:07:00Z">
        <w:r>
          <w:rPr>
            <w:rFonts w:hint="eastAsia"/>
          </w:rPr>
          <w:t>生起</w:t>
        </w:r>
      </w:ins>
    </w:p>
    <w:p w14:paraId="74CC2DFB" w14:textId="77777777" w:rsidR="00BF7893" w:rsidRDefault="00BF7893" w:rsidP="00BF7893"/>
    <w:p w14:paraId="580CEC32" w14:textId="77777777" w:rsidR="00BF7893" w:rsidRDefault="00BF7893" w:rsidP="00BF7893">
      <w:r>
        <w:t>859</w:t>
      </w:r>
    </w:p>
    <w:p w14:paraId="02CE174E" w14:textId="77777777" w:rsidR="00BF7893" w:rsidRDefault="00BF7893" w:rsidP="00BF7893">
      <w:r>
        <w:t>00:44:54,940 --&gt; 00:44:57,920</w:t>
      </w:r>
    </w:p>
    <w:p w14:paraId="3760B658" w14:textId="77777777" w:rsidR="00BF7893" w:rsidRDefault="00BF7893" w:rsidP="00BF7893">
      <w:r>
        <w:rPr>
          <w:rFonts w:hint="eastAsia"/>
        </w:rPr>
        <w:t>這是一個原因就是說</w:t>
      </w:r>
      <w:r>
        <w:t xml:space="preserve"> </w:t>
      </w:r>
      <w:r>
        <w:rPr>
          <w:rFonts w:hint="eastAsia"/>
        </w:rPr>
        <w:t>爲什麼很多的人他訓練了之後</w:t>
      </w:r>
    </w:p>
    <w:p w14:paraId="144031DA" w14:textId="77777777" w:rsidR="00BF7893" w:rsidRDefault="00BF7893" w:rsidP="00BF7893"/>
    <w:p w14:paraId="7DC5478A" w14:textId="77777777" w:rsidR="00BF7893" w:rsidRDefault="00BF7893" w:rsidP="00BF7893">
      <w:r>
        <w:t>860</w:t>
      </w:r>
    </w:p>
    <w:p w14:paraId="1456870D" w14:textId="77777777" w:rsidR="00BF7893" w:rsidRDefault="00BF7893" w:rsidP="00BF7893">
      <w:r>
        <w:t>00:44:58,120 --&gt; 00:45:07,130</w:t>
      </w:r>
    </w:p>
    <w:p w14:paraId="5687B265" w14:textId="77777777" w:rsidR="00BF7893" w:rsidRDefault="00BF7893" w:rsidP="00BF7893">
      <w:r>
        <w:rPr>
          <w:rFonts w:hint="eastAsia"/>
        </w:rPr>
        <w:t>非常喜歡來問說</w:t>
      </w:r>
      <w:r>
        <w:t xml:space="preserve"> </w:t>
      </w:r>
      <w:r>
        <w:rPr>
          <w:rFonts w:hint="eastAsia"/>
        </w:rPr>
        <w:t>爲什麼感覺到說看到說有在生氣</w:t>
      </w:r>
      <w:r>
        <w:t xml:space="preserve"> </w:t>
      </w:r>
      <w:r>
        <w:rPr>
          <w:rFonts w:hint="eastAsia"/>
        </w:rPr>
        <w:t>爲什麼它沒有消失</w:t>
      </w:r>
    </w:p>
    <w:p w14:paraId="2ED3C122" w14:textId="77777777" w:rsidR="00BF7893" w:rsidRDefault="00BF7893" w:rsidP="00BF7893"/>
    <w:p w14:paraId="0CA4F32C" w14:textId="77777777" w:rsidR="00BF7893" w:rsidRDefault="00BF7893" w:rsidP="00BF7893">
      <w:r>
        <w:t>861</w:t>
      </w:r>
    </w:p>
    <w:p w14:paraId="2F118CD8" w14:textId="77777777" w:rsidR="00BF7893" w:rsidRDefault="00BF7893" w:rsidP="00BF7893">
      <w:r>
        <w:t>00:45:07,290 --&gt; 00:45:14,790</w:t>
      </w:r>
    </w:p>
    <w:p w14:paraId="4F54F43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那個時候沒有看到說</w:t>
      </w:r>
      <w:r>
        <w:rPr>
          <w:rFonts w:hint="eastAsia"/>
        </w:rPr>
        <w:t xml:space="preserve"> </w:t>
      </w:r>
      <w:r>
        <w:rPr>
          <w:rFonts w:hint="eastAsia"/>
        </w:rPr>
        <w:t>這個生氣他</w:t>
      </w:r>
      <w:proofErr w:type="gramStart"/>
      <w:r>
        <w:rPr>
          <w:rFonts w:hint="eastAsia"/>
        </w:rPr>
        <w:t>是被覺知</w:t>
      </w:r>
      <w:proofErr w:type="gramEnd"/>
      <w:r>
        <w:rPr>
          <w:rFonts w:hint="eastAsia"/>
        </w:rPr>
        <w:t>對象</w:t>
      </w:r>
      <w:r>
        <w:rPr>
          <w:rFonts w:hint="eastAsia"/>
        </w:rPr>
        <w:t xml:space="preserve"> </w:t>
      </w:r>
      <w:r>
        <w:rPr>
          <w:rFonts w:hint="eastAsia"/>
        </w:rPr>
        <w:t>事實上就覺得說我在生氣</w:t>
      </w:r>
    </w:p>
    <w:p w14:paraId="092AA3BA" w14:textId="77777777" w:rsidR="00BF7893" w:rsidRDefault="00BF7893" w:rsidP="00BF7893"/>
    <w:p w14:paraId="43D7C8B3" w14:textId="77777777" w:rsidR="00BF7893" w:rsidRDefault="00BF7893" w:rsidP="00BF7893">
      <w:r>
        <w:t>862</w:t>
      </w:r>
    </w:p>
    <w:p w14:paraId="483B425C" w14:textId="77777777" w:rsidR="00BF7893" w:rsidRDefault="00BF7893" w:rsidP="00BF7893">
      <w:r>
        <w:t>00:45:15,010 --&gt; 00:45:15,300</w:t>
      </w:r>
    </w:p>
    <w:p w14:paraId="246D9A4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1BC3EA30" w14:textId="77777777" w:rsidR="00BF7893" w:rsidRDefault="00BF7893" w:rsidP="00BF7893"/>
    <w:p w14:paraId="45FBF1DA" w14:textId="77777777" w:rsidR="00BF7893" w:rsidRDefault="00BF7893" w:rsidP="00BF7893">
      <w:r>
        <w:t>863</w:t>
      </w:r>
    </w:p>
    <w:p w14:paraId="6D7A1DCC" w14:textId="77777777" w:rsidR="00BF7893" w:rsidRDefault="00BF7893" w:rsidP="00BF7893">
      <w:r>
        <w:t>00:45:15,880 --&gt; 00:45:18,130</w:t>
      </w:r>
    </w:p>
    <w:p w14:paraId="00D600A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它沒有分離開</w:t>
      </w:r>
    </w:p>
    <w:p w14:paraId="2CE34BDA" w14:textId="77777777" w:rsidR="00BF7893" w:rsidRDefault="00BF7893" w:rsidP="00BF7893"/>
    <w:p w14:paraId="26E1AD7C" w14:textId="77777777" w:rsidR="00BF7893" w:rsidRDefault="00BF7893" w:rsidP="00BF7893">
      <w:r>
        <w:t>864</w:t>
      </w:r>
    </w:p>
    <w:p w14:paraId="3AC9315F" w14:textId="77777777" w:rsidR="00BF7893" w:rsidRDefault="00BF7893" w:rsidP="00BF7893">
      <w:r>
        <w:t>00:45:18,130 --&gt; 00:45:21,610</w:t>
      </w:r>
    </w:p>
    <w:p w14:paraId="5377D80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但是這個不是說</w:t>
      </w:r>
      <w:r>
        <w:rPr>
          <w:rFonts w:hint="eastAsia"/>
        </w:rPr>
        <w:t xml:space="preserve"> </w:t>
      </w:r>
      <w:r>
        <w:rPr>
          <w:rFonts w:hint="eastAsia"/>
        </w:rPr>
        <w:t>讓我們刻意的去把它給分開</w:t>
      </w:r>
    </w:p>
    <w:p w14:paraId="37A648EC" w14:textId="77777777" w:rsidR="00BF7893" w:rsidRDefault="00BF7893" w:rsidP="00BF7893"/>
    <w:p w14:paraId="0148662C" w14:textId="77777777" w:rsidR="00BF7893" w:rsidRDefault="00BF7893" w:rsidP="00BF7893">
      <w:r>
        <w:t>865</w:t>
      </w:r>
    </w:p>
    <w:p w14:paraId="518450B1" w14:textId="77777777" w:rsidR="00BF7893" w:rsidRDefault="00BF7893" w:rsidP="00BF7893">
      <w:r>
        <w:t>00:45:21,610 --&gt; 00:45:24,180</w:t>
      </w:r>
    </w:p>
    <w:p w14:paraId="5C1884A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當修行不斷的修下去</w:t>
      </w:r>
    </w:p>
    <w:p w14:paraId="33A68EC8" w14:textId="77777777" w:rsidR="00BF7893" w:rsidRDefault="00BF7893" w:rsidP="00BF7893"/>
    <w:p w14:paraId="17C04F66" w14:textId="77777777" w:rsidR="00BF7893" w:rsidRDefault="00BF7893" w:rsidP="00BF7893">
      <w:r>
        <w:t>866</w:t>
      </w:r>
    </w:p>
    <w:p w14:paraId="47B2AD22" w14:textId="77777777" w:rsidR="00BF7893" w:rsidRDefault="00BF7893" w:rsidP="00BF7893">
      <w:r>
        <w:t>00:45:24,250 --&gt; 00:45:26,570</w:t>
      </w:r>
    </w:p>
    <w:p w14:paraId="2CA8CA38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覺性它的</w:t>
      </w:r>
      <w:proofErr w:type="gramEnd"/>
      <w:r>
        <w:rPr>
          <w:rFonts w:hint="eastAsia"/>
        </w:rPr>
        <w:t>力量越來越</w:t>
      </w:r>
      <w:proofErr w:type="gramStart"/>
      <w:r>
        <w:rPr>
          <w:rFonts w:hint="eastAsia"/>
        </w:rPr>
        <w:t>強</w:t>
      </w:r>
      <w:proofErr w:type="gramEnd"/>
    </w:p>
    <w:p w14:paraId="62628A27" w14:textId="77777777" w:rsidR="00BF7893" w:rsidRDefault="00BF7893" w:rsidP="00BF7893"/>
    <w:p w14:paraId="795AE2C4" w14:textId="77777777" w:rsidR="00BF7893" w:rsidRDefault="00BF7893" w:rsidP="00BF7893">
      <w:r>
        <w:t>867</w:t>
      </w:r>
    </w:p>
    <w:p w14:paraId="2EBA68EC" w14:textId="77777777" w:rsidR="00BF7893" w:rsidRDefault="00BF7893" w:rsidP="00BF7893">
      <w:r>
        <w:t>00:45:26,570 --&gt; 00:45:29,300</w:t>
      </w:r>
    </w:p>
    <w:p w14:paraId="4057F8F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包括說禪定</w:t>
      </w:r>
      <w:r>
        <w:rPr>
          <w:rFonts w:hint="eastAsia"/>
        </w:rPr>
        <w:t xml:space="preserve"> </w:t>
      </w:r>
      <w:r>
        <w:rPr>
          <w:rFonts w:hint="eastAsia"/>
        </w:rPr>
        <w:t>也就是心安住的狀態</w:t>
      </w:r>
    </w:p>
    <w:p w14:paraId="09F78775" w14:textId="77777777" w:rsidR="00BF7893" w:rsidRDefault="00BF7893" w:rsidP="00BF7893"/>
    <w:p w14:paraId="781457E9" w14:textId="77777777" w:rsidR="00BF7893" w:rsidRDefault="00BF7893" w:rsidP="00BF7893">
      <w:r>
        <w:t>868</w:t>
      </w:r>
    </w:p>
    <w:p w14:paraId="3F7D7FA1" w14:textId="77777777" w:rsidR="00BF7893" w:rsidRDefault="00BF7893" w:rsidP="00BF7893">
      <w:r>
        <w:t>00:45:29,300 --&gt; 00:45:31,100</w:t>
      </w:r>
    </w:p>
    <w:p w14:paraId="4C96123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它慢慢的提升起來</w:t>
      </w:r>
    </w:p>
    <w:p w14:paraId="34468454" w14:textId="77777777" w:rsidR="00BF7893" w:rsidRDefault="00BF7893" w:rsidP="00BF7893"/>
    <w:p w14:paraId="104F6003" w14:textId="77777777" w:rsidR="00BF7893" w:rsidRDefault="00BF7893" w:rsidP="00BF7893">
      <w:r>
        <w:t>869</w:t>
      </w:r>
    </w:p>
    <w:p w14:paraId="5023103B" w14:textId="77777777" w:rsidR="00BF7893" w:rsidRDefault="00BF7893" w:rsidP="00BF7893">
      <w:r>
        <w:t>00:45:31,100 --&gt; 00:45:32,870</w:t>
      </w:r>
    </w:p>
    <w:p w14:paraId="6C3289AA" w14:textId="3C14F1E3" w:rsidR="00BF7893" w:rsidRDefault="00454D47" w:rsidP="00BF7893">
      <w:pPr>
        <w:rPr>
          <w:rFonts w:hint="eastAsia"/>
        </w:rPr>
      </w:pPr>
      <w:del w:id="48" w:author="國彰 陳" w:date="2024-10-21T09:07:00Z" w16du:dateUtc="2024-10-21T01:07:00Z">
        <w:r>
          <w:rPr>
            <w:rFonts w:hint="eastAsia"/>
          </w:rPr>
          <w:delText>依次</w:delText>
        </w:r>
      </w:del>
      <w:ins w:id="49" w:author="國彰 陳" w:date="2024-10-21T09:07:00Z" w16du:dateUtc="2024-10-21T01:07:00Z">
        <w:r w:rsidR="00BF7893">
          <w:rPr>
            <w:rFonts w:hint="eastAsia"/>
          </w:rPr>
          <w:t>一次</w:t>
        </w:r>
      </w:ins>
      <w:r w:rsidR="00BF7893">
        <w:rPr>
          <w:rFonts w:hint="eastAsia"/>
        </w:rPr>
        <w:t>的提升起來</w:t>
      </w:r>
    </w:p>
    <w:p w14:paraId="69D81D9D" w14:textId="77777777" w:rsidR="00BF7893" w:rsidRDefault="00BF7893" w:rsidP="00BF7893"/>
    <w:p w14:paraId="22F50EBE" w14:textId="77777777" w:rsidR="00BF7893" w:rsidRDefault="00BF7893" w:rsidP="00BF7893">
      <w:r>
        <w:t>870</w:t>
      </w:r>
    </w:p>
    <w:p w14:paraId="2E43486B" w14:textId="77777777" w:rsidR="00BF7893" w:rsidRDefault="00BF7893" w:rsidP="00BF7893">
      <w:r>
        <w:t>00:45:32,870 --&gt; 00:45:36,980</w:t>
      </w:r>
    </w:p>
    <w:p w14:paraId="663E0FF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沒有刻意的讓它</w:t>
      </w:r>
      <w:r>
        <w:rPr>
          <w:rFonts w:hint="eastAsia"/>
        </w:rPr>
        <w:t xml:space="preserve"> </w:t>
      </w:r>
      <w:r>
        <w:rPr>
          <w:rFonts w:hint="eastAsia"/>
        </w:rPr>
        <w:t>這個安住起來</w:t>
      </w:r>
    </w:p>
    <w:p w14:paraId="75F6F0BC" w14:textId="77777777" w:rsidR="00BF7893" w:rsidRDefault="00BF7893" w:rsidP="00BF7893"/>
    <w:p w14:paraId="1D7E481F" w14:textId="77777777" w:rsidR="00BF7893" w:rsidRDefault="00BF7893" w:rsidP="00BF7893">
      <w:r>
        <w:t>871</w:t>
      </w:r>
    </w:p>
    <w:p w14:paraId="10A18F6D" w14:textId="77777777" w:rsidR="00BF7893" w:rsidRDefault="00BF7893" w:rsidP="00BF7893">
      <w:r>
        <w:t>00:45:36,980 --&gt; 00:45:39,190</w:t>
      </w:r>
    </w:p>
    <w:p w14:paraId="21080A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它就是源自於不斷的去</w:t>
      </w:r>
      <w:proofErr w:type="gramStart"/>
      <w:r>
        <w:rPr>
          <w:rFonts w:hint="eastAsia"/>
        </w:rPr>
        <w:t>培育覺性</w:t>
      </w:r>
      <w:proofErr w:type="gramEnd"/>
    </w:p>
    <w:p w14:paraId="4C9A3CD7" w14:textId="77777777" w:rsidR="00BF7893" w:rsidRDefault="00BF7893" w:rsidP="00BF7893"/>
    <w:p w14:paraId="541CCF08" w14:textId="77777777" w:rsidR="00BF7893" w:rsidRDefault="00BF7893" w:rsidP="00BF7893">
      <w:r>
        <w:t>872</w:t>
      </w:r>
    </w:p>
    <w:p w14:paraId="703F5852" w14:textId="77777777" w:rsidR="00BF7893" w:rsidRDefault="00BF7893" w:rsidP="00BF7893">
      <w:r>
        <w:t>00:45:39,230 --&gt; 00:45:41,980</w:t>
      </w:r>
    </w:p>
    <w:p w14:paraId="492C29A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這樣的流程就會生起</w:t>
      </w:r>
      <w:r>
        <w:rPr>
          <w:rFonts w:hint="eastAsia"/>
        </w:rPr>
        <w:t xml:space="preserve"> </w:t>
      </w:r>
      <w:r>
        <w:rPr>
          <w:rFonts w:hint="eastAsia"/>
        </w:rPr>
        <w:t>然後到了這一點</w:t>
      </w:r>
    </w:p>
    <w:p w14:paraId="3E464920" w14:textId="77777777" w:rsidR="00BF7893" w:rsidRDefault="00BF7893" w:rsidP="00BF7893"/>
    <w:p w14:paraId="29703495" w14:textId="77777777" w:rsidR="00BF7893" w:rsidRDefault="00BF7893" w:rsidP="00BF7893">
      <w:r>
        <w:t>873</w:t>
      </w:r>
    </w:p>
    <w:p w14:paraId="509DF771" w14:textId="77777777" w:rsidR="00BF7893" w:rsidRDefault="00BF7893" w:rsidP="00BF7893">
      <w:r>
        <w:t>00:45:42,170 --&gt; 00:45:48,320</w:t>
      </w:r>
    </w:p>
    <w:p w14:paraId="572A968C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說貪是</w:t>
      </w:r>
      <w:proofErr w:type="gramEnd"/>
      <w:r>
        <w:rPr>
          <w:rFonts w:hint="eastAsia"/>
        </w:rPr>
        <w:t>被生起</w:t>
      </w:r>
      <w:r>
        <w:rPr>
          <w:rFonts w:hint="eastAsia"/>
        </w:rPr>
        <w:t xml:space="preserve"> </w:t>
      </w:r>
      <w:r>
        <w:rPr>
          <w:rFonts w:hint="eastAsia"/>
        </w:rPr>
        <w:t>是被心覺知觀察的對象的時候</w:t>
      </w:r>
    </w:p>
    <w:p w14:paraId="17DE534D" w14:textId="77777777" w:rsidR="00BF7893" w:rsidRDefault="00BF7893" w:rsidP="00BF7893"/>
    <w:p w14:paraId="472E6DAA" w14:textId="77777777" w:rsidR="00BF7893" w:rsidRDefault="00BF7893" w:rsidP="00BF7893">
      <w:r>
        <w:t>874</w:t>
      </w:r>
    </w:p>
    <w:p w14:paraId="5B31F18A" w14:textId="77777777" w:rsidR="00BF7893" w:rsidRDefault="00BF7893" w:rsidP="00BF7893">
      <w:r>
        <w:t>00:45:48,320 --&gt; 00:45:51,700</w:t>
      </w:r>
    </w:p>
    <w:p w14:paraId="260C32B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或者憋悶是被心覺知對象的時候</w:t>
      </w:r>
    </w:p>
    <w:p w14:paraId="3D0292C9" w14:textId="77777777" w:rsidR="00BF7893" w:rsidRDefault="00BF7893" w:rsidP="00BF7893"/>
    <w:p w14:paraId="26C60FF9" w14:textId="77777777" w:rsidR="00BF7893" w:rsidRDefault="00BF7893" w:rsidP="00BF7893">
      <w:r>
        <w:t>875</w:t>
      </w:r>
    </w:p>
    <w:p w14:paraId="175F8CF7" w14:textId="77777777" w:rsidR="00BF7893" w:rsidRDefault="00BF7893" w:rsidP="00BF7893">
      <w:r>
        <w:t>00:45:52,140 --&gt; 00:45:54,690</w:t>
      </w:r>
    </w:p>
    <w:p w14:paraId="47AF9A7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五蓋也是被心覺知對象</w:t>
      </w:r>
    </w:p>
    <w:p w14:paraId="36C5FD62" w14:textId="77777777" w:rsidR="00BF7893" w:rsidRDefault="00BF7893" w:rsidP="00BF7893"/>
    <w:p w14:paraId="649661E1" w14:textId="77777777" w:rsidR="00BF7893" w:rsidRDefault="00BF7893" w:rsidP="00BF7893">
      <w:r>
        <w:t>876</w:t>
      </w:r>
    </w:p>
    <w:p w14:paraId="7835E74D" w14:textId="77777777" w:rsidR="00BF7893" w:rsidRDefault="00BF7893" w:rsidP="00BF7893">
      <w:r>
        <w:t>00:45:54,690 --&gt; 00:45:59,500</w:t>
      </w:r>
    </w:p>
    <w:p w14:paraId="46F76AC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我們就會發現</w:t>
      </w:r>
      <w:r>
        <w:rPr>
          <w:rFonts w:hint="eastAsia"/>
        </w:rPr>
        <w:t xml:space="preserve"> </w:t>
      </w:r>
      <w:r>
        <w:rPr>
          <w:rFonts w:hint="eastAsia"/>
        </w:rPr>
        <w:t>各種各樣被心覺知的事物</w:t>
      </w:r>
    </w:p>
    <w:p w14:paraId="1CC78300" w14:textId="77777777" w:rsidR="00BF7893" w:rsidRDefault="00BF7893" w:rsidP="00BF7893"/>
    <w:p w14:paraId="2CF94768" w14:textId="77777777" w:rsidR="00BF7893" w:rsidRDefault="00BF7893" w:rsidP="00BF7893">
      <w:r>
        <w:t>877</w:t>
      </w:r>
    </w:p>
    <w:p w14:paraId="7235214B" w14:textId="77777777" w:rsidR="00BF7893" w:rsidRDefault="00BF7893" w:rsidP="00BF7893">
      <w:r>
        <w:t>00:46:00,130 --&gt; 00:46:01,760</w:t>
      </w:r>
    </w:p>
    <w:p w14:paraId="7B4B232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恆常</w:t>
      </w:r>
    </w:p>
    <w:p w14:paraId="0C9027AC" w14:textId="77777777" w:rsidR="00BF7893" w:rsidRDefault="00BF7893" w:rsidP="00BF7893"/>
    <w:p w14:paraId="114EB440" w14:textId="77777777" w:rsidR="00BF7893" w:rsidRDefault="00BF7893" w:rsidP="00BF7893">
      <w:r>
        <w:t>878</w:t>
      </w:r>
    </w:p>
    <w:p w14:paraId="1365A8A9" w14:textId="77777777" w:rsidR="00BF7893" w:rsidRDefault="00BF7893" w:rsidP="00BF7893">
      <w:r>
        <w:t>00:46:03,530 --&gt; 00:46:04,010</w:t>
      </w:r>
    </w:p>
    <w:p w14:paraId="3E0411B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它變化</w:t>
      </w:r>
    </w:p>
    <w:p w14:paraId="3D288DC5" w14:textId="77777777" w:rsidR="00BF7893" w:rsidRDefault="00BF7893" w:rsidP="00BF7893"/>
    <w:p w14:paraId="57D394CF" w14:textId="77777777" w:rsidR="00BF7893" w:rsidRDefault="00BF7893" w:rsidP="00BF7893">
      <w:r>
        <w:t>879</w:t>
      </w:r>
    </w:p>
    <w:p w14:paraId="6B00A5A9" w14:textId="77777777" w:rsidR="00BF7893" w:rsidRDefault="00BF7893" w:rsidP="00BF7893">
      <w:r>
        <w:t>00:46:04,340 --&gt; 00:46:06,610</w:t>
      </w:r>
    </w:p>
    <w:p w14:paraId="12E023C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它會呈現三法印</w:t>
      </w:r>
    </w:p>
    <w:p w14:paraId="3BC96BF9" w14:textId="77777777" w:rsidR="00BF7893" w:rsidRDefault="00BF7893" w:rsidP="00BF7893"/>
    <w:p w14:paraId="394011C4" w14:textId="77777777" w:rsidR="00BF7893" w:rsidRDefault="00BF7893" w:rsidP="00BF7893">
      <w:r>
        <w:t>880</w:t>
      </w:r>
    </w:p>
    <w:p w14:paraId="69F64BAA" w14:textId="77777777" w:rsidR="00BF7893" w:rsidRDefault="00BF7893" w:rsidP="00BF7893">
      <w:r>
        <w:t>00:46:06,850 --&gt; 00:46:07,570</w:t>
      </w:r>
    </w:p>
    <w:p w14:paraId="28C1B33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這個叫做</w:t>
      </w:r>
      <w:proofErr w:type="gramStart"/>
      <w:r>
        <w:rPr>
          <w:rFonts w:hint="eastAsia"/>
        </w:rPr>
        <w:t>蘊</w:t>
      </w:r>
      <w:proofErr w:type="gramEnd"/>
    </w:p>
    <w:p w14:paraId="2A043100" w14:textId="77777777" w:rsidR="00BF7893" w:rsidRDefault="00BF7893" w:rsidP="00BF7893"/>
    <w:p w14:paraId="7DD88A70" w14:textId="77777777" w:rsidR="00BF7893" w:rsidRDefault="00BF7893" w:rsidP="00BF7893">
      <w:r>
        <w:t>881</w:t>
      </w:r>
    </w:p>
    <w:p w14:paraId="7743E8CA" w14:textId="77777777" w:rsidR="00BF7893" w:rsidRDefault="00BF7893" w:rsidP="00BF7893">
      <w:r>
        <w:t>00:46:07,610 --&gt; 00:46:09,150</w:t>
      </w:r>
    </w:p>
    <w:p w14:paraId="0346823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它分開了</w:t>
      </w:r>
    </w:p>
    <w:p w14:paraId="42FD98E6" w14:textId="77777777" w:rsidR="00BF7893" w:rsidRDefault="00BF7893" w:rsidP="00BF7893"/>
    <w:p w14:paraId="15DF7624" w14:textId="77777777" w:rsidR="00BF7893" w:rsidRDefault="00BF7893" w:rsidP="00BF7893">
      <w:r>
        <w:t>882</w:t>
      </w:r>
    </w:p>
    <w:p w14:paraId="38C4119B" w14:textId="77777777" w:rsidR="00BF7893" w:rsidRDefault="00BF7893" w:rsidP="00BF7893">
      <w:r>
        <w:t>00:46:10,020 --&gt; 00:46:15,660</w:t>
      </w:r>
    </w:p>
    <w:p w14:paraId="54E42892" w14:textId="6120E4A1" w:rsidR="00BF7893" w:rsidRDefault="00BF7893" w:rsidP="00BF7893">
      <w:pPr>
        <w:rPr>
          <w:rFonts w:hint="eastAsia"/>
        </w:rPr>
      </w:pPr>
      <w:r>
        <w:rPr>
          <w:rFonts w:hint="eastAsia"/>
        </w:rPr>
        <w:t>它就會有一個執行「知」</w:t>
      </w:r>
      <w:r>
        <w:rPr>
          <w:rFonts w:hint="eastAsia"/>
        </w:rPr>
        <w:t xml:space="preserve"> </w:t>
      </w:r>
      <w:r>
        <w:rPr>
          <w:rFonts w:hint="eastAsia"/>
        </w:rPr>
        <w:t>覺知</w:t>
      </w:r>
      <w:del w:id="50" w:author="國彰 陳" w:date="2024-10-21T09:07:00Z" w16du:dateUtc="2024-10-21T01:07:00Z">
        <w:r w:rsidR="00454D47">
          <w:rPr>
            <w:rFonts w:hint="eastAsia"/>
          </w:rPr>
          <w:delText>之責</w:delText>
        </w:r>
      </w:del>
      <w:ins w:id="51" w:author="國彰 陳" w:date="2024-10-21T09:07:00Z" w16du:dateUtc="2024-10-21T01:07:00Z">
        <w:r>
          <w:rPr>
            <w:rFonts w:hint="eastAsia"/>
          </w:rPr>
          <w:t>職責</w:t>
        </w:r>
      </w:ins>
      <w:r>
        <w:rPr>
          <w:rFonts w:hint="eastAsia"/>
        </w:rPr>
        <w:t>的也就是心</w:t>
      </w:r>
      <w:r>
        <w:rPr>
          <w:rFonts w:hint="eastAsia"/>
        </w:rPr>
        <w:t xml:space="preserve"> </w:t>
      </w:r>
      <w:r>
        <w:rPr>
          <w:rFonts w:hint="eastAsia"/>
        </w:rPr>
        <w:t>還有被</w:t>
      </w:r>
      <w:del w:id="52" w:author="國彰 陳" w:date="2024-10-21T09:07:00Z" w16du:dateUtc="2024-10-21T01:07:00Z">
        <w:r w:rsidR="00454D47">
          <w:rPr>
            <w:rFonts w:hint="eastAsia"/>
          </w:rPr>
          <w:delText>決</w:delText>
        </w:r>
      </w:del>
      <w:ins w:id="53" w:author="國彰 陳" w:date="2024-10-21T09:07:00Z" w16du:dateUtc="2024-10-21T01:07:00Z">
        <w:r>
          <w:rPr>
            <w:rFonts w:hint="eastAsia"/>
          </w:rPr>
          <w:t>覺</w:t>
        </w:r>
      </w:ins>
      <w:r>
        <w:rPr>
          <w:rFonts w:hint="eastAsia"/>
        </w:rPr>
        <w:t>知對象</w:t>
      </w:r>
    </w:p>
    <w:p w14:paraId="4FF54AE5" w14:textId="77777777" w:rsidR="00BF7893" w:rsidRDefault="00BF7893" w:rsidP="00BF7893"/>
    <w:p w14:paraId="10471593" w14:textId="77777777" w:rsidR="00BF7893" w:rsidRDefault="00BF7893" w:rsidP="00BF7893">
      <w:r>
        <w:t>883</w:t>
      </w:r>
    </w:p>
    <w:p w14:paraId="12136ED7" w14:textId="77777777" w:rsidR="00BF7893" w:rsidRDefault="00BF7893" w:rsidP="00BF7893">
      <w:r>
        <w:t>00:46:15,680 --&gt; 00:46:20,130</w:t>
      </w:r>
    </w:p>
    <w:p w14:paraId="0E8FD7B2" w14:textId="45EFCE2D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被覺</w:t>
      </w:r>
      <w:proofErr w:type="gramEnd"/>
      <w:del w:id="54" w:author="國彰 陳" w:date="2024-10-21T09:07:00Z" w16du:dateUtc="2024-10-21T01:07:00Z">
        <w:r w:rsidR="00454D47">
          <w:rPr>
            <w:rFonts w:hint="eastAsia"/>
          </w:rPr>
          <w:delText>之</w:delText>
        </w:r>
      </w:del>
      <w:ins w:id="55" w:author="國彰 陳" w:date="2024-10-21T09:07:00Z" w16du:dateUtc="2024-10-21T01:07:00Z">
        <w:r>
          <w:rPr>
            <w:rFonts w:hint="eastAsia"/>
          </w:rPr>
          <w:t>知</w:t>
        </w:r>
      </w:ins>
      <w:r>
        <w:rPr>
          <w:rFonts w:hint="eastAsia"/>
        </w:rPr>
        <w:t>對象</w:t>
      </w:r>
      <w:r>
        <w:rPr>
          <w:rFonts w:hint="eastAsia"/>
        </w:rPr>
        <w:t xml:space="preserve"> </w:t>
      </w:r>
      <w:r>
        <w:rPr>
          <w:rFonts w:hint="eastAsia"/>
        </w:rPr>
        <w:t>從這個身體開始</w:t>
      </w:r>
    </w:p>
    <w:p w14:paraId="3F5273DF" w14:textId="77777777" w:rsidR="00BF7893" w:rsidRDefault="00BF7893" w:rsidP="00BF7893"/>
    <w:p w14:paraId="5934124B" w14:textId="77777777" w:rsidR="00BF7893" w:rsidRDefault="00BF7893" w:rsidP="00BF7893">
      <w:r>
        <w:t>884</w:t>
      </w:r>
    </w:p>
    <w:p w14:paraId="3DAEB0BF" w14:textId="77777777" w:rsidR="00BF7893" w:rsidRDefault="00BF7893" w:rsidP="00BF7893">
      <w:r>
        <w:t>00:46:20,130 --&gt; 00:46:22,390</w:t>
      </w:r>
    </w:p>
    <w:p w14:paraId="71BF5F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還有各種各樣的名法方面的感覺</w:t>
      </w:r>
    </w:p>
    <w:p w14:paraId="55C4B84B" w14:textId="77777777" w:rsidR="00BF7893" w:rsidRDefault="00BF7893" w:rsidP="00BF7893"/>
    <w:p w14:paraId="76DF0B8E" w14:textId="77777777" w:rsidR="00BF7893" w:rsidRDefault="00BF7893" w:rsidP="00BF7893">
      <w:r>
        <w:t>885</w:t>
      </w:r>
    </w:p>
    <w:p w14:paraId="65CB3F85" w14:textId="77777777" w:rsidR="00BF7893" w:rsidRDefault="00BF7893" w:rsidP="00BF7893">
      <w:r>
        <w:t>00:46:22,400 --&gt; 00:46:25,970</w:t>
      </w:r>
    </w:p>
    <w:p w14:paraId="4150B1C0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比如說苦受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樂受</w:t>
      </w:r>
    </w:p>
    <w:p w14:paraId="4FBFE3D2" w14:textId="77777777" w:rsidR="00BF7893" w:rsidRDefault="00BF7893" w:rsidP="00BF7893"/>
    <w:p w14:paraId="0F93DDA9" w14:textId="77777777" w:rsidR="00BF7893" w:rsidRDefault="00BF7893" w:rsidP="00BF7893">
      <w:r>
        <w:t>886</w:t>
      </w:r>
    </w:p>
    <w:p w14:paraId="36AB653A" w14:textId="77777777" w:rsidR="00BF7893" w:rsidRDefault="00BF7893" w:rsidP="00BF7893">
      <w:r>
        <w:t>00:46:26,130 --&gt; 00:46:27,100</w:t>
      </w:r>
    </w:p>
    <w:p w14:paraId="68572AD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還有心方面的</w:t>
      </w:r>
    </w:p>
    <w:p w14:paraId="7312C8CD" w14:textId="77777777" w:rsidR="00BF7893" w:rsidRDefault="00BF7893" w:rsidP="00BF7893"/>
    <w:p w14:paraId="32AE4CBF" w14:textId="77777777" w:rsidR="00BF7893" w:rsidRDefault="00BF7893" w:rsidP="00BF7893">
      <w:r>
        <w:t>887</w:t>
      </w:r>
    </w:p>
    <w:p w14:paraId="63C300FE" w14:textId="77777777" w:rsidR="00BF7893" w:rsidRDefault="00BF7893" w:rsidP="00BF7893">
      <w:r>
        <w:t>00:46:27,260 --&gt; 00:46:31,940</w:t>
      </w:r>
    </w:p>
    <w:p w14:paraId="4B0A06A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</w:t>
      </w:r>
      <w:proofErr w:type="gramStart"/>
      <w:r>
        <w:rPr>
          <w:rFonts w:hint="eastAsia"/>
        </w:rPr>
        <w:t>說苦受樂受</w:t>
      </w:r>
      <w:proofErr w:type="gramEnd"/>
      <w:r>
        <w:rPr>
          <w:rFonts w:hint="eastAsia"/>
        </w:rPr>
        <w:t>和不苦不樂的感受</w:t>
      </w:r>
      <w:r>
        <w:rPr>
          <w:rFonts w:hint="eastAsia"/>
        </w:rPr>
        <w:t xml:space="preserve"> </w:t>
      </w:r>
      <w:r>
        <w:rPr>
          <w:rFonts w:hint="eastAsia"/>
        </w:rPr>
        <w:t>這是心方面的</w:t>
      </w:r>
    </w:p>
    <w:p w14:paraId="5AAE5AEF" w14:textId="77777777" w:rsidR="00BF7893" w:rsidRDefault="00BF7893" w:rsidP="00BF7893"/>
    <w:p w14:paraId="6DE35EFC" w14:textId="77777777" w:rsidR="00BF7893" w:rsidRDefault="00BF7893" w:rsidP="00BF7893">
      <w:r>
        <w:t>888</w:t>
      </w:r>
    </w:p>
    <w:p w14:paraId="46BFD36C" w14:textId="77777777" w:rsidR="00BF7893" w:rsidRDefault="00BF7893" w:rsidP="00BF7893">
      <w:r>
        <w:t>00:46:31,940 --&gt; 00:46:33,080</w:t>
      </w:r>
    </w:p>
    <w:p w14:paraId="481EA30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剛才是身方面的</w:t>
      </w:r>
    </w:p>
    <w:p w14:paraId="5A617113" w14:textId="77777777" w:rsidR="00BF7893" w:rsidRDefault="00BF7893" w:rsidP="00BF7893"/>
    <w:p w14:paraId="673BD9D0" w14:textId="77777777" w:rsidR="00BF7893" w:rsidRDefault="00BF7893" w:rsidP="00BF7893">
      <w:r>
        <w:t>889</w:t>
      </w:r>
    </w:p>
    <w:p w14:paraId="7E2000B0" w14:textId="77777777" w:rsidR="00BF7893" w:rsidRDefault="00BF7893" w:rsidP="00BF7893">
      <w:r>
        <w:t>00:46:33,080 --&gt; 00:46:34,720</w:t>
      </w:r>
    </w:p>
    <w:p w14:paraId="2CC7510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或者各種各樣的造作</w:t>
      </w:r>
    </w:p>
    <w:p w14:paraId="757B70F2" w14:textId="77777777" w:rsidR="00BF7893" w:rsidRDefault="00BF7893" w:rsidP="00BF7893"/>
    <w:p w14:paraId="1BA8EF19" w14:textId="77777777" w:rsidR="00BF7893" w:rsidRDefault="00BF7893" w:rsidP="00BF7893">
      <w:r>
        <w:t>890</w:t>
      </w:r>
    </w:p>
    <w:p w14:paraId="3AE95D3C" w14:textId="77777777" w:rsidR="00BF7893" w:rsidRDefault="00BF7893" w:rsidP="00BF7893">
      <w:r>
        <w:t>00:46:34,870 --&gt; 00:46:38,140</w:t>
      </w:r>
    </w:p>
    <w:p w14:paraId="25AAA7C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包括我們心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和壞的造作</w:t>
      </w:r>
    </w:p>
    <w:p w14:paraId="1EF2729A" w14:textId="77777777" w:rsidR="00BF7893" w:rsidRDefault="00BF7893" w:rsidP="00BF7893"/>
    <w:p w14:paraId="56234F77" w14:textId="77777777" w:rsidR="00BF7893" w:rsidRDefault="00BF7893" w:rsidP="00BF7893">
      <w:r>
        <w:t>891</w:t>
      </w:r>
    </w:p>
    <w:p w14:paraId="23AC7A0C" w14:textId="77777777" w:rsidR="00BF7893" w:rsidRDefault="00BF7893" w:rsidP="00BF7893">
      <w:r>
        <w:t>00:46:38,330 --&gt; 00:46:42,091</w:t>
      </w:r>
    </w:p>
    <w:p w14:paraId="2AD2F4D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這些都是被心覺知對象</w:t>
      </w:r>
    </w:p>
    <w:p w14:paraId="7A073404" w14:textId="77777777" w:rsidR="00BF7893" w:rsidRDefault="00BF7893" w:rsidP="00BF7893"/>
    <w:p w14:paraId="016376D7" w14:textId="77777777" w:rsidR="00BF7893" w:rsidRDefault="00BF7893" w:rsidP="00BF7893">
      <w:r>
        <w:t>892</w:t>
      </w:r>
    </w:p>
    <w:p w14:paraId="5FD2D378" w14:textId="77777777" w:rsidR="00BF7893" w:rsidRDefault="00BF7893" w:rsidP="00BF7893">
      <w:r>
        <w:t>00:46:42,091 --&gt; 00:46:51,560</w:t>
      </w:r>
    </w:p>
    <w:p w14:paraId="360799B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當境界這就是有</w:t>
      </w:r>
      <w:proofErr w:type="gramStart"/>
      <w:r>
        <w:rPr>
          <w:rFonts w:hint="eastAsia"/>
        </w:rPr>
        <w:t>這樣覺</w:t>
      </w:r>
      <w:proofErr w:type="gramEnd"/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rPr>
          <w:rFonts w:hint="eastAsia"/>
        </w:rPr>
        <w:t>覺知的這個事物</w:t>
      </w:r>
      <w:r>
        <w:rPr>
          <w:rFonts w:hint="eastAsia"/>
        </w:rPr>
        <w:t xml:space="preserve"> </w:t>
      </w:r>
      <w:r>
        <w:rPr>
          <w:rFonts w:hint="eastAsia"/>
        </w:rPr>
        <w:t>還有</w:t>
      </w:r>
      <w:proofErr w:type="gramStart"/>
      <w:r>
        <w:rPr>
          <w:rFonts w:hint="eastAsia"/>
        </w:rPr>
        <w:t>某個被覺知</w:t>
      </w:r>
      <w:proofErr w:type="gramEnd"/>
      <w:r>
        <w:rPr>
          <w:rFonts w:hint="eastAsia"/>
        </w:rPr>
        <w:t>的事物</w:t>
      </w:r>
    </w:p>
    <w:p w14:paraId="5CA178E4" w14:textId="77777777" w:rsidR="00BF7893" w:rsidRDefault="00BF7893" w:rsidP="00BF7893"/>
    <w:p w14:paraId="39A7BA7D" w14:textId="77777777" w:rsidR="00BF7893" w:rsidRDefault="00BF7893" w:rsidP="00BF7893">
      <w:r>
        <w:t>893</w:t>
      </w:r>
    </w:p>
    <w:p w14:paraId="72AA2A52" w14:textId="77777777" w:rsidR="00BF7893" w:rsidRDefault="00BF7893" w:rsidP="00BF7893">
      <w:r>
        <w:t>00:46:51,560 --&gt; 00:46:52,420</w:t>
      </w:r>
    </w:p>
    <w:p w14:paraId="05266EA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當它出現的時候</w:t>
      </w:r>
    </w:p>
    <w:p w14:paraId="2E6E93B8" w14:textId="77777777" w:rsidR="00BF7893" w:rsidRDefault="00BF7893" w:rsidP="00BF7893"/>
    <w:p w14:paraId="6325B808" w14:textId="77777777" w:rsidR="00BF7893" w:rsidRDefault="00BF7893" w:rsidP="00BF7893">
      <w:r>
        <w:t>894</w:t>
      </w:r>
    </w:p>
    <w:p w14:paraId="391201F8" w14:textId="77777777" w:rsidR="00BF7893" w:rsidRDefault="00BF7893" w:rsidP="00BF7893">
      <w:r>
        <w:t>00:46:52,420 --&gt; 00:46:54,940</w:t>
      </w:r>
    </w:p>
    <w:p w14:paraId="02E252A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我們這個叫做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分離開</w:t>
      </w:r>
      <w:r>
        <w:rPr>
          <w:rFonts w:hint="eastAsia"/>
        </w:rPr>
        <w:t xml:space="preserve"> </w:t>
      </w:r>
      <w:r>
        <w:rPr>
          <w:rFonts w:hint="eastAsia"/>
        </w:rPr>
        <w:t>這個能跟得上嗎</w:t>
      </w:r>
    </w:p>
    <w:p w14:paraId="3F887B33" w14:textId="77777777" w:rsidR="00BF7893" w:rsidRDefault="00BF7893" w:rsidP="00BF7893"/>
    <w:p w14:paraId="71EB1A69" w14:textId="77777777" w:rsidR="00BF7893" w:rsidRDefault="00BF7893" w:rsidP="00BF7893">
      <w:r>
        <w:t>895</w:t>
      </w:r>
    </w:p>
    <w:p w14:paraId="6361188A" w14:textId="77777777" w:rsidR="00BF7893" w:rsidRDefault="00BF7893" w:rsidP="00BF7893">
      <w:r>
        <w:t>00:46:54,940 --&gt; 00:46:58,060</w:t>
      </w:r>
    </w:p>
    <w:p w14:paraId="1EF763A4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分離開</w:t>
      </w:r>
      <w:r>
        <w:rPr>
          <w:rFonts w:hint="eastAsia"/>
        </w:rPr>
        <w:t xml:space="preserve"> </w:t>
      </w:r>
      <w:r>
        <w:rPr>
          <w:rFonts w:hint="eastAsia"/>
        </w:rPr>
        <w:t>也就是有心</w:t>
      </w:r>
      <w:r>
        <w:rPr>
          <w:rFonts w:hint="eastAsia"/>
        </w:rPr>
        <w:t xml:space="preserve"> </w:t>
      </w:r>
      <w:r>
        <w:rPr>
          <w:rFonts w:hint="eastAsia"/>
        </w:rPr>
        <w:t>它是一個部分</w:t>
      </w:r>
    </w:p>
    <w:p w14:paraId="13B64793" w14:textId="77777777" w:rsidR="00BF7893" w:rsidRDefault="00BF7893" w:rsidP="00BF7893"/>
    <w:p w14:paraId="52E48055" w14:textId="77777777" w:rsidR="00BF7893" w:rsidRDefault="00BF7893" w:rsidP="00BF7893">
      <w:r>
        <w:t>896</w:t>
      </w:r>
    </w:p>
    <w:p w14:paraId="231C23FB" w14:textId="77777777" w:rsidR="00BF7893" w:rsidRDefault="00BF7893" w:rsidP="00BF7893">
      <w:r>
        <w:t>00:46:58,440 --&gt; 00:47:01,250</w:t>
      </w:r>
    </w:p>
    <w:p w14:paraId="099D2BA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還有身體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proofErr w:type="gramStart"/>
      <w:r>
        <w:rPr>
          <w:rFonts w:hint="eastAsia"/>
        </w:rPr>
        <w:t>是被覺知</w:t>
      </w:r>
      <w:proofErr w:type="gramEnd"/>
      <w:r>
        <w:rPr>
          <w:rFonts w:hint="eastAsia"/>
        </w:rPr>
        <w:t>對象</w:t>
      </w:r>
    </w:p>
    <w:p w14:paraId="6D9F71FD" w14:textId="77777777" w:rsidR="00BF7893" w:rsidRDefault="00BF7893" w:rsidP="00BF7893"/>
    <w:p w14:paraId="18E4E116" w14:textId="77777777" w:rsidR="00BF7893" w:rsidRDefault="00BF7893" w:rsidP="00BF7893">
      <w:r>
        <w:t>897</w:t>
      </w:r>
    </w:p>
    <w:p w14:paraId="1F9BCB4E" w14:textId="77777777" w:rsidR="00BF7893" w:rsidRDefault="00BF7893" w:rsidP="00BF7893">
      <w:r>
        <w:t>00:47:01,250 --&gt; 00:47:01,740</w:t>
      </w:r>
    </w:p>
    <w:p w14:paraId="36D33FA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還有什麼呢</w:t>
      </w:r>
    </w:p>
    <w:p w14:paraId="613E0571" w14:textId="77777777" w:rsidR="00BF7893" w:rsidRDefault="00BF7893" w:rsidP="00BF7893"/>
    <w:p w14:paraId="2363B218" w14:textId="77777777" w:rsidR="00BF7893" w:rsidRDefault="00BF7893" w:rsidP="00BF7893">
      <w:r>
        <w:t>898</w:t>
      </w:r>
    </w:p>
    <w:p w14:paraId="42B407BA" w14:textId="77777777" w:rsidR="00BF7893" w:rsidRDefault="00BF7893" w:rsidP="00BF7893">
      <w:r>
        <w:t>00:47:02,240 --&gt; 00:47:02,760</w:t>
      </w:r>
    </w:p>
    <w:p w14:paraId="0F994F9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有受</w:t>
      </w:r>
    </w:p>
    <w:p w14:paraId="078E8E8D" w14:textId="77777777" w:rsidR="00BF7893" w:rsidRDefault="00BF7893" w:rsidP="00BF7893"/>
    <w:p w14:paraId="02FF6A07" w14:textId="77777777" w:rsidR="00BF7893" w:rsidRDefault="00BF7893" w:rsidP="00BF7893">
      <w:r>
        <w:t>899</w:t>
      </w:r>
    </w:p>
    <w:p w14:paraId="1B9347DE" w14:textId="77777777" w:rsidR="00BF7893" w:rsidRDefault="00BF7893" w:rsidP="00BF7893">
      <w:r>
        <w:t>00:47:04,050 --&gt; 00:47:06,570</w:t>
      </w:r>
    </w:p>
    <w:p w14:paraId="7C38C16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有想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它比較</w:t>
      </w:r>
      <w:proofErr w:type="gramStart"/>
      <w:r>
        <w:rPr>
          <w:rFonts w:hint="eastAsia"/>
        </w:rPr>
        <w:t>難觀心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放一放</w:t>
      </w:r>
    </w:p>
    <w:p w14:paraId="28606E47" w14:textId="77777777" w:rsidR="00BF7893" w:rsidRDefault="00BF7893" w:rsidP="00BF7893"/>
    <w:p w14:paraId="167355F7" w14:textId="77777777" w:rsidR="00BF7893" w:rsidRDefault="00BF7893" w:rsidP="00BF7893">
      <w:r>
        <w:t>900</w:t>
      </w:r>
    </w:p>
    <w:p w14:paraId="61B592BC" w14:textId="77777777" w:rsidR="00BF7893" w:rsidRDefault="00BF7893" w:rsidP="00BF7893">
      <w:r>
        <w:t>00:47:06,690 --&gt; 00:47:10,480</w:t>
      </w:r>
    </w:p>
    <w:p w14:paraId="0DCB245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</w:t>
      </w:r>
      <w:proofErr w:type="gramStart"/>
      <w:r>
        <w:rPr>
          <w:rFonts w:hint="eastAsia"/>
        </w:rPr>
        <w:t>去觀行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也就是心造作好造作壞</w:t>
      </w:r>
    </w:p>
    <w:p w14:paraId="453EFD78" w14:textId="77777777" w:rsidR="00BF7893" w:rsidRDefault="00BF7893" w:rsidP="00BF7893"/>
    <w:p w14:paraId="1C8EBDD6" w14:textId="77777777" w:rsidR="00BF7893" w:rsidRDefault="00BF7893" w:rsidP="00BF7893">
      <w:r>
        <w:t>901</w:t>
      </w:r>
    </w:p>
    <w:p w14:paraId="2B157B08" w14:textId="77777777" w:rsidR="00BF7893" w:rsidRDefault="00BF7893" w:rsidP="00BF7893">
      <w:r>
        <w:t>00:47:10,800 --&gt; 00:47:14,860</w:t>
      </w:r>
    </w:p>
    <w:p w14:paraId="721DB5E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這也是被心覺知的對象</w:t>
      </w:r>
      <w:r>
        <w:rPr>
          <w:rFonts w:hint="eastAsia"/>
        </w:rPr>
        <w:t xml:space="preserve"> </w:t>
      </w:r>
      <w:r>
        <w:rPr>
          <w:rFonts w:hint="eastAsia"/>
        </w:rPr>
        <w:t>能跟得上嗎</w:t>
      </w:r>
    </w:p>
    <w:p w14:paraId="78D82A25" w14:textId="77777777" w:rsidR="00BF7893" w:rsidRDefault="00BF7893" w:rsidP="00BF7893"/>
    <w:p w14:paraId="17D5B55F" w14:textId="77777777" w:rsidR="00BF7893" w:rsidRDefault="00BF7893" w:rsidP="00BF7893">
      <w:r>
        <w:t>902</w:t>
      </w:r>
    </w:p>
    <w:p w14:paraId="7C9BAE96" w14:textId="77777777" w:rsidR="00BF7893" w:rsidRDefault="00BF7893" w:rsidP="00BF7893">
      <w:r>
        <w:t>00:47:15,450 --&gt; 00:47:17,220</w:t>
      </w:r>
    </w:p>
    <w:p w14:paraId="7B85AFB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這個叫做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它分離開了</w:t>
      </w:r>
    </w:p>
    <w:p w14:paraId="52B3102B" w14:textId="77777777" w:rsidR="00BF7893" w:rsidRDefault="00BF7893" w:rsidP="00BF7893"/>
    <w:p w14:paraId="3A8011DF" w14:textId="77777777" w:rsidR="00BF7893" w:rsidRDefault="00BF7893" w:rsidP="00BF7893">
      <w:r>
        <w:t>903</w:t>
      </w:r>
    </w:p>
    <w:p w14:paraId="5E3A6017" w14:textId="77777777" w:rsidR="00BF7893" w:rsidRDefault="00BF7893" w:rsidP="00BF7893">
      <w:r>
        <w:t>00:47:17,320 --&gt; 00:47:18,820</w:t>
      </w:r>
    </w:p>
    <w:p w14:paraId="0085488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它分離開了之後</w:t>
      </w:r>
    </w:p>
    <w:p w14:paraId="143BDAF4" w14:textId="77777777" w:rsidR="00BF7893" w:rsidRDefault="00BF7893" w:rsidP="00BF7893"/>
    <w:p w14:paraId="574B84CD" w14:textId="77777777" w:rsidR="00BF7893" w:rsidRDefault="00BF7893" w:rsidP="00BF7893">
      <w:r>
        <w:t>904</w:t>
      </w:r>
    </w:p>
    <w:p w14:paraId="0732A0BA" w14:textId="77777777" w:rsidR="00BF7893" w:rsidRDefault="00BF7893" w:rsidP="00BF7893">
      <w:r>
        <w:t>00:47:18,860 --&gt; 00:47:21,890</w:t>
      </w:r>
    </w:p>
    <w:p w14:paraId="3C4CBF1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分離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它有一個非常關鍵的核心</w:t>
      </w:r>
    </w:p>
    <w:p w14:paraId="674C7035" w14:textId="77777777" w:rsidR="00BF7893" w:rsidRDefault="00BF7893" w:rsidP="00BF7893"/>
    <w:p w14:paraId="7A7995B0" w14:textId="77777777" w:rsidR="00BF7893" w:rsidRDefault="00BF7893" w:rsidP="00BF7893">
      <w:r>
        <w:t>905</w:t>
      </w:r>
    </w:p>
    <w:p w14:paraId="25708B7B" w14:textId="77777777" w:rsidR="00BF7893" w:rsidRDefault="00BF7893" w:rsidP="00BF7893">
      <w:r>
        <w:t>00:47:21,950 --&gt; 00:47:23,770</w:t>
      </w:r>
    </w:p>
    <w:p w14:paraId="69A3C1F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一定要有某一個事物</w:t>
      </w:r>
    </w:p>
    <w:p w14:paraId="4A557AEC" w14:textId="77777777" w:rsidR="00BF7893" w:rsidRDefault="00BF7893" w:rsidP="00BF7893"/>
    <w:p w14:paraId="4C59872D" w14:textId="77777777" w:rsidR="00BF7893" w:rsidRDefault="00BF7893" w:rsidP="00BF7893">
      <w:r>
        <w:t>906</w:t>
      </w:r>
    </w:p>
    <w:p w14:paraId="21A3A237" w14:textId="77777777" w:rsidR="00BF7893" w:rsidRDefault="00BF7893" w:rsidP="00BF7893">
      <w:r>
        <w:t>00:47:23,930 --&gt; 00:47:25,510</w:t>
      </w:r>
    </w:p>
    <w:p w14:paraId="1D92DBC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它一定要永遠分離開的</w:t>
      </w:r>
    </w:p>
    <w:p w14:paraId="2606BCFC" w14:textId="77777777" w:rsidR="00BF7893" w:rsidRDefault="00BF7893" w:rsidP="00BF7893"/>
    <w:p w14:paraId="6B8CD8E6" w14:textId="77777777" w:rsidR="00BF7893" w:rsidRDefault="00BF7893" w:rsidP="00BF7893">
      <w:r>
        <w:t>907</w:t>
      </w:r>
    </w:p>
    <w:p w14:paraId="1569E917" w14:textId="77777777" w:rsidR="00BF7893" w:rsidRDefault="00BF7893" w:rsidP="00BF7893">
      <w:r>
        <w:t>00:47:25,510 --&gt; 00:47:27,250</w:t>
      </w:r>
    </w:p>
    <w:p w14:paraId="1B1FE2D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這個事物叫做心</w:t>
      </w:r>
    </w:p>
    <w:p w14:paraId="314CF5AB" w14:textId="77777777" w:rsidR="00BF7893" w:rsidRDefault="00BF7893" w:rsidP="00BF7893"/>
    <w:p w14:paraId="70796C1F" w14:textId="77777777" w:rsidR="00BF7893" w:rsidRDefault="00BF7893" w:rsidP="00BF7893">
      <w:r>
        <w:t>908</w:t>
      </w:r>
    </w:p>
    <w:p w14:paraId="7D35DAA4" w14:textId="77777777" w:rsidR="00BF7893" w:rsidRDefault="00BF7893" w:rsidP="00BF7893">
      <w:r>
        <w:t>00:47:27,250 --&gt; 00:47:31,257</w:t>
      </w:r>
    </w:p>
    <w:p w14:paraId="1611CFAD" w14:textId="1BC57E73" w:rsidR="00BF7893" w:rsidRDefault="00BF7893" w:rsidP="00BF7893">
      <w:pPr>
        <w:rPr>
          <w:rFonts w:hint="eastAsia"/>
        </w:rPr>
      </w:pPr>
      <w:r>
        <w:rPr>
          <w:rFonts w:hint="eastAsia"/>
        </w:rPr>
        <w:t>也就是它永遠有一個執行覺知</w:t>
      </w:r>
      <w:del w:id="56" w:author="國彰 陳" w:date="2024-10-21T09:07:00Z" w16du:dateUtc="2024-10-21T01:07:00Z">
        <w:r w:rsidR="00454D47">
          <w:rPr>
            <w:rFonts w:hint="eastAsia"/>
          </w:rPr>
          <w:delText>執責</w:delText>
        </w:r>
      </w:del>
      <w:ins w:id="57" w:author="國彰 陳" w:date="2024-10-21T09:07:00Z" w16du:dateUtc="2024-10-21T01:07:00Z">
        <w:r>
          <w:rPr>
            <w:rFonts w:hint="eastAsia"/>
          </w:rPr>
          <w:t>職責</w:t>
        </w:r>
      </w:ins>
      <w:r>
        <w:rPr>
          <w:rFonts w:hint="eastAsia"/>
        </w:rPr>
        <w:t>的也就是心</w:t>
      </w:r>
    </w:p>
    <w:p w14:paraId="4458CA55" w14:textId="77777777" w:rsidR="00BF7893" w:rsidRDefault="00BF7893" w:rsidP="00BF7893"/>
    <w:p w14:paraId="1D56F859" w14:textId="77777777" w:rsidR="00BF7893" w:rsidRDefault="00BF7893" w:rsidP="00BF7893">
      <w:r>
        <w:t>909</w:t>
      </w:r>
    </w:p>
    <w:p w14:paraId="2C821D2A" w14:textId="77777777" w:rsidR="00BF7893" w:rsidRDefault="00BF7893" w:rsidP="00BF7893">
      <w:r>
        <w:t>00:47:31,257 --&gt; 00:47:34,100</w:t>
      </w:r>
    </w:p>
    <w:p w14:paraId="16A59BE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</w:t>
      </w:r>
      <w:proofErr w:type="gramStart"/>
      <w:r>
        <w:rPr>
          <w:rFonts w:hint="eastAsia"/>
        </w:rPr>
        <w:t>這個被覺知</w:t>
      </w:r>
      <w:proofErr w:type="gramEnd"/>
      <w:r>
        <w:rPr>
          <w:rFonts w:hint="eastAsia"/>
        </w:rPr>
        <w:t>對象</w:t>
      </w:r>
      <w:r>
        <w:rPr>
          <w:rFonts w:hint="eastAsia"/>
        </w:rPr>
        <w:t xml:space="preserve"> </w:t>
      </w:r>
      <w:r>
        <w:rPr>
          <w:rFonts w:hint="eastAsia"/>
        </w:rPr>
        <w:t>知道嗎</w:t>
      </w:r>
    </w:p>
    <w:p w14:paraId="6A5A462E" w14:textId="77777777" w:rsidR="00BF7893" w:rsidRDefault="00BF7893" w:rsidP="00BF7893"/>
    <w:p w14:paraId="24433013" w14:textId="77777777" w:rsidR="00BF7893" w:rsidRDefault="00BF7893" w:rsidP="00BF7893">
      <w:r>
        <w:t>910</w:t>
      </w:r>
    </w:p>
    <w:p w14:paraId="409808D1" w14:textId="77777777" w:rsidR="00BF7893" w:rsidRDefault="00BF7893" w:rsidP="00BF7893">
      <w:r>
        <w:t>00:47:34,650 --&gt; 00:47:36,310</w:t>
      </w:r>
    </w:p>
    <w:p w14:paraId="2397117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接下來當他能夠分離開</w:t>
      </w:r>
    </w:p>
    <w:p w14:paraId="7584FBE2" w14:textId="77777777" w:rsidR="00BF7893" w:rsidRDefault="00BF7893" w:rsidP="00BF7893"/>
    <w:p w14:paraId="09BFF328" w14:textId="77777777" w:rsidR="00BF7893" w:rsidRDefault="00BF7893" w:rsidP="00BF7893">
      <w:r>
        <w:t>911</w:t>
      </w:r>
    </w:p>
    <w:p w14:paraId="23E0084B" w14:textId="77777777" w:rsidR="00BF7893" w:rsidRDefault="00BF7893" w:rsidP="00BF7893">
      <w:r>
        <w:t>00:47:36,390 --&gt; 00:47:38,182</w:t>
      </w:r>
    </w:p>
    <w:p w14:paraId="64AAF90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我們就能夠開始看到說</w:t>
      </w:r>
    </w:p>
    <w:p w14:paraId="0E1FEB25" w14:textId="77777777" w:rsidR="00BF7893" w:rsidRDefault="00BF7893" w:rsidP="00BF7893"/>
    <w:p w14:paraId="798C9200" w14:textId="77777777" w:rsidR="00BF7893" w:rsidRDefault="00BF7893" w:rsidP="00BF7893">
      <w:r>
        <w:t>912</w:t>
      </w:r>
    </w:p>
    <w:p w14:paraId="20CA069C" w14:textId="77777777" w:rsidR="00BF7893" w:rsidRDefault="00BF7893" w:rsidP="00BF7893">
      <w:r>
        <w:t>00:47:38,182 --&gt; 00:47:42,390</w:t>
      </w:r>
    </w:p>
    <w:p w14:paraId="016C44D9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被覺知</w:t>
      </w:r>
      <w:proofErr w:type="gramEnd"/>
      <w:r>
        <w:rPr>
          <w:rFonts w:hint="eastAsia"/>
        </w:rPr>
        <w:t>的所有的這些事物</w:t>
      </w:r>
      <w:r>
        <w:rPr>
          <w:rFonts w:hint="eastAsia"/>
        </w:rPr>
        <w:t xml:space="preserve"> </w:t>
      </w:r>
      <w:r>
        <w:rPr>
          <w:rFonts w:hint="eastAsia"/>
        </w:rPr>
        <w:t>它全部展現三法印</w:t>
      </w:r>
    </w:p>
    <w:p w14:paraId="3199F8D2" w14:textId="77777777" w:rsidR="00BF7893" w:rsidRDefault="00BF7893" w:rsidP="00BF7893"/>
    <w:p w14:paraId="7AEB6EC6" w14:textId="77777777" w:rsidR="00BF7893" w:rsidRDefault="00BF7893" w:rsidP="00BF7893">
      <w:r>
        <w:t>913</w:t>
      </w:r>
    </w:p>
    <w:p w14:paraId="35058925" w14:textId="77777777" w:rsidR="00BF7893" w:rsidRDefault="00BF7893" w:rsidP="00BF7893">
      <w:r>
        <w:t>00:47:44,370 --&gt; 00:47:49,740</w:t>
      </w:r>
    </w:p>
    <w:p w14:paraId="306B1F3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接下來我們就會發現說</w:t>
      </w:r>
      <w:r>
        <w:rPr>
          <w:rFonts w:hint="eastAsia"/>
        </w:rPr>
        <w:t xml:space="preserve"> </w:t>
      </w:r>
      <w:r>
        <w:rPr>
          <w:rFonts w:hint="eastAsia"/>
        </w:rPr>
        <w:t>執行覺知職責的心</w:t>
      </w:r>
      <w:r>
        <w:rPr>
          <w:rFonts w:hint="eastAsia"/>
        </w:rPr>
        <w:t xml:space="preserve"> </w:t>
      </w:r>
      <w:r>
        <w:rPr>
          <w:rFonts w:hint="eastAsia"/>
        </w:rPr>
        <w:t>一樣是呈現三法印的</w:t>
      </w:r>
    </w:p>
    <w:p w14:paraId="189870F9" w14:textId="77777777" w:rsidR="00BF7893" w:rsidRDefault="00BF7893" w:rsidP="00BF7893"/>
    <w:p w14:paraId="2B32AF97" w14:textId="77777777" w:rsidR="00BF7893" w:rsidRDefault="00BF7893" w:rsidP="00BF7893">
      <w:r>
        <w:t>914</w:t>
      </w:r>
    </w:p>
    <w:p w14:paraId="5286F0FF" w14:textId="77777777" w:rsidR="00BF7893" w:rsidRDefault="00BF7893" w:rsidP="00BF7893">
      <w:r>
        <w:t>00:47:49,740 --&gt; 00:47:52,440</w:t>
      </w:r>
    </w:p>
    <w:p w14:paraId="1DD848D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有的時候覺知</w:t>
      </w:r>
      <w:r>
        <w:rPr>
          <w:rFonts w:hint="eastAsia"/>
        </w:rPr>
        <w:t xml:space="preserve"> </w:t>
      </w:r>
      <w:r>
        <w:rPr>
          <w:rFonts w:hint="eastAsia"/>
        </w:rPr>
        <w:t>有的時候迷</w:t>
      </w:r>
    </w:p>
    <w:p w14:paraId="0D704B83" w14:textId="77777777" w:rsidR="00BF7893" w:rsidRDefault="00BF7893" w:rsidP="00BF7893"/>
    <w:p w14:paraId="280D926B" w14:textId="77777777" w:rsidR="00BF7893" w:rsidRDefault="00BF7893" w:rsidP="00BF7893">
      <w:r>
        <w:t>915</w:t>
      </w:r>
    </w:p>
    <w:p w14:paraId="2BB6E4B2" w14:textId="77777777" w:rsidR="00BF7893" w:rsidRDefault="00BF7893" w:rsidP="00BF7893">
      <w:r>
        <w:t>00:47:52,610 --&gt; 00:47:54,780</w:t>
      </w:r>
    </w:p>
    <w:p w14:paraId="227041A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有的時候緊盯</w:t>
      </w:r>
      <w:r>
        <w:rPr>
          <w:rFonts w:hint="eastAsia"/>
        </w:rPr>
        <w:t xml:space="preserve"> </w:t>
      </w:r>
      <w:r>
        <w:rPr>
          <w:rFonts w:hint="eastAsia"/>
        </w:rPr>
        <w:t>有的時候走神</w:t>
      </w:r>
    </w:p>
    <w:p w14:paraId="47928379" w14:textId="77777777" w:rsidR="00BF7893" w:rsidRDefault="00BF7893" w:rsidP="00BF7893"/>
    <w:p w14:paraId="5ACA8575" w14:textId="77777777" w:rsidR="00BF7893" w:rsidRDefault="00BF7893" w:rsidP="00BF7893">
      <w:r>
        <w:t>916</w:t>
      </w:r>
    </w:p>
    <w:p w14:paraId="266EC4CE" w14:textId="77777777" w:rsidR="00BF7893" w:rsidRDefault="00BF7893" w:rsidP="00BF7893">
      <w:r>
        <w:t>00:47:54,781 --&gt; 00:47:57,380</w:t>
      </w:r>
    </w:p>
    <w:p w14:paraId="0280CA8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有的時候覺知</w:t>
      </w:r>
      <w:r>
        <w:rPr>
          <w:rFonts w:hint="eastAsia"/>
        </w:rPr>
        <w:t xml:space="preserve"> </w:t>
      </w:r>
      <w:r>
        <w:rPr>
          <w:rFonts w:hint="eastAsia"/>
        </w:rPr>
        <w:t>知道嗎</w:t>
      </w:r>
    </w:p>
    <w:p w14:paraId="21E5B57F" w14:textId="77777777" w:rsidR="00BF7893" w:rsidRDefault="00BF7893" w:rsidP="00BF7893"/>
    <w:p w14:paraId="04707B92" w14:textId="77777777" w:rsidR="00BF7893" w:rsidRDefault="00BF7893" w:rsidP="00BF7893">
      <w:r>
        <w:t>917</w:t>
      </w:r>
    </w:p>
    <w:p w14:paraId="6A413D85" w14:textId="77777777" w:rsidR="00BF7893" w:rsidRDefault="00BF7893" w:rsidP="00BF7893">
      <w:r>
        <w:t>00:48:00,050 --&gt; 00:48:03,642</w:t>
      </w:r>
    </w:p>
    <w:p w14:paraId="63E1FAF8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被覺知</w:t>
      </w:r>
      <w:proofErr w:type="gramEnd"/>
      <w:r>
        <w:rPr>
          <w:rFonts w:hint="eastAsia"/>
        </w:rPr>
        <w:t>的全部的這些事物</w:t>
      </w:r>
      <w:r>
        <w:rPr>
          <w:rFonts w:hint="eastAsia"/>
        </w:rPr>
        <w:t xml:space="preserve"> </w:t>
      </w:r>
      <w:r>
        <w:rPr>
          <w:rFonts w:hint="eastAsia"/>
        </w:rPr>
        <w:t>都是呈現三法印的</w:t>
      </w:r>
    </w:p>
    <w:p w14:paraId="6F65EC42" w14:textId="77777777" w:rsidR="00BF7893" w:rsidRDefault="00BF7893" w:rsidP="00BF7893"/>
    <w:p w14:paraId="34259CF5" w14:textId="77777777" w:rsidR="00BF7893" w:rsidRDefault="00BF7893" w:rsidP="00BF7893">
      <w:r>
        <w:t>918</w:t>
      </w:r>
    </w:p>
    <w:p w14:paraId="22033BF2" w14:textId="77777777" w:rsidR="00BF7893" w:rsidRDefault="00BF7893" w:rsidP="00BF7893">
      <w:r>
        <w:t>00:48:03,642 --&gt; 00:48:09,280</w:t>
      </w:r>
    </w:p>
    <w:p w14:paraId="711F7DB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執行覺知職責的心</w:t>
      </w:r>
      <w:r>
        <w:rPr>
          <w:rFonts w:hint="eastAsia"/>
        </w:rPr>
        <w:t xml:space="preserve"> </w:t>
      </w:r>
      <w:r>
        <w:rPr>
          <w:rFonts w:hint="eastAsia"/>
        </w:rPr>
        <w:t>一樣呈現三法印</w:t>
      </w:r>
      <w:r>
        <w:rPr>
          <w:rFonts w:hint="eastAsia"/>
        </w:rPr>
        <w:t xml:space="preserve"> </w:t>
      </w:r>
      <w:r>
        <w:rPr>
          <w:rFonts w:hint="eastAsia"/>
        </w:rPr>
        <w:t>能跟得上嗎</w:t>
      </w:r>
    </w:p>
    <w:p w14:paraId="6025D3C7" w14:textId="77777777" w:rsidR="00BF7893" w:rsidRDefault="00BF7893" w:rsidP="00BF7893"/>
    <w:p w14:paraId="263A6976" w14:textId="77777777" w:rsidR="00BF7893" w:rsidRDefault="00BF7893" w:rsidP="00BF7893">
      <w:r>
        <w:t>919</w:t>
      </w:r>
    </w:p>
    <w:p w14:paraId="29ECAA7C" w14:textId="77777777" w:rsidR="00BF7893" w:rsidRDefault="00BF7893" w:rsidP="00BF7893">
      <w:r>
        <w:t>00:48:09,810 --&gt; 00:48:12,500</w:t>
      </w:r>
    </w:p>
    <w:p w14:paraId="77552FF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到了某一點</w:t>
      </w:r>
      <w:r>
        <w:rPr>
          <w:rFonts w:hint="eastAsia"/>
        </w:rPr>
        <w:t xml:space="preserve"> </w:t>
      </w:r>
      <w:r>
        <w:rPr>
          <w:rFonts w:hint="eastAsia"/>
        </w:rPr>
        <w:t>然後我們修行就會容易了</w:t>
      </w:r>
    </w:p>
    <w:p w14:paraId="1A1EC7B1" w14:textId="77777777" w:rsidR="00BF7893" w:rsidRDefault="00BF7893" w:rsidP="00BF7893"/>
    <w:p w14:paraId="29DF8F91" w14:textId="77777777" w:rsidR="00BF7893" w:rsidRDefault="00BF7893" w:rsidP="00BF7893">
      <w:r>
        <w:t>920</w:t>
      </w:r>
    </w:p>
    <w:p w14:paraId="00938559" w14:textId="77777777" w:rsidR="00BF7893" w:rsidRDefault="00BF7893" w:rsidP="00BF7893">
      <w:r>
        <w:t>00:48:12,500 --&gt; 00:48:16,850</w:t>
      </w:r>
    </w:p>
    <w:p w14:paraId="366F486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但是到了這一點</w:t>
      </w:r>
      <w:proofErr w:type="gramStart"/>
      <w:r>
        <w:rPr>
          <w:rFonts w:hint="eastAsia"/>
        </w:rPr>
        <w:t>之前呢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我們一定要訓練很多年</w:t>
      </w:r>
    </w:p>
    <w:p w14:paraId="663868AF" w14:textId="77777777" w:rsidR="00BF7893" w:rsidRDefault="00BF7893" w:rsidP="00BF7893"/>
    <w:p w14:paraId="1D14F6C4" w14:textId="77777777" w:rsidR="00BF7893" w:rsidRDefault="00BF7893" w:rsidP="00BF7893">
      <w:r>
        <w:t>921</w:t>
      </w:r>
    </w:p>
    <w:p w14:paraId="484B73FA" w14:textId="77777777" w:rsidR="00BF7893" w:rsidRDefault="00BF7893" w:rsidP="00BF7893">
      <w:r>
        <w:t>00:48:17,570 --&gt; 00:48:21,650</w:t>
      </w:r>
    </w:p>
    <w:p w14:paraId="11AD0F3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因此老師努力的解釋</w:t>
      </w:r>
      <w:r>
        <w:rPr>
          <w:rFonts w:hint="eastAsia"/>
        </w:rPr>
        <w:t xml:space="preserve"> </w:t>
      </w:r>
      <w:r>
        <w:rPr>
          <w:rFonts w:hint="eastAsia"/>
        </w:rPr>
        <w:t>讓我們大家跟著看</w:t>
      </w:r>
    </w:p>
    <w:p w14:paraId="372CAEAE" w14:textId="77777777" w:rsidR="00BF7893" w:rsidRDefault="00BF7893" w:rsidP="00BF7893"/>
    <w:p w14:paraId="483627EC" w14:textId="77777777" w:rsidR="00BF7893" w:rsidRDefault="00BF7893" w:rsidP="00BF7893">
      <w:r>
        <w:t>922</w:t>
      </w:r>
    </w:p>
    <w:p w14:paraId="60A652FD" w14:textId="77777777" w:rsidR="00BF7893" w:rsidRDefault="00BF7893" w:rsidP="00BF7893">
      <w:r>
        <w:t>00:48:21,650 --&gt; 00:48:23,100</w:t>
      </w:r>
    </w:p>
    <w:p w14:paraId="67CA8DF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或者努力的解釋給我們大家聽</w:t>
      </w:r>
    </w:p>
    <w:p w14:paraId="60B57008" w14:textId="77777777" w:rsidR="00BF7893" w:rsidRDefault="00BF7893" w:rsidP="00BF7893"/>
    <w:p w14:paraId="2B97D64C" w14:textId="77777777" w:rsidR="00BF7893" w:rsidRDefault="00BF7893" w:rsidP="00BF7893">
      <w:r>
        <w:t>923</w:t>
      </w:r>
    </w:p>
    <w:p w14:paraId="7B04F0F5" w14:textId="77777777" w:rsidR="00BF7893" w:rsidRDefault="00BF7893" w:rsidP="00BF7893">
      <w:r>
        <w:t>00:48:23,140 --&gt; 00:48:28,260</w:t>
      </w:r>
    </w:p>
    <w:p w14:paraId="079CCE8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像這一刻我們大家心中沒有感興趣別的事情</w:t>
      </w:r>
      <w:r>
        <w:rPr>
          <w:rFonts w:hint="eastAsia"/>
        </w:rPr>
        <w:t xml:space="preserve"> </w:t>
      </w:r>
      <w:r>
        <w:rPr>
          <w:rFonts w:hint="eastAsia"/>
        </w:rPr>
        <w:t>挺有禪定的</w:t>
      </w:r>
    </w:p>
    <w:p w14:paraId="25ACF8A0" w14:textId="77777777" w:rsidR="00BF7893" w:rsidRDefault="00BF7893" w:rsidP="00BF7893"/>
    <w:p w14:paraId="77CAE032" w14:textId="77777777" w:rsidR="00BF7893" w:rsidRDefault="00BF7893" w:rsidP="00BF7893">
      <w:r>
        <w:t>924</w:t>
      </w:r>
    </w:p>
    <w:p w14:paraId="3D07E8B5" w14:textId="77777777" w:rsidR="00BF7893" w:rsidRDefault="00BF7893" w:rsidP="00BF7893">
      <w:r>
        <w:t>00:48:28,260 --&gt; 00:48:30,380</w:t>
      </w:r>
    </w:p>
    <w:p w14:paraId="73773C0C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說的這些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我們大家感覺到了嗎</w:t>
      </w:r>
    </w:p>
    <w:p w14:paraId="40477F76" w14:textId="77777777" w:rsidR="00BF7893" w:rsidRDefault="00BF7893" w:rsidP="00BF7893"/>
    <w:p w14:paraId="11F1A950" w14:textId="77777777" w:rsidR="00BF7893" w:rsidRDefault="00BF7893" w:rsidP="00BF7893">
      <w:r>
        <w:t>925</w:t>
      </w:r>
    </w:p>
    <w:p w14:paraId="7EF91490" w14:textId="77777777" w:rsidR="00BF7893" w:rsidRDefault="00BF7893" w:rsidP="00BF7893">
      <w:r>
        <w:t>00:48:30,380 --&gt; 00:48:31,740</w:t>
      </w:r>
    </w:p>
    <w:p w14:paraId="3496C27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我們的身體啊</w:t>
      </w:r>
    </w:p>
    <w:p w14:paraId="16AFF7B9" w14:textId="77777777" w:rsidR="00BF7893" w:rsidRDefault="00BF7893" w:rsidP="00BF7893"/>
    <w:p w14:paraId="77BF4487" w14:textId="77777777" w:rsidR="00BF7893" w:rsidRDefault="00BF7893" w:rsidP="00BF7893">
      <w:r>
        <w:t>926</w:t>
      </w:r>
    </w:p>
    <w:p w14:paraId="7FB4E474" w14:textId="77777777" w:rsidR="00BF7893" w:rsidRDefault="00BF7893" w:rsidP="00BF7893">
      <w:r>
        <w:t>00:48:31,770 --&gt; 00:48:35,250</w:t>
      </w:r>
    </w:p>
    <w:p w14:paraId="59AD284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它就好像是被心覺知的一個對象</w:t>
      </w:r>
    </w:p>
    <w:p w14:paraId="62EE3807" w14:textId="77777777" w:rsidR="00BF7893" w:rsidRDefault="00BF7893" w:rsidP="00BF7893"/>
    <w:p w14:paraId="67E84C64" w14:textId="77777777" w:rsidR="00BF7893" w:rsidRDefault="00BF7893" w:rsidP="00BF7893">
      <w:r>
        <w:t>927</w:t>
      </w:r>
    </w:p>
    <w:p w14:paraId="55C78F17" w14:textId="77777777" w:rsidR="00BF7893" w:rsidRDefault="00BF7893" w:rsidP="00BF7893">
      <w:r>
        <w:t>00:48:35,250 --&gt; 00:48:36,660</w:t>
      </w:r>
    </w:p>
    <w:p w14:paraId="63C93B5F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被覺知</w:t>
      </w:r>
      <w:proofErr w:type="gramEnd"/>
      <w:r>
        <w:rPr>
          <w:rFonts w:hint="eastAsia"/>
        </w:rPr>
        <w:t>的事物</w:t>
      </w:r>
      <w:r>
        <w:rPr>
          <w:rFonts w:hint="eastAsia"/>
        </w:rPr>
        <w:t xml:space="preserve"> </w:t>
      </w:r>
      <w:r>
        <w:rPr>
          <w:rFonts w:hint="eastAsia"/>
        </w:rPr>
        <w:t>能感覺到嗎</w:t>
      </w:r>
    </w:p>
    <w:p w14:paraId="39F7996F" w14:textId="77777777" w:rsidR="00BF7893" w:rsidRDefault="00BF7893" w:rsidP="00BF7893"/>
    <w:p w14:paraId="6AC5FCB5" w14:textId="77777777" w:rsidR="00BF7893" w:rsidRDefault="00BF7893" w:rsidP="00BF7893">
      <w:r>
        <w:t>928</w:t>
      </w:r>
    </w:p>
    <w:p w14:paraId="487C8D3C" w14:textId="77777777" w:rsidR="00BF7893" w:rsidRDefault="00BF7893" w:rsidP="00BF7893">
      <w:r>
        <w:t>00:48:36,740 --&gt; 00:48:41,730</w:t>
      </w:r>
    </w:p>
    <w:p w14:paraId="6D431CC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正</w:t>
      </w:r>
      <w:proofErr w:type="gramStart"/>
      <w:r>
        <w:rPr>
          <w:rFonts w:hint="eastAsia"/>
        </w:rPr>
        <w:t>在坐著</w:t>
      </w:r>
      <w:proofErr w:type="gramEnd"/>
      <w:r>
        <w:rPr>
          <w:rFonts w:hint="eastAsia"/>
        </w:rPr>
        <w:t>個這個身體</w:t>
      </w:r>
      <w:r>
        <w:rPr>
          <w:rFonts w:hint="eastAsia"/>
        </w:rPr>
        <w:t xml:space="preserve"> </w:t>
      </w:r>
      <w:r>
        <w:rPr>
          <w:rFonts w:hint="eastAsia"/>
        </w:rPr>
        <w:t>它就好像是一個被心覺知的</w:t>
      </w:r>
    </w:p>
    <w:p w14:paraId="42B3B9F0" w14:textId="77777777" w:rsidR="00BF7893" w:rsidRDefault="00BF7893" w:rsidP="00BF7893"/>
    <w:p w14:paraId="03F0F625" w14:textId="77777777" w:rsidR="00BF7893" w:rsidRDefault="00BF7893" w:rsidP="00BF7893">
      <w:r>
        <w:t>929</w:t>
      </w:r>
    </w:p>
    <w:p w14:paraId="4E1FA7A2" w14:textId="77777777" w:rsidR="00BF7893" w:rsidRDefault="00BF7893" w:rsidP="00BF7893">
      <w:r>
        <w:t>00:48:41,730 --&gt; 00:48:44,980</w:t>
      </w:r>
    </w:p>
    <w:p w14:paraId="2F6EC28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它就能夠把心和身分離開了</w:t>
      </w:r>
    </w:p>
    <w:p w14:paraId="472A66C0" w14:textId="77777777" w:rsidR="00BF7893" w:rsidRDefault="00BF7893" w:rsidP="00BF7893"/>
    <w:p w14:paraId="40B4B130" w14:textId="77777777" w:rsidR="00BF7893" w:rsidRDefault="00BF7893" w:rsidP="00BF7893">
      <w:r>
        <w:t>930</w:t>
      </w:r>
    </w:p>
    <w:p w14:paraId="6EFE4551" w14:textId="77777777" w:rsidR="00BF7893" w:rsidRDefault="00BF7893" w:rsidP="00BF7893">
      <w:r>
        <w:t>00:48:45,390 --&gt; 00:48:47,560</w:t>
      </w:r>
    </w:p>
    <w:p w14:paraId="2BB62E3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身它</w:t>
      </w:r>
      <w:proofErr w:type="gramStart"/>
      <w:r>
        <w:rPr>
          <w:rFonts w:hint="eastAsia"/>
        </w:rPr>
        <w:t>是被覺知觀照</w:t>
      </w:r>
      <w:proofErr w:type="gramEnd"/>
      <w:r>
        <w:rPr>
          <w:rFonts w:hint="eastAsia"/>
        </w:rPr>
        <w:t>的</w:t>
      </w:r>
    </w:p>
    <w:p w14:paraId="0716A15C" w14:textId="77777777" w:rsidR="00BF7893" w:rsidRDefault="00BF7893" w:rsidP="00BF7893"/>
    <w:p w14:paraId="0A390990" w14:textId="77777777" w:rsidR="00BF7893" w:rsidRDefault="00BF7893" w:rsidP="00BF7893">
      <w:r>
        <w:t>931</w:t>
      </w:r>
    </w:p>
    <w:p w14:paraId="49308332" w14:textId="77777777" w:rsidR="00BF7893" w:rsidRDefault="00BF7893" w:rsidP="00BF7893">
      <w:r>
        <w:t>00:48:47,590 --&gt; 00:48:48,490</w:t>
      </w:r>
    </w:p>
    <w:p w14:paraId="6526039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不用刻意去看</w:t>
      </w:r>
    </w:p>
    <w:p w14:paraId="7E654778" w14:textId="77777777" w:rsidR="00BF7893" w:rsidRDefault="00BF7893" w:rsidP="00BF7893"/>
    <w:p w14:paraId="0E73B198" w14:textId="77777777" w:rsidR="00BF7893" w:rsidRDefault="00BF7893" w:rsidP="00BF7893">
      <w:r>
        <w:t>932</w:t>
      </w:r>
    </w:p>
    <w:p w14:paraId="0770D662" w14:textId="77777777" w:rsidR="00BF7893" w:rsidRDefault="00BF7893" w:rsidP="00BF7893">
      <w:r>
        <w:t>00:48:48,530 --&gt; 00:48:49,893</w:t>
      </w:r>
    </w:p>
    <w:p w14:paraId="0EDD2FF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如果刻意的去看的話</w:t>
      </w:r>
    </w:p>
    <w:p w14:paraId="5686D433" w14:textId="77777777" w:rsidR="00BF7893" w:rsidRDefault="00BF7893" w:rsidP="00BF7893"/>
    <w:p w14:paraId="0D8799D3" w14:textId="77777777" w:rsidR="00BF7893" w:rsidRDefault="00BF7893" w:rsidP="00BF7893">
      <w:r>
        <w:t>933</w:t>
      </w:r>
    </w:p>
    <w:p w14:paraId="2624D958" w14:textId="77777777" w:rsidR="00BF7893" w:rsidRDefault="00BF7893" w:rsidP="00BF7893">
      <w:r>
        <w:t>00:48:49,893 --&gt; 00:48:52,320</w:t>
      </w:r>
    </w:p>
    <w:p w14:paraId="6EB2C67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它就會緊盯心</w:t>
      </w:r>
    </w:p>
    <w:p w14:paraId="5B7446E7" w14:textId="77777777" w:rsidR="00BF7893" w:rsidRDefault="00BF7893" w:rsidP="00BF7893"/>
    <w:p w14:paraId="16D0E203" w14:textId="77777777" w:rsidR="00BF7893" w:rsidRDefault="00BF7893" w:rsidP="00BF7893">
      <w:r>
        <w:t>934</w:t>
      </w:r>
    </w:p>
    <w:p w14:paraId="667B5B9D" w14:textId="77777777" w:rsidR="00BF7893" w:rsidRDefault="00BF7893" w:rsidP="00BF7893">
      <w:r>
        <w:t>00:48:52,320 --&gt; 00:48:53,740</w:t>
      </w:r>
    </w:p>
    <w:p w14:paraId="25767DAA" w14:textId="0290BD0D" w:rsidR="00BF7893" w:rsidRDefault="00BF7893" w:rsidP="00BF7893">
      <w:pPr>
        <w:rPr>
          <w:rFonts w:hint="eastAsia"/>
        </w:rPr>
      </w:pPr>
      <w:r>
        <w:rPr>
          <w:rFonts w:hint="eastAsia"/>
        </w:rPr>
        <w:t>它就會</w:t>
      </w:r>
      <w:del w:id="58" w:author="國彰 陳" w:date="2024-10-21T09:07:00Z" w16du:dateUtc="2024-10-21T01:07:00Z">
        <w:r w:rsidR="00454D47">
          <w:rPr>
            <w:rFonts w:hint="eastAsia"/>
          </w:rPr>
          <w:delText>沉靜</w:delText>
        </w:r>
      </w:del>
      <w:proofErr w:type="gramStart"/>
      <w:ins w:id="59" w:author="國彰 陳" w:date="2024-10-21T09:07:00Z" w16du:dateUtc="2024-10-21T01:07:00Z">
        <w:r>
          <w:rPr>
            <w:rFonts w:hint="eastAsia"/>
          </w:rPr>
          <w:t>沉</w:t>
        </w:r>
        <w:proofErr w:type="gramEnd"/>
        <w:r>
          <w:rPr>
            <w:rFonts w:hint="eastAsia"/>
          </w:rPr>
          <w:t>浸</w:t>
        </w:r>
      </w:ins>
      <w:r>
        <w:rPr>
          <w:rFonts w:hint="eastAsia"/>
        </w:rPr>
        <w:t>在身體</w:t>
      </w:r>
      <w:proofErr w:type="gramStart"/>
      <w:r>
        <w:rPr>
          <w:rFonts w:hint="eastAsia"/>
        </w:rPr>
        <w:t>裏</w:t>
      </w:r>
      <w:proofErr w:type="gramEnd"/>
    </w:p>
    <w:p w14:paraId="4DBF9E40" w14:textId="77777777" w:rsidR="00BF7893" w:rsidRDefault="00BF7893" w:rsidP="00BF7893"/>
    <w:p w14:paraId="4B26DFA1" w14:textId="77777777" w:rsidR="00BF7893" w:rsidRDefault="00BF7893" w:rsidP="00BF7893">
      <w:r>
        <w:t>935</w:t>
      </w:r>
    </w:p>
    <w:p w14:paraId="2D5E1049" w14:textId="77777777" w:rsidR="00BF7893" w:rsidRDefault="00BF7893" w:rsidP="00BF7893">
      <w:r>
        <w:t>00:48:53,780 --&gt; 00:48:55,790</w:t>
      </w:r>
    </w:p>
    <w:p w14:paraId="0CA3907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它就沒有再分開了</w:t>
      </w:r>
    </w:p>
    <w:p w14:paraId="79EA1E29" w14:textId="77777777" w:rsidR="00BF7893" w:rsidRDefault="00BF7893" w:rsidP="00BF7893"/>
    <w:p w14:paraId="2594118B" w14:textId="77777777" w:rsidR="00BF7893" w:rsidRDefault="00BF7893" w:rsidP="00BF7893">
      <w:r>
        <w:t>936</w:t>
      </w:r>
    </w:p>
    <w:p w14:paraId="3C71C4B5" w14:textId="77777777" w:rsidR="00BF7893" w:rsidRDefault="00BF7893" w:rsidP="00BF7893">
      <w:r>
        <w:t>00:48:55,850 --&gt; 00:48:59,040</w:t>
      </w:r>
    </w:p>
    <w:p w14:paraId="73942AF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覺知的時候</w:t>
      </w:r>
      <w:r>
        <w:rPr>
          <w:rFonts w:hint="eastAsia"/>
        </w:rPr>
        <w:t xml:space="preserve"> </w:t>
      </w:r>
      <w:r>
        <w:rPr>
          <w:rFonts w:hint="eastAsia"/>
        </w:rPr>
        <w:t>以正常自然的心</w:t>
      </w:r>
    </w:p>
    <w:p w14:paraId="1641566B" w14:textId="77777777" w:rsidR="00BF7893" w:rsidRDefault="00BF7893" w:rsidP="00BF7893"/>
    <w:p w14:paraId="639D171E" w14:textId="77777777" w:rsidR="00BF7893" w:rsidRDefault="00BF7893" w:rsidP="00BF7893">
      <w:r>
        <w:t>937</w:t>
      </w:r>
    </w:p>
    <w:p w14:paraId="1C8CC858" w14:textId="77777777" w:rsidR="00BF7893" w:rsidRDefault="00BF7893" w:rsidP="00BF7893">
      <w:r>
        <w:t>00:48:59,040 --&gt; 00:49:02,130</w:t>
      </w:r>
    </w:p>
    <w:p w14:paraId="5FEEA7C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剛才有一刻</w:t>
      </w:r>
      <w:r>
        <w:rPr>
          <w:rFonts w:hint="eastAsia"/>
        </w:rPr>
        <w:t xml:space="preserve"> </w:t>
      </w:r>
      <w:r>
        <w:rPr>
          <w:rFonts w:hint="eastAsia"/>
        </w:rPr>
        <w:t>大家的心都是自然的</w:t>
      </w:r>
    </w:p>
    <w:p w14:paraId="61A6F533" w14:textId="77777777" w:rsidR="00BF7893" w:rsidRDefault="00BF7893" w:rsidP="00BF7893"/>
    <w:p w14:paraId="5D198E0D" w14:textId="77777777" w:rsidR="00BF7893" w:rsidRDefault="00BF7893" w:rsidP="00BF7893">
      <w:r>
        <w:t>938</w:t>
      </w:r>
    </w:p>
    <w:p w14:paraId="386B7179" w14:textId="77777777" w:rsidR="00BF7893" w:rsidRDefault="00BF7893" w:rsidP="00BF7893">
      <w:r>
        <w:t>00:49:02,130 --&gt; 00:49:04,940</w:t>
      </w:r>
    </w:p>
    <w:p w14:paraId="0CED064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清明的心</w:t>
      </w:r>
      <w:r>
        <w:rPr>
          <w:rFonts w:hint="eastAsia"/>
        </w:rPr>
        <w:t xml:space="preserve"> </w:t>
      </w:r>
      <w:r>
        <w:rPr>
          <w:rFonts w:hint="eastAsia"/>
        </w:rPr>
        <w:t>沒有重量感的心</w:t>
      </w:r>
    </w:p>
    <w:p w14:paraId="7C15902D" w14:textId="77777777" w:rsidR="00BF7893" w:rsidRDefault="00BF7893" w:rsidP="00BF7893"/>
    <w:p w14:paraId="624900C3" w14:textId="77777777" w:rsidR="00BF7893" w:rsidRDefault="00BF7893" w:rsidP="00BF7893">
      <w:r>
        <w:t>939</w:t>
      </w:r>
    </w:p>
    <w:p w14:paraId="25AF20C4" w14:textId="77777777" w:rsidR="00BF7893" w:rsidRDefault="00BF7893" w:rsidP="00BF7893">
      <w:r>
        <w:t>00:49:08,530 --&gt; 00:49:10,850</w:t>
      </w:r>
    </w:p>
    <w:p w14:paraId="4A88D69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啊它已經度過了</w:t>
      </w:r>
      <w:r>
        <w:rPr>
          <w:rFonts w:hint="eastAsia"/>
        </w:rPr>
        <w:t xml:space="preserve"> </w:t>
      </w:r>
      <w:r>
        <w:rPr>
          <w:rFonts w:hint="eastAsia"/>
        </w:rPr>
        <w:t>過去了一點</w:t>
      </w:r>
    </w:p>
    <w:p w14:paraId="7E9C70EF" w14:textId="77777777" w:rsidR="00BF7893" w:rsidRDefault="00BF7893" w:rsidP="00BF7893"/>
    <w:p w14:paraId="52A56F1E" w14:textId="77777777" w:rsidR="00BF7893" w:rsidRDefault="00BF7893" w:rsidP="00BF7893">
      <w:r>
        <w:t>940</w:t>
      </w:r>
    </w:p>
    <w:p w14:paraId="2FA4BA20" w14:textId="77777777" w:rsidR="00BF7893" w:rsidRDefault="00BF7893" w:rsidP="00BF7893">
      <w:r>
        <w:t>00:49:10,850 --&gt; 00:49:12,610</w:t>
      </w:r>
    </w:p>
    <w:p w14:paraId="5D852A8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現在稍微有一點重量感</w:t>
      </w:r>
    </w:p>
    <w:p w14:paraId="58BC5846" w14:textId="77777777" w:rsidR="00BF7893" w:rsidRDefault="00BF7893" w:rsidP="00BF7893"/>
    <w:p w14:paraId="4C936539" w14:textId="77777777" w:rsidR="00BF7893" w:rsidRDefault="00BF7893" w:rsidP="00BF7893">
      <w:r>
        <w:t>941</w:t>
      </w:r>
    </w:p>
    <w:p w14:paraId="4D9F15D8" w14:textId="77777777" w:rsidR="00BF7893" w:rsidRDefault="00BF7893" w:rsidP="00BF7893">
      <w:r>
        <w:t>00:49:12,610 --&gt; 00:49:14,570</w:t>
      </w:r>
    </w:p>
    <w:p w14:paraId="6B15ED0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但是不是特別多</w:t>
      </w:r>
    </w:p>
    <w:p w14:paraId="43327B5C" w14:textId="77777777" w:rsidR="00BF7893" w:rsidRDefault="00BF7893" w:rsidP="00BF7893"/>
    <w:p w14:paraId="02B34839" w14:textId="77777777" w:rsidR="00BF7893" w:rsidRDefault="00BF7893" w:rsidP="00BF7893">
      <w:r>
        <w:t>942</w:t>
      </w:r>
    </w:p>
    <w:p w14:paraId="32E67758" w14:textId="77777777" w:rsidR="00BF7893" w:rsidRDefault="00BF7893" w:rsidP="00BF7893">
      <w:r>
        <w:t>00:49:14,570 --&gt; 00:49:15,820</w:t>
      </w:r>
    </w:p>
    <w:p w14:paraId="4E7D2D2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所以我們試著去觀察一下</w:t>
      </w:r>
    </w:p>
    <w:p w14:paraId="33394ABE" w14:textId="77777777" w:rsidR="00BF7893" w:rsidRDefault="00BF7893" w:rsidP="00BF7893"/>
    <w:p w14:paraId="37F52940" w14:textId="77777777" w:rsidR="00BF7893" w:rsidRDefault="00BF7893" w:rsidP="00BF7893">
      <w:r>
        <w:t>943</w:t>
      </w:r>
    </w:p>
    <w:p w14:paraId="533C4800" w14:textId="77777777" w:rsidR="00BF7893" w:rsidRDefault="00BF7893" w:rsidP="00BF7893">
      <w:r>
        <w:t>00:49:15,820 --&gt; 00:49:18,000</w:t>
      </w:r>
    </w:p>
    <w:p w14:paraId="4AA31A5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我們大家來復習一下</w:t>
      </w:r>
    </w:p>
    <w:p w14:paraId="6E365C7C" w14:textId="77777777" w:rsidR="00BF7893" w:rsidRDefault="00BF7893" w:rsidP="00BF7893"/>
    <w:p w14:paraId="3686FBEE" w14:textId="77777777" w:rsidR="00BF7893" w:rsidRDefault="00BF7893" w:rsidP="00BF7893">
      <w:r>
        <w:t>944</w:t>
      </w:r>
    </w:p>
    <w:p w14:paraId="737BAF1A" w14:textId="77777777" w:rsidR="00BF7893" w:rsidRDefault="00BF7893" w:rsidP="00BF7893">
      <w:r>
        <w:t>00:49:18,480 --&gt; 00:49:20,470</w:t>
      </w:r>
    </w:p>
    <w:p w14:paraId="6AF969E2" w14:textId="7C5DDE89" w:rsidR="00BF7893" w:rsidRDefault="00BF7893" w:rsidP="00BF7893">
      <w:pPr>
        <w:rPr>
          <w:rFonts w:hint="eastAsia"/>
        </w:rPr>
      </w:pPr>
      <w:r>
        <w:rPr>
          <w:rFonts w:hint="eastAsia"/>
        </w:rPr>
        <w:t>能得到什麼</w:t>
      </w:r>
      <w:del w:id="60" w:author="國彰 陳" w:date="2024-10-21T09:07:00Z" w16du:dateUtc="2024-10-21T01:07:00Z">
        <w:r w:rsidR="00454D47">
          <w:rPr>
            <w:rFonts w:hint="eastAsia"/>
          </w:rPr>
          <w:delText>成度</w:delText>
        </w:r>
      </w:del>
      <w:ins w:id="61" w:author="國彰 陳" w:date="2024-10-21T09:07:00Z" w16du:dateUtc="2024-10-21T01:07:00Z">
        <w:r>
          <w:rPr>
            <w:rFonts w:hint="eastAsia"/>
          </w:rPr>
          <w:t>程度</w:t>
        </w:r>
      </w:ins>
      <w:r>
        <w:rPr>
          <w:rFonts w:hint="eastAsia"/>
        </w:rPr>
        <w:t>就什麼</w:t>
      </w:r>
      <w:del w:id="62" w:author="國彰 陳" w:date="2024-10-21T09:07:00Z" w16du:dateUtc="2024-10-21T01:07:00Z">
        <w:r w:rsidR="00454D47">
          <w:rPr>
            <w:rFonts w:hint="eastAsia"/>
          </w:rPr>
          <w:delText>成度</w:delText>
        </w:r>
      </w:del>
      <w:ins w:id="63" w:author="國彰 陳" w:date="2024-10-21T09:07:00Z" w16du:dateUtc="2024-10-21T01:07:00Z">
        <w:r>
          <w:rPr>
            <w:rFonts w:hint="eastAsia"/>
          </w:rPr>
          <w:t>程度</w:t>
        </w:r>
      </w:ins>
    </w:p>
    <w:p w14:paraId="7D60039A" w14:textId="77777777" w:rsidR="00BF7893" w:rsidRDefault="00BF7893" w:rsidP="00BF7893"/>
    <w:p w14:paraId="67771890" w14:textId="77777777" w:rsidR="00BF7893" w:rsidRDefault="00BF7893" w:rsidP="00BF7893">
      <w:r>
        <w:t>945</w:t>
      </w:r>
    </w:p>
    <w:p w14:paraId="5EF6429F" w14:textId="77777777" w:rsidR="00BF7893" w:rsidRDefault="00BF7893" w:rsidP="00BF7893">
      <w:r>
        <w:t>00:49:20,510 --&gt; 00:49:22,170</w:t>
      </w:r>
    </w:p>
    <w:p w14:paraId="2866C6B3" w14:textId="77777777" w:rsidR="00BF7893" w:rsidRDefault="00BF7893" w:rsidP="00BF7893">
      <w:r>
        <w:rPr>
          <w:rFonts w:hint="eastAsia"/>
        </w:rPr>
        <w:t>因爲阻止不了</w:t>
      </w:r>
    </w:p>
    <w:p w14:paraId="09E17AF3" w14:textId="77777777" w:rsidR="00BF7893" w:rsidRDefault="00BF7893" w:rsidP="00BF7893"/>
    <w:p w14:paraId="2A367F6A" w14:textId="77777777" w:rsidR="00BF7893" w:rsidRDefault="00BF7893" w:rsidP="00BF7893">
      <w:r>
        <w:t>946</w:t>
      </w:r>
    </w:p>
    <w:p w14:paraId="07C2D5C3" w14:textId="77777777" w:rsidR="00BF7893" w:rsidRDefault="00BF7893" w:rsidP="00BF7893">
      <w:r>
        <w:t>00:49:22,170 --&gt; 00:49:24,940</w:t>
      </w:r>
    </w:p>
    <w:p w14:paraId="588F3B8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看來來來</w:t>
      </w:r>
      <w:r>
        <w:rPr>
          <w:rFonts w:hint="eastAsia"/>
        </w:rPr>
        <w:t xml:space="preserve"> </w:t>
      </w:r>
      <w:r>
        <w:rPr>
          <w:rFonts w:hint="eastAsia"/>
        </w:rPr>
        <w:t>我們來復習了</w:t>
      </w:r>
    </w:p>
    <w:p w14:paraId="09ECACC0" w14:textId="77777777" w:rsidR="00BF7893" w:rsidRDefault="00BF7893" w:rsidP="00BF7893"/>
    <w:p w14:paraId="57AC0662" w14:textId="77777777" w:rsidR="00BF7893" w:rsidRDefault="00BF7893" w:rsidP="00BF7893">
      <w:r>
        <w:t>947</w:t>
      </w:r>
    </w:p>
    <w:p w14:paraId="7D7DC620" w14:textId="77777777" w:rsidR="00BF7893" w:rsidRDefault="00BF7893" w:rsidP="00BF7893">
      <w:r>
        <w:t>00:49:29,250 --&gt; 00:49:30,100</w:t>
      </w:r>
    </w:p>
    <w:p w14:paraId="5D26A26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舒舒服服的</w:t>
      </w:r>
    </w:p>
    <w:p w14:paraId="2E301451" w14:textId="77777777" w:rsidR="00BF7893" w:rsidRDefault="00BF7893" w:rsidP="00BF7893"/>
    <w:p w14:paraId="0588404B" w14:textId="77777777" w:rsidR="00BF7893" w:rsidRDefault="00BF7893" w:rsidP="00BF7893">
      <w:r>
        <w:t>948</w:t>
      </w:r>
    </w:p>
    <w:p w14:paraId="5717410E" w14:textId="77777777" w:rsidR="00BF7893" w:rsidRDefault="00BF7893" w:rsidP="00BF7893">
      <w:r>
        <w:t>00:49:30,430 --&gt; 00:49:32,860</w:t>
      </w:r>
    </w:p>
    <w:p w14:paraId="32279EB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然後我們先去看看那個風</w:t>
      </w:r>
      <w:r>
        <w:rPr>
          <w:rFonts w:hint="eastAsia"/>
        </w:rPr>
        <w:t xml:space="preserve"> </w:t>
      </w:r>
      <w:r>
        <w:rPr>
          <w:rFonts w:hint="eastAsia"/>
        </w:rPr>
        <w:t>看看樹</w:t>
      </w:r>
    </w:p>
    <w:p w14:paraId="34FF8F4B" w14:textId="77777777" w:rsidR="00BF7893" w:rsidRDefault="00BF7893" w:rsidP="00BF7893"/>
    <w:p w14:paraId="4B29036B" w14:textId="77777777" w:rsidR="00BF7893" w:rsidRDefault="00BF7893" w:rsidP="00BF7893">
      <w:r>
        <w:t>949</w:t>
      </w:r>
    </w:p>
    <w:p w14:paraId="7F74EB2C" w14:textId="77777777" w:rsidR="00BF7893" w:rsidRDefault="00BF7893" w:rsidP="00BF7893">
      <w:r>
        <w:t>00:49:32,940 --&gt; 00:49:36,451</w:t>
      </w:r>
    </w:p>
    <w:p w14:paraId="436EE5E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然後有的都是</w:t>
      </w:r>
      <w:r>
        <w:rPr>
          <w:rFonts w:hint="eastAsia"/>
        </w:rPr>
        <w:t xml:space="preserve"> </w:t>
      </w:r>
      <w:r>
        <w:rPr>
          <w:rFonts w:hint="eastAsia"/>
        </w:rPr>
        <w:t>沒有重量感的事物</w:t>
      </w:r>
    </w:p>
    <w:p w14:paraId="1075BBFD" w14:textId="77777777" w:rsidR="00BF7893" w:rsidRDefault="00BF7893" w:rsidP="00BF7893"/>
    <w:p w14:paraId="0FB984D2" w14:textId="77777777" w:rsidR="00BF7893" w:rsidRDefault="00BF7893" w:rsidP="00BF7893">
      <w:r>
        <w:t>950</w:t>
      </w:r>
    </w:p>
    <w:p w14:paraId="5B2930B2" w14:textId="77777777" w:rsidR="00BF7893" w:rsidRDefault="00BF7893" w:rsidP="00BF7893">
      <w:r>
        <w:t>00:49:36,451 --&gt; 00:49:41,170</w:t>
      </w:r>
    </w:p>
    <w:p w14:paraId="563E16A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欲望想去分離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這個欲望讓我們的心有重量感</w:t>
      </w:r>
    </w:p>
    <w:p w14:paraId="26F7AD0E" w14:textId="77777777" w:rsidR="00BF7893" w:rsidRDefault="00BF7893" w:rsidP="00BF7893"/>
    <w:p w14:paraId="06B6C842" w14:textId="77777777" w:rsidR="00BF7893" w:rsidRDefault="00BF7893" w:rsidP="00BF7893">
      <w:r>
        <w:t>951</w:t>
      </w:r>
    </w:p>
    <w:p w14:paraId="2D2D3B1C" w14:textId="77777777" w:rsidR="00BF7893" w:rsidRDefault="00BF7893" w:rsidP="00BF7893">
      <w:r>
        <w:t>00:49:45,930 --&gt; 00:49:49,000</w:t>
      </w:r>
    </w:p>
    <w:p w14:paraId="3B415E5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我們感覺一下這個身體</w:t>
      </w:r>
    </w:p>
    <w:p w14:paraId="55CC054B" w14:textId="77777777" w:rsidR="00BF7893" w:rsidRDefault="00BF7893" w:rsidP="00BF7893"/>
    <w:p w14:paraId="0EF3ED1C" w14:textId="77777777" w:rsidR="00BF7893" w:rsidRDefault="00BF7893" w:rsidP="00BF7893">
      <w:r>
        <w:t>952</w:t>
      </w:r>
    </w:p>
    <w:p w14:paraId="3EDBFD00" w14:textId="77777777" w:rsidR="00BF7893" w:rsidRDefault="00BF7893" w:rsidP="00BF7893">
      <w:r>
        <w:t>00:49:49,370 --&gt; 00:49:51,840</w:t>
      </w:r>
    </w:p>
    <w:p w14:paraId="1885BAD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它是被心覺知對象</w:t>
      </w:r>
    </w:p>
    <w:p w14:paraId="5D5CF19D" w14:textId="77777777" w:rsidR="00BF7893" w:rsidRDefault="00BF7893" w:rsidP="00BF7893"/>
    <w:p w14:paraId="51AE0061" w14:textId="77777777" w:rsidR="00BF7893" w:rsidRDefault="00BF7893" w:rsidP="00BF7893">
      <w:r>
        <w:t>953</w:t>
      </w:r>
    </w:p>
    <w:p w14:paraId="1B517C1B" w14:textId="77777777" w:rsidR="00BF7893" w:rsidRDefault="00BF7893" w:rsidP="00BF7893">
      <w:r>
        <w:t>00:49:58,170 --&gt; 00:50:00,800</w:t>
      </w:r>
    </w:p>
    <w:p w14:paraId="2012DCB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觀察到了嗎</w:t>
      </w:r>
      <w:r>
        <w:rPr>
          <w:rFonts w:hint="eastAsia"/>
        </w:rPr>
        <w:t xml:space="preserve"> </w:t>
      </w:r>
      <w:r>
        <w:rPr>
          <w:rFonts w:hint="eastAsia"/>
        </w:rPr>
        <w:t>在我們這個身體</w:t>
      </w:r>
      <w:proofErr w:type="gramStart"/>
      <w:r>
        <w:rPr>
          <w:rFonts w:hint="eastAsia"/>
        </w:rPr>
        <w:t>裏</w:t>
      </w:r>
      <w:proofErr w:type="gramEnd"/>
    </w:p>
    <w:p w14:paraId="0EAB4310" w14:textId="77777777" w:rsidR="00BF7893" w:rsidRDefault="00BF7893" w:rsidP="00BF7893"/>
    <w:p w14:paraId="5B386EB7" w14:textId="77777777" w:rsidR="00BF7893" w:rsidRDefault="00BF7893" w:rsidP="00BF7893">
      <w:r>
        <w:t>954</w:t>
      </w:r>
    </w:p>
    <w:p w14:paraId="1EFC3B46" w14:textId="77777777" w:rsidR="00BF7893" w:rsidRDefault="00BF7893" w:rsidP="00BF7893">
      <w:r>
        <w:t>00:50:00,930 --&gt; 00:50:02,240</w:t>
      </w:r>
    </w:p>
    <w:p w14:paraId="4D7AA94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這個身體它是物質</w:t>
      </w:r>
    </w:p>
    <w:p w14:paraId="75BCA8C9" w14:textId="77777777" w:rsidR="00BF7893" w:rsidRDefault="00BF7893" w:rsidP="00BF7893"/>
    <w:p w14:paraId="61A4165C" w14:textId="77777777" w:rsidR="00BF7893" w:rsidRDefault="00BF7893" w:rsidP="00BF7893">
      <w:r>
        <w:t>955</w:t>
      </w:r>
    </w:p>
    <w:p w14:paraId="6EFAC4A0" w14:textId="77777777" w:rsidR="00BF7893" w:rsidRDefault="00BF7893" w:rsidP="00BF7893">
      <w:r>
        <w:t>00:50:02,240 --&gt; 00:50:05,130</w:t>
      </w:r>
    </w:p>
    <w:p w14:paraId="25561BF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物質它沒有說話</w:t>
      </w:r>
    </w:p>
    <w:p w14:paraId="737BDE05" w14:textId="77777777" w:rsidR="00BF7893" w:rsidRDefault="00BF7893" w:rsidP="00BF7893"/>
    <w:p w14:paraId="7201595A" w14:textId="77777777" w:rsidR="00BF7893" w:rsidRDefault="00BF7893" w:rsidP="00BF7893">
      <w:r>
        <w:t>956</w:t>
      </w:r>
    </w:p>
    <w:p w14:paraId="38CDD57F" w14:textId="77777777" w:rsidR="00BF7893" w:rsidRDefault="00BF7893" w:rsidP="00BF7893">
      <w:r>
        <w:t>00:50:05,450 --&gt; 00:50:05,660</w:t>
      </w:r>
    </w:p>
    <w:p w14:paraId="4B84301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對嗎</w:t>
      </w:r>
    </w:p>
    <w:p w14:paraId="2935E316" w14:textId="77777777" w:rsidR="00BF7893" w:rsidRDefault="00BF7893" w:rsidP="00BF7893"/>
    <w:p w14:paraId="135578B8" w14:textId="77777777" w:rsidR="00BF7893" w:rsidRDefault="00BF7893" w:rsidP="00BF7893">
      <w:r>
        <w:t>957</w:t>
      </w:r>
    </w:p>
    <w:p w14:paraId="5104E763" w14:textId="77777777" w:rsidR="00BF7893" w:rsidRDefault="00BF7893" w:rsidP="00BF7893">
      <w:r>
        <w:t>00:50:07,010 --&gt; 00:50:09,130</w:t>
      </w:r>
    </w:p>
    <w:p w14:paraId="442D91D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物質它沒有煩惱</w:t>
      </w:r>
    </w:p>
    <w:p w14:paraId="233FB207" w14:textId="77777777" w:rsidR="00BF7893" w:rsidRDefault="00BF7893" w:rsidP="00BF7893"/>
    <w:p w14:paraId="5D9D8BBC" w14:textId="77777777" w:rsidR="00BF7893" w:rsidRDefault="00BF7893" w:rsidP="00BF7893">
      <w:r>
        <w:t>958</w:t>
      </w:r>
    </w:p>
    <w:p w14:paraId="0006994C" w14:textId="77777777" w:rsidR="00BF7893" w:rsidRDefault="00BF7893" w:rsidP="00BF7893">
      <w:r>
        <w:t>00:50:09,370 --&gt; 00:50:10,700</w:t>
      </w:r>
    </w:p>
    <w:p w14:paraId="18339E9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我們的身</w:t>
      </w:r>
      <w:r>
        <w:rPr>
          <w:rFonts w:hint="eastAsia"/>
        </w:rPr>
        <w:t xml:space="preserve"> </w:t>
      </w:r>
      <w:r>
        <w:rPr>
          <w:rFonts w:hint="eastAsia"/>
        </w:rPr>
        <w:t>它沒有煩惱</w:t>
      </w:r>
    </w:p>
    <w:p w14:paraId="0F5830F3" w14:textId="77777777" w:rsidR="00BF7893" w:rsidRDefault="00BF7893" w:rsidP="00BF7893"/>
    <w:p w14:paraId="455A817C" w14:textId="77777777" w:rsidR="00BF7893" w:rsidRDefault="00BF7893" w:rsidP="00BF7893">
      <w:r>
        <w:t>959</w:t>
      </w:r>
    </w:p>
    <w:p w14:paraId="3C2643F6" w14:textId="77777777" w:rsidR="00BF7893" w:rsidRDefault="00BF7893" w:rsidP="00BF7893">
      <w:r>
        <w:t>00:50:10,700 --&gt; 00:50:12,600</w:t>
      </w:r>
    </w:p>
    <w:p w14:paraId="230A1AC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煩惱在這</w:t>
      </w:r>
      <w:proofErr w:type="gramStart"/>
      <w:r>
        <w:rPr>
          <w:rFonts w:hint="eastAsia"/>
        </w:rPr>
        <w:t>裏</w:t>
      </w:r>
      <w:proofErr w:type="gramEnd"/>
    </w:p>
    <w:p w14:paraId="55B2C333" w14:textId="77777777" w:rsidR="00BF7893" w:rsidRDefault="00BF7893" w:rsidP="00BF7893"/>
    <w:p w14:paraId="45F7531E" w14:textId="77777777" w:rsidR="00BF7893" w:rsidRDefault="00BF7893" w:rsidP="00BF7893">
      <w:r>
        <w:t>960</w:t>
      </w:r>
    </w:p>
    <w:p w14:paraId="3C3C8CB3" w14:textId="77777777" w:rsidR="00BF7893" w:rsidRDefault="00BF7893" w:rsidP="00BF7893">
      <w:r>
        <w:t>00:50:15,050 --&gt; 00:50:17,950</w:t>
      </w:r>
    </w:p>
    <w:p w14:paraId="79EE90F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觀察到了嗎</w:t>
      </w:r>
      <w:r>
        <w:rPr>
          <w:rFonts w:hint="eastAsia"/>
        </w:rPr>
        <w:t xml:space="preserve"> </w:t>
      </w:r>
      <w:r>
        <w:rPr>
          <w:rFonts w:hint="eastAsia"/>
        </w:rPr>
        <w:t>在這個物質之中</w:t>
      </w:r>
    </w:p>
    <w:p w14:paraId="503BF05A" w14:textId="77777777" w:rsidR="00BF7893" w:rsidRDefault="00BF7893" w:rsidP="00BF7893"/>
    <w:p w14:paraId="26809586" w14:textId="77777777" w:rsidR="00BF7893" w:rsidRDefault="00BF7893" w:rsidP="00BF7893">
      <w:r>
        <w:t>961</w:t>
      </w:r>
    </w:p>
    <w:p w14:paraId="2DF4ED94" w14:textId="77777777" w:rsidR="00BF7893" w:rsidRDefault="00BF7893" w:rsidP="00BF7893">
      <w:r>
        <w:t>00:50:18,890 --&gt; 00:50:19,900</w:t>
      </w:r>
    </w:p>
    <w:p w14:paraId="284B0D9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它有某種感覺</w:t>
      </w:r>
    </w:p>
    <w:p w14:paraId="62548CD4" w14:textId="77777777" w:rsidR="00BF7893" w:rsidRDefault="00BF7893" w:rsidP="00BF7893"/>
    <w:p w14:paraId="60AB8558" w14:textId="77777777" w:rsidR="00BF7893" w:rsidRDefault="00BF7893" w:rsidP="00BF7893">
      <w:r>
        <w:t>962</w:t>
      </w:r>
    </w:p>
    <w:p w14:paraId="2F276320" w14:textId="77777777" w:rsidR="00BF7893" w:rsidRDefault="00BF7893" w:rsidP="00BF7893">
      <w:r>
        <w:t>00:50:19,900 --&gt; 00:50:22,190</w:t>
      </w:r>
    </w:p>
    <w:p w14:paraId="15129A8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它滲透在這樣的物質之中</w:t>
      </w:r>
    </w:p>
    <w:p w14:paraId="05BE9645" w14:textId="77777777" w:rsidR="00BF7893" w:rsidRDefault="00BF7893" w:rsidP="00BF7893"/>
    <w:p w14:paraId="7B978026" w14:textId="77777777" w:rsidR="00BF7893" w:rsidRDefault="00BF7893" w:rsidP="00BF7893">
      <w:r>
        <w:t>963</w:t>
      </w:r>
    </w:p>
    <w:p w14:paraId="7E1C1CA6" w14:textId="77777777" w:rsidR="00BF7893" w:rsidRDefault="00BF7893" w:rsidP="00BF7893">
      <w:r>
        <w:t>00:50:22,190 --&gt; 00:50:24,340</w:t>
      </w:r>
    </w:p>
    <w:p w14:paraId="17840D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比如說某種緊的感覺</w:t>
      </w:r>
    </w:p>
    <w:p w14:paraId="4003276C" w14:textId="77777777" w:rsidR="00BF7893" w:rsidRDefault="00BF7893" w:rsidP="00BF7893"/>
    <w:p w14:paraId="540C2F80" w14:textId="77777777" w:rsidR="00BF7893" w:rsidRDefault="00BF7893" w:rsidP="00BF7893">
      <w:r>
        <w:t>964</w:t>
      </w:r>
    </w:p>
    <w:p w14:paraId="72873676" w14:textId="77777777" w:rsidR="00BF7893" w:rsidRDefault="00BF7893" w:rsidP="00BF7893">
      <w:r>
        <w:t>00:50:26,010 --&gt; 00:50:27,220</w:t>
      </w:r>
    </w:p>
    <w:p w14:paraId="48413B7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有的時候在脖子上比較緊</w:t>
      </w:r>
    </w:p>
    <w:p w14:paraId="0992FB9B" w14:textId="77777777" w:rsidR="00BF7893" w:rsidRDefault="00BF7893" w:rsidP="00BF7893"/>
    <w:p w14:paraId="66CB25B3" w14:textId="77777777" w:rsidR="00BF7893" w:rsidRDefault="00BF7893" w:rsidP="00BF7893">
      <w:r>
        <w:t>965</w:t>
      </w:r>
    </w:p>
    <w:p w14:paraId="1A722D4E" w14:textId="77777777" w:rsidR="00BF7893" w:rsidRDefault="00BF7893" w:rsidP="00BF7893">
      <w:r>
        <w:t>00:50:27,220 --&gt; 00:50:32,470</w:t>
      </w:r>
    </w:p>
    <w:p w14:paraId="2940C4A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或者坐的時間已久</w:t>
      </w:r>
      <w:r>
        <w:rPr>
          <w:rFonts w:hint="eastAsia"/>
        </w:rPr>
        <w:t xml:space="preserve"> </w:t>
      </w:r>
      <w:r>
        <w:rPr>
          <w:rFonts w:hint="eastAsia"/>
        </w:rPr>
        <w:t>然後這個地方也</w:t>
      </w:r>
      <w:proofErr w:type="gramStart"/>
      <w:r>
        <w:rPr>
          <w:rFonts w:hint="eastAsia"/>
        </w:rPr>
        <w:t>會酸也</w:t>
      </w:r>
      <w:proofErr w:type="gramEnd"/>
      <w:r>
        <w:rPr>
          <w:rFonts w:hint="eastAsia"/>
        </w:rPr>
        <w:t>會緊</w:t>
      </w:r>
    </w:p>
    <w:p w14:paraId="34C61BA8" w14:textId="77777777" w:rsidR="00BF7893" w:rsidRDefault="00BF7893" w:rsidP="00BF7893"/>
    <w:p w14:paraId="2F1FCAB5" w14:textId="77777777" w:rsidR="00BF7893" w:rsidRDefault="00BF7893" w:rsidP="00BF7893">
      <w:r>
        <w:t>966</w:t>
      </w:r>
    </w:p>
    <w:p w14:paraId="71B050F3" w14:textId="77777777" w:rsidR="00BF7893" w:rsidRDefault="00BF7893" w:rsidP="00BF7893">
      <w:r>
        <w:t>00:50:32,890 --&gt; 00:50:36,375</w:t>
      </w:r>
    </w:p>
    <w:p w14:paraId="141E7A4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還有某種感覺</w:t>
      </w:r>
      <w:r>
        <w:rPr>
          <w:rFonts w:hint="eastAsia"/>
        </w:rPr>
        <w:t xml:space="preserve"> </w:t>
      </w:r>
      <w:r>
        <w:rPr>
          <w:rFonts w:hint="eastAsia"/>
        </w:rPr>
        <w:t>生起在我們的身體之中</w:t>
      </w:r>
    </w:p>
    <w:p w14:paraId="7044F2BE" w14:textId="77777777" w:rsidR="00BF7893" w:rsidRDefault="00BF7893" w:rsidP="00BF7893"/>
    <w:p w14:paraId="202148C7" w14:textId="77777777" w:rsidR="00BF7893" w:rsidRDefault="00BF7893" w:rsidP="00BF7893">
      <w:r>
        <w:t>967</w:t>
      </w:r>
    </w:p>
    <w:p w14:paraId="37F1C78B" w14:textId="77777777" w:rsidR="00BF7893" w:rsidRDefault="00BF7893" w:rsidP="00BF7893">
      <w:r>
        <w:t>00:50:36,375 --&gt; 00:50:38,360</w:t>
      </w:r>
    </w:p>
    <w:p w14:paraId="518103C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能感覺到嗎</w:t>
      </w:r>
    </w:p>
    <w:p w14:paraId="5D79B7F0" w14:textId="77777777" w:rsidR="00BF7893" w:rsidRDefault="00BF7893" w:rsidP="00BF7893"/>
    <w:p w14:paraId="21924E34" w14:textId="77777777" w:rsidR="00BF7893" w:rsidRDefault="00BF7893" w:rsidP="00BF7893">
      <w:r>
        <w:t>968</w:t>
      </w:r>
    </w:p>
    <w:p w14:paraId="04CED678" w14:textId="77777777" w:rsidR="00BF7893" w:rsidRDefault="00BF7893" w:rsidP="00BF7893">
      <w:r>
        <w:t>00:50:38,370 --&gt; 00:50:38,860</w:t>
      </w:r>
    </w:p>
    <w:p w14:paraId="0E0668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這樣的感覺</w:t>
      </w:r>
    </w:p>
    <w:p w14:paraId="26D8459E" w14:textId="77777777" w:rsidR="00BF7893" w:rsidRDefault="00BF7893" w:rsidP="00BF7893"/>
    <w:p w14:paraId="51F3971D" w14:textId="77777777" w:rsidR="00BF7893" w:rsidRDefault="00BF7893" w:rsidP="00BF7893">
      <w:r>
        <w:t>969</w:t>
      </w:r>
    </w:p>
    <w:p w14:paraId="08F90FC7" w14:textId="77777777" w:rsidR="00BF7893" w:rsidRDefault="00BF7893" w:rsidP="00BF7893">
      <w:r>
        <w:t>00:50:38,860 --&gt; 00:50:40,190</w:t>
      </w:r>
    </w:p>
    <w:p w14:paraId="55DEE96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這些感覺它不是身</w:t>
      </w:r>
    </w:p>
    <w:p w14:paraId="63AD29C0" w14:textId="77777777" w:rsidR="00BF7893" w:rsidRDefault="00BF7893" w:rsidP="00BF7893"/>
    <w:p w14:paraId="052784F8" w14:textId="77777777" w:rsidR="00BF7893" w:rsidRDefault="00BF7893" w:rsidP="00BF7893">
      <w:r>
        <w:t>970</w:t>
      </w:r>
    </w:p>
    <w:p w14:paraId="5824C5E1" w14:textId="77777777" w:rsidR="00BF7893" w:rsidRDefault="00BF7893" w:rsidP="00BF7893">
      <w:r>
        <w:t>00:50:40,190 --&gt; 00:50:42,440</w:t>
      </w:r>
    </w:p>
    <w:p w14:paraId="15C833E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這些感覺它不是物質</w:t>
      </w:r>
    </w:p>
    <w:p w14:paraId="3C7B5B90" w14:textId="77777777" w:rsidR="00BF7893" w:rsidRDefault="00BF7893" w:rsidP="00BF7893"/>
    <w:p w14:paraId="637483D1" w14:textId="77777777" w:rsidR="00BF7893" w:rsidRDefault="00BF7893" w:rsidP="00BF7893">
      <w:r>
        <w:t>971</w:t>
      </w:r>
    </w:p>
    <w:p w14:paraId="07F1E755" w14:textId="77777777" w:rsidR="00BF7893" w:rsidRDefault="00BF7893" w:rsidP="00BF7893">
      <w:r>
        <w:t>00:50:42,610 --&gt; 00:50:44,060</w:t>
      </w:r>
    </w:p>
    <w:p w14:paraId="66446BC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69E70768" w14:textId="77777777" w:rsidR="00BF7893" w:rsidRDefault="00BF7893" w:rsidP="00BF7893"/>
    <w:p w14:paraId="5F140C60" w14:textId="77777777" w:rsidR="00BF7893" w:rsidRDefault="00BF7893" w:rsidP="00BF7893">
      <w:r>
        <w:t>972</w:t>
      </w:r>
    </w:p>
    <w:p w14:paraId="1F2BB8C9" w14:textId="77777777" w:rsidR="00BF7893" w:rsidRDefault="00BF7893" w:rsidP="00BF7893">
      <w:r>
        <w:t>00:50:45,170 --&gt; 00:50:46,660</w:t>
      </w:r>
    </w:p>
    <w:p w14:paraId="6B5CBEC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看這種緊的感覺</w:t>
      </w:r>
    </w:p>
    <w:p w14:paraId="601098C2" w14:textId="77777777" w:rsidR="00BF7893" w:rsidRDefault="00BF7893" w:rsidP="00BF7893"/>
    <w:p w14:paraId="77C14608" w14:textId="77777777" w:rsidR="00BF7893" w:rsidRDefault="00BF7893" w:rsidP="00BF7893">
      <w:r>
        <w:t>973</w:t>
      </w:r>
    </w:p>
    <w:p w14:paraId="4CA88EE7" w14:textId="77777777" w:rsidR="00BF7893" w:rsidRDefault="00BF7893" w:rsidP="00BF7893">
      <w:r>
        <w:t>00:50:46,760 --&gt; 00:50:47,980</w:t>
      </w:r>
    </w:p>
    <w:p w14:paraId="797F004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這種肌肉緊的感覺</w:t>
      </w:r>
    </w:p>
    <w:p w14:paraId="183A346E" w14:textId="77777777" w:rsidR="00BF7893" w:rsidRDefault="00BF7893" w:rsidP="00BF7893"/>
    <w:p w14:paraId="0BFA2007" w14:textId="77777777" w:rsidR="00BF7893" w:rsidRDefault="00BF7893" w:rsidP="00BF7893">
      <w:r>
        <w:t>974</w:t>
      </w:r>
    </w:p>
    <w:p w14:paraId="15AB6BA3" w14:textId="77777777" w:rsidR="00BF7893" w:rsidRDefault="00BF7893" w:rsidP="00BF7893">
      <w:r>
        <w:t>00:50:48,090 --&gt; 00:50:49,050</w:t>
      </w:r>
    </w:p>
    <w:p w14:paraId="6C4CFD7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它不是物質</w:t>
      </w:r>
    </w:p>
    <w:p w14:paraId="60A3BEDA" w14:textId="77777777" w:rsidR="00BF7893" w:rsidRDefault="00BF7893" w:rsidP="00BF7893"/>
    <w:p w14:paraId="04DD9321" w14:textId="77777777" w:rsidR="00BF7893" w:rsidRDefault="00BF7893" w:rsidP="00BF7893">
      <w:r>
        <w:t>975</w:t>
      </w:r>
    </w:p>
    <w:p w14:paraId="43621BF9" w14:textId="77777777" w:rsidR="00BF7893" w:rsidRDefault="00BF7893" w:rsidP="00BF7893">
      <w:r>
        <w:t>00:50:49,050 --&gt; 00:50:49,980</w:t>
      </w:r>
    </w:p>
    <w:p w14:paraId="25D8082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它不是身</w:t>
      </w:r>
    </w:p>
    <w:p w14:paraId="6BBCD0AC" w14:textId="77777777" w:rsidR="00BF7893" w:rsidRDefault="00BF7893" w:rsidP="00BF7893"/>
    <w:p w14:paraId="459E4BE6" w14:textId="77777777" w:rsidR="00BF7893" w:rsidRDefault="00BF7893" w:rsidP="00BF7893">
      <w:r>
        <w:t>976</w:t>
      </w:r>
    </w:p>
    <w:p w14:paraId="64D2824E" w14:textId="77777777" w:rsidR="00BF7893" w:rsidRDefault="00BF7893" w:rsidP="00BF7893">
      <w:r>
        <w:t>00:50:50,320 --&gt; 00:50:54,260</w:t>
      </w:r>
    </w:p>
    <w:p w14:paraId="7ADDDCA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它是某些滲透在身體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的事物</w:t>
      </w:r>
    </w:p>
    <w:p w14:paraId="2C67B9BB" w14:textId="77777777" w:rsidR="00BF7893" w:rsidRDefault="00BF7893" w:rsidP="00BF7893"/>
    <w:p w14:paraId="224D0F88" w14:textId="77777777" w:rsidR="00BF7893" w:rsidRDefault="00BF7893" w:rsidP="00BF7893">
      <w:r>
        <w:t>977</w:t>
      </w:r>
    </w:p>
    <w:p w14:paraId="01598AA9" w14:textId="77777777" w:rsidR="00BF7893" w:rsidRDefault="00BF7893" w:rsidP="00BF7893">
      <w:r>
        <w:t>00:50:55,650 --&gt; 00:50:56,300</w:t>
      </w:r>
    </w:p>
    <w:p w14:paraId="632915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能跟得上嗎</w:t>
      </w:r>
    </w:p>
    <w:p w14:paraId="3A3D6547" w14:textId="77777777" w:rsidR="00BF7893" w:rsidRDefault="00BF7893" w:rsidP="00BF7893"/>
    <w:p w14:paraId="606315FB" w14:textId="77777777" w:rsidR="00BF7893" w:rsidRDefault="00BF7893" w:rsidP="00BF7893">
      <w:r>
        <w:t>978</w:t>
      </w:r>
    </w:p>
    <w:p w14:paraId="544F1912" w14:textId="77777777" w:rsidR="00BF7893" w:rsidRDefault="00BF7893" w:rsidP="00BF7893">
      <w:r>
        <w:t>00:50:56,570 --&gt; 00:51:00,920</w:t>
      </w:r>
    </w:p>
    <w:p w14:paraId="7981AE0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這個叫做受</w:t>
      </w:r>
      <w:r>
        <w:rPr>
          <w:rFonts w:hint="eastAsia"/>
        </w:rPr>
        <w:t xml:space="preserve"> </w:t>
      </w:r>
      <w:r>
        <w:rPr>
          <w:rFonts w:hint="eastAsia"/>
        </w:rPr>
        <w:t>身體方面的感受</w:t>
      </w:r>
    </w:p>
    <w:p w14:paraId="7EFEA20D" w14:textId="77777777" w:rsidR="00BF7893" w:rsidRDefault="00BF7893" w:rsidP="00BF7893"/>
    <w:p w14:paraId="099BC6A2" w14:textId="77777777" w:rsidR="00BF7893" w:rsidRDefault="00BF7893" w:rsidP="00BF7893">
      <w:r>
        <w:t>979</w:t>
      </w:r>
    </w:p>
    <w:p w14:paraId="381FFCB5" w14:textId="77777777" w:rsidR="00BF7893" w:rsidRDefault="00BF7893" w:rsidP="00BF7893">
      <w:r>
        <w:t>00:51:03,130 --&gt; 00:51:04,100</w:t>
      </w:r>
    </w:p>
    <w:p w14:paraId="3E2E8D0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如果這樣子去訓練</w:t>
      </w:r>
    </w:p>
    <w:p w14:paraId="1AE47D17" w14:textId="77777777" w:rsidR="00BF7893" w:rsidRDefault="00BF7893" w:rsidP="00BF7893"/>
    <w:p w14:paraId="4A9F9C65" w14:textId="77777777" w:rsidR="00BF7893" w:rsidRDefault="00BF7893" w:rsidP="00BF7893">
      <w:r>
        <w:t>980</w:t>
      </w:r>
    </w:p>
    <w:p w14:paraId="683F9BA4" w14:textId="77777777" w:rsidR="00BF7893" w:rsidRDefault="00BF7893" w:rsidP="00BF7893">
      <w:r>
        <w:t>00:51:04,110 --&gt; 00:51:07,390</w:t>
      </w:r>
    </w:p>
    <w:p w14:paraId="6B42D15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我們就能夠發現說身體是一個部分</w:t>
      </w:r>
    </w:p>
    <w:p w14:paraId="7D652275" w14:textId="77777777" w:rsidR="00BF7893" w:rsidRDefault="00BF7893" w:rsidP="00BF7893"/>
    <w:p w14:paraId="2BE7E375" w14:textId="77777777" w:rsidR="00BF7893" w:rsidRDefault="00BF7893" w:rsidP="00BF7893">
      <w:r>
        <w:t>981</w:t>
      </w:r>
    </w:p>
    <w:p w14:paraId="7A0DCA34" w14:textId="77777777" w:rsidR="00BF7893" w:rsidRDefault="00BF7893" w:rsidP="00BF7893">
      <w:r>
        <w:t>00:51:07,450 --&gt; 00:51:07,460</w:t>
      </w:r>
    </w:p>
    <w:p w14:paraId="7E1330C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受</w:t>
      </w:r>
    </w:p>
    <w:p w14:paraId="41429D0E" w14:textId="77777777" w:rsidR="00BF7893" w:rsidRDefault="00BF7893" w:rsidP="00BF7893"/>
    <w:p w14:paraId="338FF170" w14:textId="77777777" w:rsidR="00BF7893" w:rsidRDefault="00BF7893" w:rsidP="00BF7893">
      <w:r>
        <w:t>982</w:t>
      </w:r>
    </w:p>
    <w:p w14:paraId="342E16E0" w14:textId="77777777" w:rsidR="00BF7893" w:rsidRDefault="00BF7893" w:rsidP="00BF7893">
      <w:r>
        <w:t>00:51:07,900 --&gt; 00:51:10,660</w:t>
      </w:r>
    </w:p>
    <w:p w14:paraId="67306A4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受也就是滲透在身體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的感覺</w:t>
      </w:r>
    </w:p>
    <w:p w14:paraId="476972D7" w14:textId="77777777" w:rsidR="00BF7893" w:rsidRDefault="00BF7893" w:rsidP="00BF7893"/>
    <w:p w14:paraId="33678E87" w14:textId="77777777" w:rsidR="00BF7893" w:rsidRDefault="00BF7893" w:rsidP="00BF7893">
      <w:r>
        <w:t>983</w:t>
      </w:r>
    </w:p>
    <w:p w14:paraId="26D3A484" w14:textId="77777777" w:rsidR="00BF7893" w:rsidRDefault="00BF7893" w:rsidP="00BF7893">
      <w:r>
        <w:t>00:51:10,660 --&gt; 00:51:12,180</w:t>
      </w:r>
    </w:p>
    <w:p w14:paraId="205B1CC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它舒服還是不舒服</w:t>
      </w:r>
    </w:p>
    <w:p w14:paraId="626B699C" w14:textId="77777777" w:rsidR="00BF7893" w:rsidRDefault="00BF7893" w:rsidP="00BF7893"/>
    <w:p w14:paraId="4DBF80C7" w14:textId="77777777" w:rsidR="00BF7893" w:rsidRDefault="00BF7893" w:rsidP="00BF7893">
      <w:r>
        <w:t>984</w:t>
      </w:r>
    </w:p>
    <w:p w14:paraId="46BC3CD7" w14:textId="77777777" w:rsidR="00BF7893" w:rsidRDefault="00BF7893" w:rsidP="00BF7893">
      <w:r>
        <w:t>00:51:12,180 --&gt; 00:51:16,610</w:t>
      </w:r>
    </w:p>
    <w:p w14:paraId="3E76E92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還是說鬆開還是緊</w:t>
      </w:r>
    </w:p>
    <w:p w14:paraId="72DC8B2F" w14:textId="77777777" w:rsidR="00BF7893" w:rsidRDefault="00BF7893" w:rsidP="00BF7893"/>
    <w:p w14:paraId="11D4857C" w14:textId="77777777" w:rsidR="00BF7893" w:rsidRDefault="00BF7893" w:rsidP="00BF7893">
      <w:r>
        <w:t>985</w:t>
      </w:r>
    </w:p>
    <w:p w14:paraId="21119FD2" w14:textId="77777777" w:rsidR="00BF7893" w:rsidRDefault="00BF7893" w:rsidP="00BF7893">
      <w:r>
        <w:t>00:51:16,610 --&gt; 00:51:19,610</w:t>
      </w:r>
    </w:p>
    <w:p w14:paraId="3C2CF07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這些感覺他不是身</w:t>
      </w:r>
    </w:p>
    <w:p w14:paraId="2312C3E7" w14:textId="77777777" w:rsidR="00BF7893" w:rsidRDefault="00BF7893" w:rsidP="00BF7893"/>
    <w:p w14:paraId="21F23C40" w14:textId="77777777" w:rsidR="00BF7893" w:rsidRDefault="00BF7893" w:rsidP="00BF7893">
      <w:r>
        <w:t>986</w:t>
      </w:r>
    </w:p>
    <w:p w14:paraId="64FE3A17" w14:textId="77777777" w:rsidR="00BF7893" w:rsidRDefault="00BF7893" w:rsidP="00BF7893">
      <w:r>
        <w:t>00:51:19,610 --&gt; 00:51:22,180</w:t>
      </w:r>
    </w:p>
    <w:p w14:paraId="080772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它是在身體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面的某些事物</w:t>
      </w:r>
      <w:r>
        <w:rPr>
          <w:rFonts w:hint="eastAsia"/>
        </w:rPr>
        <w:t xml:space="preserve"> </w:t>
      </w:r>
      <w:r>
        <w:rPr>
          <w:rFonts w:hint="eastAsia"/>
        </w:rPr>
        <w:t>知道嗎</w:t>
      </w:r>
    </w:p>
    <w:p w14:paraId="20B4F34F" w14:textId="77777777" w:rsidR="00BF7893" w:rsidRDefault="00BF7893" w:rsidP="00BF7893"/>
    <w:p w14:paraId="58E6DCF0" w14:textId="77777777" w:rsidR="00BF7893" w:rsidRDefault="00BF7893" w:rsidP="00BF7893">
      <w:r>
        <w:t>987</w:t>
      </w:r>
    </w:p>
    <w:p w14:paraId="2BB6C8B8" w14:textId="77777777" w:rsidR="00BF7893" w:rsidRDefault="00BF7893" w:rsidP="00BF7893">
      <w:r>
        <w:t>00:51:22,630 --&gt; 00:51:26,190</w:t>
      </w:r>
    </w:p>
    <w:p w14:paraId="1E3EF30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然後它還有另外一個自然的部分</w:t>
      </w:r>
    </w:p>
    <w:p w14:paraId="6FFEA950" w14:textId="77777777" w:rsidR="00BF7893" w:rsidRDefault="00BF7893" w:rsidP="00BF7893"/>
    <w:p w14:paraId="17B2445F" w14:textId="77777777" w:rsidR="00BF7893" w:rsidRDefault="00BF7893" w:rsidP="00BF7893">
      <w:r>
        <w:t>988</w:t>
      </w:r>
    </w:p>
    <w:p w14:paraId="2CF5AFFA" w14:textId="77777777" w:rsidR="00BF7893" w:rsidRDefault="00BF7893" w:rsidP="00BF7893">
      <w:r>
        <w:t>00:51:26,210 --&gt; 00:51:29,740</w:t>
      </w:r>
    </w:p>
    <w:p w14:paraId="686CDDE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</w:t>
      </w:r>
      <w:proofErr w:type="gramStart"/>
      <w:r>
        <w:rPr>
          <w:rFonts w:hint="eastAsia"/>
        </w:rPr>
        <w:t>是去覺知心</w:t>
      </w:r>
      <w:proofErr w:type="gramEnd"/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它看到身</w:t>
      </w:r>
    </w:p>
    <w:p w14:paraId="33894607" w14:textId="77777777" w:rsidR="00BF7893" w:rsidRDefault="00BF7893" w:rsidP="00BF7893"/>
    <w:p w14:paraId="345037FC" w14:textId="77777777" w:rsidR="00BF7893" w:rsidRDefault="00BF7893" w:rsidP="00BF7893">
      <w:r>
        <w:t>989</w:t>
      </w:r>
    </w:p>
    <w:p w14:paraId="0480964B" w14:textId="77777777" w:rsidR="00BF7893" w:rsidRDefault="00BF7893" w:rsidP="00BF7893">
      <w:r>
        <w:t>00:51:30,230 --&gt; 00:51:33,420</w:t>
      </w:r>
    </w:p>
    <w:p w14:paraId="5412634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</w:t>
      </w:r>
      <w:proofErr w:type="gramStart"/>
      <w:r>
        <w:rPr>
          <w:rFonts w:hint="eastAsia"/>
        </w:rPr>
        <w:t>它去覺知道</w:t>
      </w:r>
      <w:proofErr w:type="gramEnd"/>
      <w:r>
        <w:rPr>
          <w:rFonts w:hint="eastAsia"/>
        </w:rPr>
        <w:t>受</w:t>
      </w:r>
      <w:r>
        <w:rPr>
          <w:rFonts w:hint="eastAsia"/>
        </w:rPr>
        <w:t xml:space="preserve"> </w:t>
      </w:r>
      <w:r>
        <w:rPr>
          <w:rFonts w:hint="eastAsia"/>
        </w:rPr>
        <w:t>對嗎</w:t>
      </w:r>
    </w:p>
    <w:p w14:paraId="6076B4AA" w14:textId="77777777" w:rsidR="00BF7893" w:rsidRDefault="00BF7893" w:rsidP="00BF7893"/>
    <w:p w14:paraId="44FDC7DB" w14:textId="77777777" w:rsidR="00BF7893" w:rsidRDefault="00BF7893" w:rsidP="00BF7893">
      <w:r>
        <w:t>990</w:t>
      </w:r>
    </w:p>
    <w:p w14:paraId="56E8FE30" w14:textId="77777777" w:rsidR="00BF7893" w:rsidRDefault="00BF7893" w:rsidP="00BF7893">
      <w:r>
        <w:t>00:51:34,770 --&gt; 00:51:36,260</w:t>
      </w:r>
    </w:p>
    <w:p w14:paraId="436C6B4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否則的話我們怎麼會知道呢</w:t>
      </w:r>
    </w:p>
    <w:p w14:paraId="315C5597" w14:textId="77777777" w:rsidR="00BF7893" w:rsidRDefault="00BF7893" w:rsidP="00BF7893"/>
    <w:p w14:paraId="3E4C50AE" w14:textId="77777777" w:rsidR="00BF7893" w:rsidRDefault="00BF7893" w:rsidP="00BF7893">
      <w:r>
        <w:t>991</w:t>
      </w:r>
    </w:p>
    <w:p w14:paraId="10C0005A" w14:textId="77777777" w:rsidR="00BF7893" w:rsidRDefault="00BF7893" w:rsidP="00BF7893">
      <w:r>
        <w:t>00:51:36,260 --&gt; 00:51:43,070</w:t>
      </w:r>
    </w:p>
    <w:p w14:paraId="30DA27B5" w14:textId="77777777" w:rsidR="00BF7893" w:rsidRDefault="00BF7893" w:rsidP="00BF7893">
      <w:r>
        <w:rPr>
          <w:rFonts w:hint="eastAsia"/>
        </w:rPr>
        <w:t>我們能夠知道</w:t>
      </w:r>
      <w:r>
        <w:t xml:space="preserve"> </w:t>
      </w:r>
      <w:r>
        <w:rPr>
          <w:rFonts w:hint="eastAsia"/>
        </w:rPr>
        <w:t>因爲他肯定有一某一個自然的去覺知的部分</w:t>
      </w:r>
      <w:r>
        <w:t xml:space="preserve"> </w:t>
      </w:r>
      <w:r>
        <w:rPr>
          <w:rFonts w:hint="eastAsia"/>
        </w:rPr>
        <w:t>對嗎</w:t>
      </w:r>
    </w:p>
    <w:p w14:paraId="3C320845" w14:textId="77777777" w:rsidR="00BF7893" w:rsidRDefault="00BF7893" w:rsidP="00BF7893"/>
    <w:p w14:paraId="66741DC6" w14:textId="77777777" w:rsidR="00BF7893" w:rsidRDefault="00BF7893" w:rsidP="00BF7893">
      <w:r>
        <w:t>992</w:t>
      </w:r>
    </w:p>
    <w:p w14:paraId="0FA7258D" w14:textId="77777777" w:rsidR="00BF7893" w:rsidRDefault="00BF7893" w:rsidP="00BF7893">
      <w:r>
        <w:t>00:51:43,140 --&gt; 00:51:44,100</w:t>
      </w:r>
    </w:p>
    <w:p w14:paraId="1A5845E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那個自然的部分</w:t>
      </w:r>
    </w:p>
    <w:p w14:paraId="477F5550" w14:textId="77777777" w:rsidR="00BF7893" w:rsidRDefault="00BF7893" w:rsidP="00BF7893"/>
    <w:p w14:paraId="7AF8AB16" w14:textId="77777777" w:rsidR="00BF7893" w:rsidRDefault="00BF7893" w:rsidP="00BF7893">
      <w:r>
        <w:t>993</w:t>
      </w:r>
    </w:p>
    <w:p w14:paraId="30C860B5" w14:textId="77777777" w:rsidR="00BF7893" w:rsidRDefault="00BF7893" w:rsidP="00BF7893">
      <w:r>
        <w:t>00:51:44,200 --&gt; 00:51:46,310</w:t>
      </w:r>
    </w:p>
    <w:p w14:paraId="1232C10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執行覺知職責的部分就是心</w:t>
      </w:r>
    </w:p>
    <w:p w14:paraId="4023984F" w14:textId="77777777" w:rsidR="00BF7893" w:rsidRDefault="00BF7893" w:rsidP="00BF7893"/>
    <w:p w14:paraId="3096F115" w14:textId="77777777" w:rsidR="00BF7893" w:rsidRDefault="00BF7893" w:rsidP="00BF7893">
      <w:r>
        <w:t>994</w:t>
      </w:r>
    </w:p>
    <w:p w14:paraId="29AB7910" w14:textId="77777777" w:rsidR="00BF7893" w:rsidRDefault="00BF7893" w:rsidP="00BF7893">
      <w:r>
        <w:t>00:51:46,310 --&gt; 00:51:48,020</w:t>
      </w:r>
    </w:p>
    <w:p w14:paraId="32502AC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因此不管什麼時候</w:t>
      </w:r>
    </w:p>
    <w:p w14:paraId="48854D69" w14:textId="77777777" w:rsidR="00BF7893" w:rsidRDefault="00BF7893" w:rsidP="00BF7893"/>
    <w:p w14:paraId="3CF7956E" w14:textId="77777777" w:rsidR="00BF7893" w:rsidRDefault="00BF7893" w:rsidP="00BF7893">
      <w:r>
        <w:t>995</w:t>
      </w:r>
    </w:p>
    <w:p w14:paraId="012C601A" w14:textId="77777777" w:rsidR="00BF7893" w:rsidRDefault="00BF7893" w:rsidP="00BF7893">
      <w:r>
        <w:t>00:51:48,020 --&gt; 00:51:50,870</w:t>
      </w:r>
    </w:p>
    <w:p w14:paraId="1E6F6F55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有覺知</w:t>
      </w:r>
      <w:proofErr w:type="gramEnd"/>
      <w:r>
        <w:rPr>
          <w:rFonts w:hint="eastAsia"/>
        </w:rPr>
        <w:t>的事物</w:t>
      </w:r>
      <w:proofErr w:type="gramStart"/>
      <w:r>
        <w:rPr>
          <w:rFonts w:hint="eastAsia"/>
        </w:rPr>
        <w:t>又被覺知</w:t>
      </w:r>
      <w:proofErr w:type="gramEnd"/>
      <w:r>
        <w:rPr>
          <w:rFonts w:hint="eastAsia"/>
        </w:rPr>
        <w:t>的事物</w:t>
      </w:r>
    </w:p>
    <w:p w14:paraId="340ED7F6" w14:textId="77777777" w:rsidR="00BF7893" w:rsidRDefault="00BF7893" w:rsidP="00BF7893"/>
    <w:p w14:paraId="387FD3AB" w14:textId="77777777" w:rsidR="00BF7893" w:rsidRDefault="00BF7893" w:rsidP="00BF7893">
      <w:r>
        <w:t>996</w:t>
      </w:r>
    </w:p>
    <w:p w14:paraId="1AE81A68" w14:textId="77777777" w:rsidR="00BF7893" w:rsidRDefault="00BF7893" w:rsidP="00BF7893">
      <w:r>
        <w:t>00:51:50,870 --&gt; 00:51:52,600</w:t>
      </w:r>
    </w:p>
    <w:p w14:paraId="5549CA5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那一刻是有知者在的</w:t>
      </w:r>
    </w:p>
    <w:p w14:paraId="0AE36AA8" w14:textId="77777777" w:rsidR="00BF7893" w:rsidRDefault="00BF7893" w:rsidP="00BF7893"/>
    <w:p w14:paraId="517F71B7" w14:textId="77777777" w:rsidR="00BF7893" w:rsidRDefault="00BF7893" w:rsidP="00BF7893">
      <w:r>
        <w:t>997</w:t>
      </w:r>
    </w:p>
    <w:p w14:paraId="213A6CA6" w14:textId="77777777" w:rsidR="00BF7893" w:rsidRDefault="00BF7893" w:rsidP="00BF7893">
      <w:r>
        <w:t>00:51:52,600 --&gt; 00:51:55,710</w:t>
      </w:r>
    </w:p>
    <w:p w14:paraId="5966D6B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從這個角度去訓練也行</w:t>
      </w:r>
    </w:p>
    <w:p w14:paraId="5949514D" w14:textId="77777777" w:rsidR="00BF7893" w:rsidRDefault="00BF7893" w:rsidP="00BF7893"/>
    <w:p w14:paraId="6CC0D0BC" w14:textId="77777777" w:rsidR="00BF7893" w:rsidRDefault="00BF7893" w:rsidP="00BF7893">
      <w:r>
        <w:t>998</w:t>
      </w:r>
    </w:p>
    <w:p w14:paraId="3C14AD5D" w14:textId="77777777" w:rsidR="00BF7893" w:rsidRDefault="00BF7893" w:rsidP="00BF7893">
      <w:r>
        <w:t>00:51:56,570 --&gt; 00:51:56,780</w:t>
      </w:r>
    </w:p>
    <w:p w14:paraId="004BA66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對不對</w:t>
      </w:r>
    </w:p>
    <w:p w14:paraId="713A5F54" w14:textId="77777777" w:rsidR="00BF7893" w:rsidRDefault="00BF7893" w:rsidP="00BF7893"/>
    <w:p w14:paraId="67680B08" w14:textId="77777777" w:rsidR="00BF7893" w:rsidRDefault="00BF7893" w:rsidP="00BF7893">
      <w:r>
        <w:t>999</w:t>
      </w:r>
    </w:p>
    <w:p w14:paraId="1D7C2154" w14:textId="77777777" w:rsidR="00BF7893" w:rsidRDefault="00BF7893" w:rsidP="00BF7893">
      <w:r>
        <w:t>00:52:00,150 --&gt; 00:52:01,390</w:t>
      </w:r>
    </w:p>
    <w:p w14:paraId="3E174AD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自然的情況之下</w:t>
      </w:r>
    </w:p>
    <w:p w14:paraId="1E9DE95A" w14:textId="77777777" w:rsidR="00BF7893" w:rsidRDefault="00BF7893" w:rsidP="00BF7893"/>
    <w:p w14:paraId="2B0DE8BB" w14:textId="77777777" w:rsidR="00BF7893" w:rsidRDefault="00BF7893" w:rsidP="00BF7893">
      <w:r>
        <w:t>1000</w:t>
      </w:r>
    </w:p>
    <w:p w14:paraId="4FA608E7" w14:textId="77777777" w:rsidR="00BF7893" w:rsidRDefault="00BF7893" w:rsidP="00BF7893">
      <w:r>
        <w:t>00:52:01,390 --&gt; 00:52:02,410</w:t>
      </w:r>
    </w:p>
    <w:p w14:paraId="2FB05DE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</w:t>
      </w:r>
      <w:proofErr w:type="gramStart"/>
      <w:r>
        <w:rPr>
          <w:rFonts w:hint="eastAsia"/>
        </w:rPr>
        <w:t>有被覺知</w:t>
      </w:r>
      <w:proofErr w:type="gramEnd"/>
      <w:r>
        <w:rPr>
          <w:rFonts w:hint="eastAsia"/>
        </w:rPr>
        <w:t>的</w:t>
      </w:r>
    </w:p>
    <w:p w14:paraId="1C0E8A62" w14:textId="77777777" w:rsidR="00BF7893" w:rsidRDefault="00BF7893" w:rsidP="00BF7893"/>
    <w:p w14:paraId="74DF9EED" w14:textId="77777777" w:rsidR="00BF7893" w:rsidRDefault="00BF7893" w:rsidP="00BF7893">
      <w:r>
        <w:t>1001</w:t>
      </w:r>
    </w:p>
    <w:p w14:paraId="41E0D552" w14:textId="77777777" w:rsidR="00BF7893" w:rsidRDefault="00BF7893" w:rsidP="00BF7893">
      <w:r>
        <w:t>00:52:02,450 --&gt; 00:52:04,380</w:t>
      </w:r>
    </w:p>
    <w:p w14:paraId="696481E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肯定是覺知的那個東西</w:t>
      </w:r>
    </w:p>
    <w:p w14:paraId="4FD96AD1" w14:textId="77777777" w:rsidR="00BF7893" w:rsidRDefault="00BF7893" w:rsidP="00BF7893"/>
    <w:p w14:paraId="62E3A838" w14:textId="77777777" w:rsidR="00BF7893" w:rsidRDefault="00BF7893" w:rsidP="00BF7893">
      <w:r>
        <w:t>1002</w:t>
      </w:r>
    </w:p>
    <w:p w14:paraId="52B95372" w14:textId="77777777" w:rsidR="00BF7893" w:rsidRDefault="00BF7893" w:rsidP="00BF7893">
      <w:r>
        <w:t>00:52:04,380 --&gt; 00:52:09,610</w:t>
      </w:r>
    </w:p>
    <w:p w14:paraId="2AC313D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用去找說</w:t>
      </w:r>
      <w:r>
        <w:rPr>
          <w:rFonts w:hint="eastAsia"/>
        </w:rPr>
        <w:t xml:space="preserve"> </w:t>
      </w:r>
      <w:r>
        <w:rPr>
          <w:rFonts w:hint="eastAsia"/>
        </w:rPr>
        <w:t>這個執行覺知功能的心在什麼地方</w:t>
      </w:r>
    </w:p>
    <w:p w14:paraId="18DD916D" w14:textId="77777777" w:rsidR="00BF7893" w:rsidRDefault="00BF7893" w:rsidP="00BF7893"/>
    <w:p w14:paraId="0720C669" w14:textId="77777777" w:rsidR="00BF7893" w:rsidRDefault="00BF7893" w:rsidP="00BF7893">
      <w:r>
        <w:t>1003</w:t>
      </w:r>
    </w:p>
    <w:p w14:paraId="0F686C62" w14:textId="77777777" w:rsidR="00BF7893" w:rsidRDefault="00BF7893" w:rsidP="00BF7893">
      <w:r>
        <w:t>00:52:09,610 --&gt; 00:52:10,990</w:t>
      </w:r>
    </w:p>
    <w:p w14:paraId="3412B4F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它本來已經存在了</w:t>
      </w:r>
    </w:p>
    <w:p w14:paraId="4CB4EE2D" w14:textId="77777777" w:rsidR="00BF7893" w:rsidRDefault="00BF7893" w:rsidP="00BF7893"/>
    <w:p w14:paraId="5421FFA6" w14:textId="77777777" w:rsidR="00BF7893" w:rsidRDefault="00BF7893" w:rsidP="00BF7893">
      <w:r>
        <w:t>1004</w:t>
      </w:r>
    </w:p>
    <w:p w14:paraId="37597233" w14:textId="77777777" w:rsidR="00BF7893" w:rsidRDefault="00BF7893" w:rsidP="00BF7893">
      <w:r>
        <w:t>00:52:10,990 --&gt; 00:52:12,850</w:t>
      </w:r>
    </w:p>
    <w:p w14:paraId="7D7EE1C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否則的話</w:t>
      </w:r>
      <w:r>
        <w:rPr>
          <w:rFonts w:hint="eastAsia"/>
        </w:rPr>
        <w:t xml:space="preserve"> </w:t>
      </w:r>
      <w:r>
        <w:rPr>
          <w:rFonts w:hint="eastAsia"/>
        </w:rPr>
        <w:t>我們就不會知道</w:t>
      </w:r>
    </w:p>
    <w:p w14:paraId="07A83B34" w14:textId="77777777" w:rsidR="00BF7893" w:rsidRDefault="00BF7893" w:rsidP="00BF7893"/>
    <w:p w14:paraId="5BF3FE73" w14:textId="77777777" w:rsidR="00BF7893" w:rsidRDefault="00BF7893" w:rsidP="00BF7893">
      <w:r>
        <w:t>1005</w:t>
      </w:r>
    </w:p>
    <w:p w14:paraId="3A756356" w14:textId="77777777" w:rsidR="00BF7893" w:rsidRDefault="00BF7893" w:rsidP="00BF7893">
      <w:r>
        <w:t>00:52:12,850 --&gt; 00:52:14,340</w:t>
      </w:r>
    </w:p>
    <w:p w14:paraId="4470A0C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因此覺知的這個事物</w:t>
      </w:r>
    </w:p>
    <w:p w14:paraId="2FD3BCAB" w14:textId="77777777" w:rsidR="00BF7893" w:rsidRDefault="00BF7893" w:rsidP="00BF7893"/>
    <w:p w14:paraId="68F9BA92" w14:textId="77777777" w:rsidR="00BF7893" w:rsidRDefault="00BF7893" w:rsidP="00BF7893">
      <w:r>
        <w:t>1006</w:t>
      </w:r>
    </w:p>
    <w:p w14:paraId="4F7753B2" w14:textId="77777777" w:rsidR="00BF7893" w:rsidRDefault="00BF7893" w:rsidP="00BF7893">
      <w:r>
        <w:t>00:52:14,340 --&gt; 00:52:15,890</w:t>
      </w:r>
    </w:p>
    <w:p w14:paraId="2FD2B9A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它本來就已經存在了</w:t>
      </w:r>
    </w:p>
    <w:p w14:paraId="4228AA96" w14:textId="77777777" w:rsidR="00BF7893" w:rsidRDefault="00BF7893" w:rsidP="00BF7893"/>
    <w:p w14:paraId="2D250673" w14:textId="77777777" w:rsidR="00BF7893" w:rsidRDefault="00BF7893" w:rsidP="00BF7893">
      <w:r>
        <w:t>1007</w:t>
      </w:r>
    </w:p>
    <w:p w14:paraId="007527F9" w14:textId="77777777" w:rsidR="00BF7893" w:rsidRDefault="00BF7893" w:rsidP="00BF7893">
      <w:r>
        <w:t>00:52:15,890 --&gt; 00:52:21,370</w:t>
      </w:r>
    </w:p>
    <w:p w14:paraId="298B25C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只不過呢</w:t>
      </w:r>
      <w:r>
        <w:rPr>
          <w:rFonts w:hint="eastAsia"/>
        </w:rPr>
        <w:t xml:space="preserve"> </w:t>
      </w:r>
      <w:r>
        <w:rPr>
          <w:rFonts w:hint="eastAsia"/>
        </w:rPr>
        <w:t>我們沒有訓練過說</w:t>
      </w:r>
      <w:r>
        <w:rPr>
          <w:rFonts w:hint="eastAsia"/>
        </w:rPr>
        <w:t xml:space="preserve"> </w:t>
      </w:r>
      <w:r>
        <w:rPr>
          <w:rFonts w:hint="eastAsia"/>
        </w:rPr>
        <w:t>去認識它</w:t>
      </w:r>
    </w:p>
    <w:p w14:paraId="5A35A846" w14:textId="77777777" w:rsidR="00BF7893" w:rsidRDefault="00BF7893" w:rsidP="00BF7893"/>
    <w:p w14:paraId="57856E5E" w14:textId="77777777" w:rsidR="00BF7893" w:rsidRDefault="00BF7893" w:rsidP="00BF7893">
      <w:r>
        <w:t>1008</w:t>
      </w:r>
    </w:p>
    <w:p w14:paraId="34E7E1B8" w14:textId="77777777" w:rsidR="00BF7893" w:rsidRDefault="00BF7893" w:rsidP="00BF7893">
      <w:r>
        <w:t>00:52:21,370 --&gt; 00:52:23,890</w:t>
      </w:r>
    </w:p>
    <w:p w14:paraId="3ECB13F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因此我們就看不出來</w:t>
      </w:r>
    </w:p>
    <w:p w14:paraId="0FC955C1" w14:textId="77777777" w:rsidR="00BF7893" w:rsidRDefault="00BF7893" w:rsidP="00BF7893"/>
    <w:p w14:paraId="39EB85FC" w14:textId="77777777" w:rsidR="00BF7893" w:rsidRDefault="00BF7893" w:rsidP="00BF7893">
      <w:r>
        <w:t>1009</w:t>
      </w:r>
    </w:p>
    <w:p w14:paraId="1B7FE938" w14:textId="77777777" w:rsidR="00BF7893" w:rsidRDefault="00BF7893" w:rsidP="00BF7893">
      <w:r>
        <w:t>00:52:24,090 --&gt; 00:52:27,770</w:t>
      </w:r>
    </w:p>
    <w:p w14:paraId="1522C69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然後帶領我們大家</w:t>
      </w:r>
      <w:proofErr w:type="gramStart"/>
      <w:r>
        <w:rPr>
          <w:rFonts w:hint="eastAsia"/>
        </w:rPr>
        <w:t>去觀呢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帶領我們大家去區分開</w:t>
      </w:r>
    </w:p>
    <w:p w14:paraId="72284525" w14:textId="77777777" w:rsidR="00BF7893" w:rsidRDefault="00BF7893" w:rsidP="00BF7893"/>
    <w:p w14:paraId="0DF19D8C" w14:textId="77777777" w:rsidR="00BF7893" w:rsidRDefault="00BF7893" w:rsidP="00BF7893">
      <w:r>
        <w:t>1010</w:t>
      </w:r>
    </w:p>
    <w:p w14:paraId="0935B624" w14:textId="77777777" w:rsidR="00BF7893" w:rsidRDefault="00BF7893" w:rsidP="00BF7893">
      <w:r>
        <w:t>00:52:27,850 --&gt; 00:52:34,530</w:t>
      </w:r>
    </w:p>
    <w:p w14:paraId="6C9931F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說身體</w:t>
      </w:r>
      <w:proofErr w:type="gramStart"/>
      <w:r>
        <w:rPr>
          <w:rFonts w:hint="eastAsia"/>
        </w:rPr>
        <w:t>是被覺知</w:t>
      </w:r>
      <w:proofErr w:type="gramEnd"/>
      <w:r>
        <w:rPr>
          <w:rFonts w:hint="eastAsia"/>
        </w:rPr>
        <w:t>對象</w:t>
      </w:r>
      <w:r>
        <w:rPr>
          <w:rFonts w:hint="eastAsia"/>
        </w:rPr>
        <w:t xml:space="preserve"> </w:t>
      </w:r>
      <w:r>
        <w:rPr>
          <w:rFonts w:hint="eastAsia"/>
        </w:rPr>
        <w:t>滲透在身體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面的事物</w:t>
      </w:r>
      <w:r>
        <w:rPr>
          <w:rFonts w:hint="eastAsia"/>
        </w:rPr>
        <w:t xml:space="preserve"> </w:t>
      </w:r>
      <w:r>
        <w:rPr>
          <w:rFonts w:hint="eastAsia"/>
        </w:rPr>
        <w:t>這個感覺</w:t>
      </w:r>
      <w:proofErr w:type="gramStart"/>
      <w:r>
        <w:rPr>
          <w:rFonts w:hint="eastAsia"/>
        </w:rPr>
        <w:t>也是被覺知</w:t>
      </w:r>
      <w:proofErr w:type="gramEnd"/>
      <w:r>
        <w:rPr>
          <w:rFonts w:hint="eastAsia"/>
        </w:rPr>
        <w:t>對象</w:t>
      </w:r>
    </w:p>
    <w:p w14:paraId="4C1F5F25" w14:textId="77777777" w:rsidR="00BF7893" w:rsidRDefault="00BF7893" w:rsidP="00BF7893"/>
    <w:p w14:paraId="6A91FD1C" w14:textId="77777777" w:rsidR="00BF7893" w:rsidRDefault="00BF7893" w:rsidP="00BF7893">
      <w:r>
        <w:t>1011</w:t>
      </w:r>
    </w:p>
    <w:p w14:paraId="7DA7FFDF" w14:textId="77777777" w:rsidR="00BF7893" w:rsidRDefault="00BF7893" w:rsidP="00BF7893">
      <w:r>
        <w:t>00:52:34,530 --&gt; 00:52:39,700</w:t>
      </w:r>
    </w:p>
    <w:p w14:paraId="3110130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當有某種事物它</w:t>
      </w:r>
      <w:proofErr w:type="gramStart"/>
      <w:r>
        <w:rPr>
          <w:rFonts w:hint="eastAsia"/>
        </w:rPr>
        <w:t>是被覺知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這個對象呈現出來的時候</w:t>
      </w:r>
    </w:p>
    <w:p w14:paraId="50B61D73" w14:textId="77777777" w:rsidR="00BF7893" w:rsidRDefault="00BF7893" w:rsidP="00BF7893"/>
    <w:p w14:paraId="7594A9ED" w14:textId="77777777" w:rsidR="00BF7893" w:rsidRDefault="00BF7893" w:rsidP="00BF7893">
      <w:r>
        <w:t>1012</w:t>
      </w:r>
    </w:p>
    <w:p w14:paraId="6347F18A" w14:textId="77777777" w:rsidR="00BF7893" w:rsidRDefault="00BF7893" w:rsidP="00BF7893">
      <w:r>
        <w:t>00:52:39,850 --&gt; 00:52:43,420</w:t>
      </w:r>
    </w:p>
    <w:p w14:paraId="5A0A327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覺知它就已經也就是心</w:t>
      </w:r>
      <w:r>
        <w:rPr>
          <w:rFonts w:hint="eastAsia"/>
        </w:rPr>
        <w:t xml:space="preserve"> </w:t>
      </w:r>
      <w:r>
        <w:rPr>
          <w:rFonts w:hint="eastAsia"/>
        </w:rPr>
        <w:t>它就已經有了</w:t>
      </w:r>
    </w:p>
    <w:p w14:paraId="543FF32C" w14:textId="77777777" w:rsidR="00BF7893" w:rsidRDefault="00BF7893" w:rsidP="00BF7893"/>
    <w:p w14:paraId="3460D24D" w14:textId="77777777" w:rsidR="00BF7893" w:rsidRDefault="00BF7893" w:rsidP="00BF7893">
      <w:r>
        <w:t>1013</w:t>
      </w:r>
    </w:p>
    <w:p w14:paraId="01709C5C" w14:textId="77777777" w:rsidR="00BF7893" w:rsidRDefault="00BF7893" w:rsidP="00BF7893">
      <w:r>
        <w:t>00:52:43,420 --&gt; 00:52:44,460</w:t>
      </w:r>
    </w:p>
    <w:p w14:paraId="582B145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要不然怎麼會知道呢</w:t>
      </w:r>
    </w:p>
    <w:p w14:paraId="07B934AB" w14:textId="77777777" w:rsidR="00BF7893" w:rsidRDefault="00BF7893" w:rsidP="00BF7893"/>
    <w:p w14:paraId="67262CE1" w14:textId="77777777" w:rsidR="00BF7893" w:rsidRDefault="00BF7893" w:rsidP="00BF7893">
      <w:r>
        <w:t>1014</w:t>
      </w:r>
    </w:p>
    <w:p w14:paraId="3E94ACBF" w14:textId="77777777" w:rsidR="00BF7893" w:rsidRDefault="00BF7893" w:rsidP="00BF7893">
      <w:r>
        <w:t>00:52:44,460 --&gt; 00:52:46,780</w:t>
      </w:r>
    </w:p>
    <w:p w14:paraId="68B402A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剛才有一個瞬間</w:t>
      </w:r>
    </w:p>
    <w:p w14:paraId="5CD60C97" w14:textId="77777777" w:rsidR="00BF7893" w:rsidRDefault="00BF7893" w:rsidP="00BF7893"/>
    <w:p w14:paraId="1AADF3D8" w14:textId="77777777" w:rsidR="00BF7893" w:rsidRDefault="00BF7893" w:rsidP="00BF7893">
      <w:r>
        <w:t>1015</w:t>
      </w:r>
    </w:p>
    <w:p w14:paraId="1E706A08" w14:textId="77777777" w:rsidR="00BF7893" w:rsidRDefault="00BF7893" w:rsidP="00BF7893">
      <w:r>
        <w:t>00:52:46,940 --&gt; 00:52:48,740</w:t>
      </w:r>
    </w:p>
    <w:p w14:paraId="59A0701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心是很輕的</w:t>
      </w:r>
    </w:p>
    <w:p w14:paraId="7AF95BF3" w14:textId="77777777" w:rsidR="00BF7893" w:rsidRDefault="00BF7893" w:rsidP="00BF7893"/>
    <w:p w14:paraId="4B49768F" w14:textId="77777777" w:rsidR="00BF7893" w:rsidRDefault="00BF7893" w:rsidP="00BF7893">
      <w:r>
        <w:t>1016</w:t>
      </w:r>
    </w:p>
    <w:p w14:paraId="5C561A66" w14:textId="77777777" w:rsidR="00BF7893" w:rsidRDefault="00BF7893" w:rsidP="00BF7893">
      <w:r>
        <w:t>00:52:48,830 --&gt; 00:52:50,380</w:t>
      </w:r>
    </w:p>
    <w:p w14:paraId="6E3F9BB6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用去呵護他</w:t>
      </w:r>
    </w:p>
    <w:p w14:paraId="19457B19" w14:textId="77777777" w:rsidR="00BF7893" w:rsidRDefault="00BF7893" w:rsidP="00BF7893"/>
    <w:p w14:paraId="199029CD" w14:textId="77777777" w:rsidR="00BF7893" w:rsidRDefault="00BF7893" w:rsidP="00BF7893">
      <w:r>
        <w:t>1017</w:t>
      </w:r>
    </w:p>
    <w:p w14:paraId="4AA06E65" w14:textId="77777777" w:rsidR="00BF7893" w:rsidRDefault="00BF7893" w:rsidP="00BF7893">
      <w:r>
        <w:t>00:52:50,380 --&gt; 00:52:51,140</w:t>
      </w:r>
    </w:p>
    <w:p w14:paraId="07B7F92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現在又不對了</w:t>
      </w:r>
    </w:p>
    <w:p w14:paraId="37DD11B3" w14:textId="77777777" w:rsidR="00BF7893" w:rsidRDefault="00BF7893" w:rsidP="00BF7893"/>
    <w:p w14:paraId="36FCC809" w14:textId="77777777" w:rsidR="00BF7893" w:rsidRDefault="00BF7893" w:rsidP="00BF7893">
      <w:r>
        <w:t>1018</w:t>
      </w:r>
    </w:p>
    <w:p w14:paraId="1A92CA1A" w14:textId="77777777" w:rsidR="00BF7893" w:rsidRDefault="00BF7893" w:rsidP="00BF7893">
      <w:r>
        <w:t>00:52:51,400 --&gt; 00:52:55,140</w:t>
      </w:r>
    </w:p>
    <w:p w14:paraId="0C6010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現在又開始有沉重感更多一些了</w:t>
      </w:r>
    </w:p>
    <w:p w14:paraId="5C5A5CAD" w14:textId="77777777" w:rsidR="00BF7893" w:rsidRDefault="00BF7893" w:rsidP="00BF7893"/>
    <w:p w14:paraId="11A2451F" w14:textId="77777777" w:rsidR="00BF7893" w:rsidRDefault="00BF7893" w:rsidP="00BF7893">
      <w:r>
        <w:t>1019</w:t>
      </w:r>
    </w:p>
    <w:p w14:paraId="19427BCC" w14:textId="77777777" w:rsidR="00BF7893" w:rsidRDefault="00BF7893" w:rsidP="00BF7893">
      <w:r>
        <w:t>00:52:55,570 --&gt; 00:52:57,970</w:t>
      </w:r>
    </w:p>
    <w:p w14:paraId="26940A2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它是有一個方法的</w:t>
      </w:r>
    </w:p>
    <w:p w14:paraId="1856CAEC" w14:textId="77777777" w:rsidR="00BF7893" w:rsidRDefault="00BF7893" w:rsidP="00BF7893"/>
    <w:p w14:paraId="54B37528" w14:textId="77777777" w:rsidR="00BF7893" w:rsidRDefault="00BF7893" w:rsidP="00BF7893">
      <w:r>
        <w:t>1020</w:t>
      </w:r>
    </w:p>
    <w:p w14:paraId="03A26CEE" w14:textId="77777777" w:rsidR="00BF7893" w:rsidRDefault="00BF7893" w:rsidP="00BF7893">
      <w:r>
        <w:t>00:52:57,970 --&gt; 00:52:59,880</w:t>
      </w:r>
    </w:p>
    <w:p w14:paraId="0939A16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就是得到真正的覺知的</w:t>
      </w:r>
    </w:p>
    <w:p w14:paraId="02F2D0EE" w14:textId="77777777" w:rsidR="00BF7893" w:rsidRDefault="00BF7893" w:rsidP="00BF7893"/>
    <w:p w14:paraId="3845F761" w14:textId="77777777" w:rsidR="00BF7893" w:rsidRDefault="00BF7893" w:rsidP="00BF7893">
      <w:r>
        <w:t>1021</w:t>
      </w:r>
    </w:p>
    <w:p w14:paraId="6F301190" w14:textId="77777777" w:rsidR="00BF7893" w:rsidRDefault="00BF7893" w:rsidP="00BF7893">
      <w:r>
        <w:t>00:52:59,880 --&gt; 00:53:01,700</w:t>
      </w:r>
    </w:p>
    <w:p w14:paraId="221EC38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這個方法事實上它已經有了</w:t>
      </w:r>
    </w:p>
    <w:p w14:paraId="11405349" w14:textId="77777777" w:rsidR="00BF7893" w:rsidRDefault="00BF7893" w:rsidP="00BF7893"/>
    <w:p w14:paraId="6BC7DC4D" w14:textId="77777777" w:rsidR="00BF7893" w:rsidRDefault="00BF7893" w:rsidP="00BF7893">
      <w:r>
        <w:t>1022</w:t>
      </w:r>
    </w:p>
    <w:p w14:paraId="6D5B6C6F" w14:textId="77777777" w:rsidR="00BF7893" w:rsidRDefault="00BF7893" w:rsidP="00BF7893">
      <w:r>
        <w:t>00:53:01,930 --&gt; 00:53:04,400</w:t>
      </w:r>
    </w:p>
    <w:p w14:paraId="675BBEE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但是就好像</w:t>
      </w:r>
    </w:p>
    <w:p w14:paraId="45B7A95D" w14:textId="77777777" w:rsidR="00BF7893" w:rsidRDefault="00BF7893" w:rsidP="00BF7893"/>
    <w:p w14:paraId="31E941E2" w14:textId="77777777" w:rsidR="00BF7893" w:rsidRDefault="00BF7893" w:rsidP="00BF7893">
      <w:r>
        <w:t>1023</w:t>
      </w:r>
    </w:p>
    <w:p w14:paraId="5C91408F" w14:textId="77777777" w:rsidR="00BF7893" w:rsidRDefault="00BF7893" w:rsidP="00BF7893">
      <w:r>
        <w:t>00:53:06,370 --&gt; 00:53:08,820</w:t>
      </w:r>
    </w:p>
    <w:p w14:paraId="4B66966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我們走到這個點</w:t>
      </w:r>
    </w:p>
    <w:p w14:paraId="39A4A8D6" w14:textId="77777777" w:rsidR="00BF7893" w:rsidRDefault="00BF7893" w:rsidP="00BF7893"/>
    <w:p w14:paraId="7CEDF527" w14:textId="77777777" w:rsidR="00BF7893" w:rsidRDefault="00BF7893" w:rsidP="00BF7893">
      <w:r>
        <w:t>1024</w:t>
      </w:r>
    </w:p>
    <w:p w14:paraId="4FE2CA16" w14:textId="77777777" w:rsidR="00BF7893" w:rsidRDefault="00BF7893" w:rsidP="00BF7893">
      <w:r>
        <w:t>00:53:08,940 --&gt; 00:53:15,330</w:t>
      </w:r>
    </w:p>
    <w:p w14:paraId="4A6F7DA4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說有知</w:t>
      </w:r>
      <w:proofErr w:type="gramEnd"/>
      <w:r>
        <w:rPr>
          <w:rFonts w:hint="eastAsia"/>
        </w:rPr>
        <w:t>者或者</w:t>
      </w:r>
      <w:proofErr w:type="gramStart"/>
      <w:r>
        <w:rPr>
          <w:rFonts w:hint="eastAsia"/>
        </w:rPr>
        <w:t>說有覺</w:t>
      </w:r>
      <w:proofErr w:type="gramEnd"/>
      <w:r>
        <w:rPr>
          <w:rFonts w:hint="eastAsia"/>
        </w:rPr>
        <w:t>知自然的覺知的這個狀態</w:t>
      </w:r>
      <w:r>
        <w:rPr>
          <w:rFonts w:hint="eastAsia"/>
        </w:rPr>
        <w:t xml:space="preserve"> </w:t>
      </w:r>
      <w:r>
        <w:rPr>
          <w:rFonts w:hint="eastAsia"/>
        </w:rPr>
        <w:t>它時不時生起的</w:t>
      </w:r>
    </w:p>
    <w:p w14:paraId="3233D9A4" w14:textId="77777777" w:rsidR="00BF7893" w:rsidRDefault="00BF7893" w:rsidP="00BF7893"/>
    <w:p w14:paraId="0A3132FC" w14:textId="77777777" w:rsidR="00BF7893" w:rsidRDefault="00BF7893" w:rsidP="00BF7893">
      <w:r>
        <w:t>1025</w:t>
      </w:r>
    </w:p>
    <w:p w14:paraId="1C7DAF30" w14:textId="77777777" w:rsidR="00BF7893" w:rsidRDefault="00BF7893" w:rsidP="00BF7893">
      <w:r>
        <w:t>00:53:15,330 --&gt; 00:53:17,190</w:t>
      </w:r>
    </w:p>
    <w:p w14:paraId="1CB67C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這個時候還有好幾個方法</w:t>
      </w:r>
    </w:p>
    <w:p w14:paraId="1FCF95EC" w14:textId="77777777" w:rsidR="00BF7893" w:rsidRDefault="00BF7893" w:rsidP="00BF7893"/>
    <w:p w14:paraId="79B74709" w14:textId="77777777" w:rsidR="00BF7893" w:rsidRDefault="00BF7893" w:rsidP="00BF7893">
      <w:r>
        <w:t>1026</w:t>
      </w:r>
    </w:p>
    <w:p w14:paraId="072D2F57" w14:textId="77777777" w:rsidR="00BF7893" w:rsidRDefault="00BF7893" w:rsidP="00BF7893">
      <w:r>
        <w:t>00:53:17,600 --&gt; 00:53:19,340</w:t>
      </w:r>
    </w:p>
    <w:p w14:paraId="6B7DD4E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通過</w:t>
      </w:r>
      <w:proofErr w:type="gramStart"/>
      <w:r>
        <w:rPr>
          <w:rFonts w:hint="eastAsia"/>
        </w:rPr>
        <w:t>培育覺性</w:t>
      </w:r>
      <w:proofErr w:type="gramEnd"/>
    </w:p>
    <w:p w14:paraId="555C7F06" w14:textId="77777777" w:rsidR="00BF7893" w:rsidRDefault="00BF7893" w:rsidP="00BF7893"/>
    <w:p w14:paraId="5881E783" w14:textId="77777777" w:rsidR="00BF7893" w:rsidRDefault="00BF7893" w:rsidP="00BF7893">
      <w:r>
        <w:t>1027</w:t>
      </w:r>
    </w:p>
    <w:p w14:paraId="0A9B80BB" w14:textId="77777777" w:rsidR="00BF7893" w:rsidRDefault="00BF7893" w:rsidP="00BF7893">
      <w:r>
        <w:t>00:53:19,360 --&gt; 00:53:21,060</w:t>
      </w:r>
    </w:p>
    <w:p w14:paraId="0AA64E3E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當覺知</w:t>
      </w:r>
      <w:proofErr w:type="gramEnd"/>
      <w:r>
        <w:rPr>
          <w:rFonts w:hint="eastAsia"/>
        </w:rPr>
        <w:t>的正確的時候</w:t>
      </w:r>
    </w:p>
    <w:p w14:paraId="29145EDE" w14:textId="77777777" w:rsidR="00BF7893" w:rsidRDefault="00BF7893" w:rsidP="00BF7893"/>
    <w:p w14:paraId="0D8822EC" w14:textId="77777777" w:rsidR="00BF7893" w:rsidRDefault="00BF7893" w:rsidP="00BF7893">
      <w:r>
        <w:t>1028</w:t>
      </w:r>
    </w:p>
    <w:p w14:paraId="3AB07B05" w14:textId="77777777" w:rsidR="00BF7893" w:rsidRDefault="00BF7893" w:rsidP="00BF7893">
      <w:r>
        <w:t>00:53:21,060 --&gt; 00:53:24,861</w:t>
      </w:r>
    </w:p>
    <w:p w14:paraId="1F6C4D0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知者就會生起</w:t>
      </w:r>
      <w:r>
        <w:rPr>
          <w:rFonts w:hint="eastAsia"/>
        </w:rPr>
        <w:t xml:space="preserve"> </w:t>
      </w:r>
      <w:r>
        <w:rPr>
          <w:rFonts w:hint="eastAsia"/>
        </w:rPr>
        <w:t>或者有一種感覺說</w:t>
      </w:r>
      <w:r>
        <w:rPr>
          <w:rFonts w:hint="eastAsia"/>
        </w:rPr>
        <w:t xml:space="preserve"> </w:t>
      </w:r>
    </w:p>
    <w:p w14:paraId="18D2DF34" w14:textId="77777777" w:rsidR="00BF7893" w:rsidRDefault="00BF7893" w:rsidP="00BF7893"/>
    <w:p w14:paraId="6CC99E70" w14:textId="77777777" w:rsidR="00BF7893" w:rsidRDefault="00BF7893" w:rsidP="00BF7893">
      <w:r>
        <w:t>1029</w:t>
      </w:r>
    </w:p>
    <w:p w14:paraId="0DD012A5" w14:textId="77777777" w:rsidR="00BF7893" w:rsidRDefault="00BF7893" w:rsidP="00BF7893">
      <w:r>
        <w:t>00:53:24,861 --&gt; 00:53:29,850</w:t>
      </w:r>
    </w:p>
    <w:p w14:paraId="026803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我們不斷的感覺</w:t>
      </w:r>
      <w:r>
        <w:rPr>
          <w:rFonts w:hint="eastAsia"/>
        </w:rPr>
        <w:t xml:space="preserve"> </w:t>
      </w:r>
      <w:r>
        <w:rPr>
          <w:rFonts w:hint="eastAsia"/>
        </w:rPr>
        <w:t>直道說這個事物它</w:t>
      </w:r>
      <w:proofErr w:type="gramStart"/>
      <w:r>
        <w:rPr>
          <w:rFonts w:hint="eastAsia"/>
        </w:rPr>
        <w:t>是被覺知</w:t>
      </w:r>
      <w:proofErr w:type="gramEnd"/>
      <w:r>
        <w:rPr>
          <w:rFonts w:hint="eastAsia"/>
        </w:rPr>
        <w:t>的</w:t>
      </w:r>
    </w:p>
    <w:p w14:paraId="6B5780D9" w14:textId="77777777" w:rsidR="00BF7893" w:rsidRDefault="00BF7893" w:rsidP="00BF7893"/>
    <w:p w14:paraId="16F6FD66" w14:textId="77777777" w:rsidR="00BF7893" w:rsidRDefault="00BF7893" w:rsidP="00BF7893">
      <w:r>
        <w:t>1030</w:t>
      </w:r>
    </w:p>
    <w:p w14:paraId="1C63E023" w14:textId="77777777" w:rsidR="00BF7893" w:rsidRDefault="00BF7893" w:rsidP="00BF7893">
      <w:r>
        <w:t>00:53:29,850 --&gt; 00:53:31,900</w:t>
      </w:r>
    </w:p>
    <w:p w14:paraId="3E9A6D6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面的感覺是被</w:t>
      </w:r>
    </w:p>
    <w:p w14:paraId="45636487" w14:textId="77777777" w:rsidR="00BF7893" w:rsidRDefault="00BF7893" w:rsidP="00BF7893"/>
    <w:p w14:paraId="111468A9" w14:textId="77777777" w:rsidR="00BF7893" w:rsidRDefault="00BF7893" w:rsidP="00BF7893">
      <w:r>
        <w:t>1031</w:t>
      </w:r>
    </w:p>
    <w:p w14:paraId="56FFD829" w14:textId="77777777" w:rsidR="00BF7893" w:rsidRDefault="00BF7893" w:rsidP="00BF7893">
      <w:r>
        <w:t>00:53:32,080 --&gt; 00:53:35,870</w:t>
      </w:r>
    </w:p>
    <w:p w14:paraId="301482A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覺知對象</w:t>
      </w:r>
      <w:r>
        <w:rPr>
          <w:rFonts w:hint="eastAsia"/>
        </w:rPr>
        <w:t xml:space="preserve"> </w:t>
      </w:r>
      <w:r>
        <w:rPr>
          <w:rFonts w:hint="eastAsia"/>
        </w:rPr>
        <w:t>事實上知者一樣會生起</w:t>
      </w:r>
    </w:p>
    <w:p w14:paraId="1DE4E769" w14:textId="77777777" w:rsidR="00BF7893" w:rsidRDefault="00BF7893" w:rsidP="00BF7893"/>
    <w:p w14:paraId="718E5719" w14:textId="77777777" w:rsidR="00BF7893" w:rsidRDefault="00BF7893" w:rsidP="00BF7893">
      <w:r>
        <w:t>1032</w:t>
      </w:r>
    </w:p>
    <w:p w14:paraId="7CB03D82" w14:textId="77777777" w:rsidR="00BF7893" w:rsidRDefault="00BF7893" w:rsidP="00BF7893">
      <w:r>
        <w:t>00:53:36,250 --&gt; 00:53:38,310</w:t>
      </w:r>
    </w:p>
    <w:p w14:paraId="1034A5E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大家能跟得上嗎</w:t>
      </w:r>
    </w:p>
    <w:p w14:paraId="4ECE5F1F" w14:textId="77777777" w:rsidR="00BF7893" w:rsidRDefault="00BF7893" w:rsidP="00BF7893"/>
    <w:p w14:paraId="5E2402EC" w14:textId="77777777" w:rsidR="00BF7893" w:rsidRDefault="00BF7893" w:rsidP="00BF7893">
      <w:r>
        <w:t>1033</w:t>
      </w:r>
    </w:p>
    <w:p w14:paraId="26910FB2" w14:textId="77777777" w:rsidR="00BF7893" w:rsidRDefault="00BF7893" w:rsidP="00BF7893">
      <w:r>
        <w:t>00:53:39,480 --&gt; 00:53:42,140</w:t>
      </w:r>
    </w:p>
    <w:p w14:paraId="2613F216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不會說每個人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點他都能夠跟得上</w:t>
      </w:r>
    </w:p>
    <w:p w14:paraId="663B0856" w14:textId="77777777" w:rsidR="00BF7893" w:rsidRDefault="00BF7893" w:rsidP="00BF7893"/>
    <w:p w14:paraId="01BBBCFD" w14:textId="77777777" w:rsidR="00BF7893" w:rsidRDefault="00BF7893" w:rsidP="00BF7893">
      <w:r>
        <w:t>1034</w:t>
      </w:r>
    </w:p>
    <w:p w14:paraId="1A4DDF0C" w14:textId="77777777" w:rsidR="00BF7893" w:rsidRDefault="00BF7893" w:rsidP="00BF7893">
      <w:r>
        <w:t>00:53:42,140 --&gt; 00:53:44,760</w:t>
      </w:r>
    </w:p>
    <w:p w14:paraId="38729E7D" w14:textId="77777777" w:rsidR="00BF7893" w:rsidRDefault="00BF7893" w:rsidP="00BF7893">
      <w:r>
        <w:rPr>
          <w:rFonts w:hint="eastAsia"/>
        </w:rPr>
        <w:t>因爲老師肯定會根據我們大家</w:t>
      </w:r>
    </w:p>
    <w:p w14:paraId="2036E4B3" w14:textId="77777777" w:rsidR="00BF7893" w:rsidRDefault="00BF7893" w:rsidP="00BF7893"/>
    <w:p w14:paraId="74F05ED9" w14:textId="77777777" w:rsidR="00BF7893" w:rsidRDefault="00BF7893" w:rsidP="00BF7893">
      <w:r>
        <w:t>1035</w:t>
      </w:r>
    </w:p>
    <w:p w14:paraId="44739109" w14:textId="77777777" w:rsidR="00BF7893" w:rsidRDefault="00BF7893" w:rsidP="00BF7893">
      <w:r>
        <w:t>00:53:44,910 --&gt; 00:53:46,600</w:t>
      </w:r>
    </w:p>
    <w:p w14:paraId="208FD6D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這個十幾個人的小組</w:t>
      </w:r>
    </w:p>
    <w:p w14:paraId="4930F3E1" w14:textId="77777777" w:rsidR="00BF7893" w:rsidRDefault="00BF7893" w:rsidP="00BF7893"/>
    <w:p w14:paraId="7608E46A" w14:textId="77777777" w:rsidR="00BF7893" w:rsidRDefault="00BF7893" w:rsidP="00BF7893">
      <w:r>
        <w:t>1036</w:t>
      </w:r>
    </w:p>
    <w:p w14:paraId="4E2FA301" w14:textId="77777777" w:rsidR="00BF7893" w:rsidRDefault="00BF7893" w:rsidP="00BF7893">
      <w:r>
        <w:t>00:53:46,600 --&gt; 00:53:48,530</w:t>
      </w:r>
    </w:p>
    <w:p w14:paraId="148D37C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跟大家的心靈水平來說</w:t>
      </w:r>
    </w:p>
    <w:p w14:paraId="08A29688" w14:textId="77777777" w:rsidR="00BF7893" w:rsidRDefault="00BF7893" w:rsidP="00BF7893"/>
    <w:p w14:paraId="607597D3" w14:textId="77777777" w:rsidR="00BF7893" w:rsidRDefault="00BF7893" w:rsidP="00BF7893">
      <w:r>
        <w:t>1037</w:t>
      </w:r>
    </w:p>
    <w:p w14:paraId="1A4E713E" w14:textId="77777777" w:rsidR="00BF7893" w:rsidRDefault="00BF7893" w:rsidP="00BF7893">
      <w:r>
        <w:t>00:53:48,530 --&gt; 00:53:51,020</w:t>
      </w:r>
    </w:p>
    <w:p w14:paraId="4E5B071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有的人從這個角度</w:t>
      </w:r>
      <w:proofErr w:type="gramStart"/>
      <w:r>
        <w:rPr>
          <w:rFonts w:hint="eastAsia"/>
        </w:rPr>
        <w:t>來講能明白</w:t>
      </w:r>
      <w:proofErr w:type="gramEnd"/>
    </w:p>
    <w:p w14:paraId="152C5766" w14:textId="77777777" w:rsidR="00BF7893" w:rsidRDefault="00BF7893" w:rsidP="00BF7893"/>
    <w:p w14:paraId="6121AD8F" w14:textId="77777777" w:rsidR="00BF7893" w:rsidRDefault="00BF7893" w:rsidP="00BF7893">
      <w:r>
        <w:t>1038</w:t>
      </w:r>
    </w:p>
    <w:p w14:paraId="640C280E" w14:textId="77777777" w:rsidR="00BF7893" w:rsidRDefault="00BF7893" w:rsidP="00BF7893">
      <w:r>
        <w:t>00:53:51,020 --&gt; 00:53:53,260</w:t>
      </w:r>
    </w:p>
    <w:p w14:paraId="41698A8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然後老師就用這個角度來說一說</w:t>
      </w:r>
    </w:p>
    <w:p w14:paraId="08F38CE0" w14:textId="77777777" w:rsidR="00BF7893" w:rsidRDefault="00BF7893" w:rsidP="00BF7893"/>
    <w:p w14:paraId="02701338" w14:textId="77777777" w:rsidR="00BF7893" w:rsidRDefault="00BF7893" w:rsidP="00BF7893">
      <w:r>
        <w:t>1039</w:t>
      </w:r>
    </w:p>
    <w:p w14:paraId="209DF468" w14:textId="77777777" w:rsidR="00BF7893" w:rsidRDefault="00BF7893" w:rsidP="00BF7893">
      <w:r>
        <w:t>00:53:53,260 --&gt; 00:53:55,960</w:t>
      </w:r>
    </w:p>
    <w:p w14:paraId="66B601F0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假設說這個人</w:t>
      </w:r>
      <w:proofErr w:type="gramEnd"/>
      <w:r>
        <w:rPr>
          <w:rFonts w:hint="eastAsia"/>
        </w:rPr>
        <w:t>他能夠通過這個角度</w:t>
      </w:r>
    </w:p>
    <w:p w14:paraId="6F7541F4" w14:textId="77777777" w:rsidR="00BF7893" w:rsidRDefault="00BF7893" w:rsidP="00BF7893"/>
    <w:p w14:paraId="007031D1" w14:textId="77777777" w:rsidR="00BF7893" w:rsidRDefault="00BF7893" w:rsidP="00BF7893">
      <w:r>
        <w:t>1040</w:t>
      </w:r>
    </w:p>
    <w:p w14:paraId="6B33E249" w14:textId="77777777" w:rsidR="00BF7893" w:rsidRDefault="00BF7893" w:rsidP="00BF7893">
      <w:r>
        <w:t>00:53:56,090 --&gt; 00:54:03,010</w:t>
      </w:r>
    </w:p>
    <w:p w14:paraId="407CEFA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是說</w:t>
      </w:r>
      <w:r>
        <w:rPr>
          <w:rFonts w:hint="eastAsia"/>
        </w:rPr>
        <w:t xml:space="preserve"> </w:t>
      </w:r>
      <w:r>
        <w:rPr>
          <w:rFonts w:hint="eastAsia"/>
        </w:rPr>
        <w:t>然後</w:t>
      </w:r>
      <w:r>
        <w:rPr>
          <w:rFonts w:hint="eastAsia"/>
        </w:rPr>
        <w:t xml:space="preserve"> </w:t>
      </w:r>
      <w:r>
        <w:rPr>
          <w:rFonts w:hint="eastAsia"/>
        </w:rPr>
        <w:t>不管什麼時候</w:t>
      </w:r>
      <w:proofErr w:type="gramStart"/>
      <w:r>
        <w:rPr>
          <w:rFonts w:hint="eastAsia"/>
        </w:rPr>
        <w:t>有被覺知事</w:t>
      </w:r>
      <w:proofErr w:type="gramEnd"/>
      <w:r>
        <w:rPr>
          <w:rFonts w:hint="eastAsia"/>
        </w:rPr>
        <w:t>物呈現</w:t>
      </w:r>
    </w:p>
    <w:p w14:paraId="1403871C" w14:textId="77777777" w:rsidR="00BF7893" w:rsidRDefault="00BF7893" w:rsidP="00BF7893"/>
    <w:p w14:paraId="6662E6AE" w14:textId="77777777" w:rsidR="00BF7893" w:rsidRDefault="00BF7893" w:rsidP="00BF7893">
      <w:r>
        <w:t>1041</w:t>
      </w:r>
    </w:p>
    <w:p w14:paraId="7B38932C" w14:textId="77777777" w:rsidR="00BF7893" w:rsidRDefault="00BF7893" w:rsidP="00BF7893">
      <w:r>
        <w:t>00:54:03,010 --&gt; 00:54:04,800</w:t>
      </w:r>
    </w:p>
    <w:p w14:paraId="447309C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然後知者就會呈現出來</w:t>
      </w:r>
    </w:p>
    <w:p w14:paraId="0C49F3E1" w14:textId="77777777" w:rsidR="00BF7893" w:rsidRDefault="00BF7893" w:rsidP="00BF7893"/>
    <w:p w14:paraId="0C1DAC26" w14:textId="77777777" w:rsidR="00BF7893" w:rsidRDefault="00BF7893" w:rsidP="00BF7893">
      <w:r>
        <w:t>1042</w:t>
      </w:r>
    </w:p>
    <w:p w14:paraId="6961E420" w14:textId="77777777" w:rsidR="00BF7893" w:rsidRDefault="00BF7893" w:rsidP="00BF7893">
      <w:r>
        <w:t>00:54:05,000 --&gt; 00:54:07,130</w:t>
      </w:r>
    </w:p>
    <w:p w14:paraId="6B7993E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他能夠明白</w:t>
      </w:r>
      <w:r>
        <w:rPr>
          <w:rFonts w:hint="eastAsia"/>
        </w:rPr>
        <w:t xml:space="preserve"> </w:t>
      </w:r>
      <w:r>
        <w:rPr>
          <w:rFonts w:hint="eastAsia"/>
        </w:rPr>
        <w:t>其他人可能不明白</w:t>
      </w:r>
    </w:p>
    <w:p w14:paraId="322C4E40" w14:textId="77777777" w:rsidR="00BF7893" w:rsidRDefault="00BF7893" w:rsidP="00BF7893"/>
    <w:p w14:paraId="68C2C9C9" w14:textId="77777777" w:rsidR="00BF7893" w:rsidRDefault="00BF7893" w:rsidP="00BF7893">
      <w:r>
        <w:t>1043</w:t>
      </w:r>
    </w:p>
    <w:p w14:paraId="13C40A60" w14:textId="77777777" w:rsidR="00BF7893" w:rsidRDefault="00BF7893" w:rsidP="00BF7893">
      <w:r>
        <w:t>00:54:07,130 --&gt; 00:54:07,670</w:t>
      </w:r>
    </w:p>
    <w:p w14:paraId="62CEBCF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沒關系</w:t>
      </w:r>
    </w:p>
    <w:p w14:paraId="30355E5A" w14:textId="77777777" w:rsidR="00BF7893" w:rsidRDefault="00BF7893" w:rsidP="00BF7893"/>
    <w:p w14:paraId="0A7162C3" w14:textId="77777777" w:rsidR="00BF7893" w:rsidRDefault="00BF7893" w:rsidP="00BF7893">
      <w:r>
        <w:t>1044</w:t>
      </w:r>
    </w:p>
    <w:p w14:paraId="3AE691EE" w14:textId="77777777" w:rsidR="00BF7893" w:rsidRDefault="00BF7893" w:rsidP="00BF7893">
      <w:r>
        <w:t>00:54:07,720 --&gt; 00:54:10,045</w:t>
      </w:r>
    </w:p>
    <w:p w14:paraId="3A792F0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但是老師跟另外一部分人說</w:t>
      </w:r>
    </w:p>
    <w:p w14:paraId="560EEC86" w14:textId="77777777" w:rsidR="00BF7893" w:rsidRDefault="00BF7893" w:rsidP="00BF7893"/>
    <w:p w14:paraId="1594B29D" w14:textId="77777777" w:rsidR="00BF7893" w:rsidRDefault="00BF7893" w:rsidP="00BF7893">
      <w:r>
        <w:t>1045</w:t>
      </w:r>
    </w:p>
    <w:p w14:paraId="0494F406" w14:textId="77777777" w:rsidR="00BF7893" w:rsidRDefault="00BF7893" w:rsidP="00BF7893">
      <w:r>
        <w:t>00:54:10,045 --&gt; 00:54:13,080</w:t>
      </w:r>
    </w:p>
    <w:p w14:paraId="61624C7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慢慢的</w:t>
      </w:r>
      <w:proofErr w:type="gramStart"/>
      <w:r>
        <w:rPr>
          <w:rFonts w:hint="eastAsia"/>
        </w:rPr>
        <w:t>有覺性去</w:t>
      </w:r>
      <w:proofErr w:type="gramEnd"/>
      <w:r>
        <w:rPr>
          <w:rFonts w:hint="eastAsia"/>
        </w:rPr>
        <w:t>即時識破五蓋</w:t>
      </w:r>
    </w:p>
    <w:p w14:paraId="131D4E1A" w14:textId="77777777" w:rsidR="00BF7893" w:rsidRDefault="00BF7893" w:rsidP="00BF7893"/>
    <w:p w14:paraId="6649E421" w14:textId="77777777" w:rsidR="00BF7893" w:rsidRDefault="00BF7893" w:rsidP="00BF7893">
      <w:r>
        <w:t>1046</w:t>
      </w:r>
    </w:p>
    <w:p w14:paraId="3BC1B808" w14:textId="77777777" w:rsidR="00BF7893" w:rsidRDefault="00BF7893" w:rsidP="00BF7893">
      <w:r>
        <w:t>00:54:13,190 --&gt; 00:54:15,850</w:t>
      </w:r>
    </w:p>
    <w:p w14:paraId="11BDCFE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當五蓋生起的時候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覺性它</w:t>
      </w:r>
      <w:proofErr w:type="gramEnd"/>
      <w:r>
        <w:rPr>
          <w:rFonts w:hint="eastAsia"/>
        </w:rPr>
        <w:t>就會生起</w:t>
      </w:r>
    </w:p>
    <w:p w14:paraId="39DE2903" w14:textId="77777777" w:rsidR="00BF7893" w:rsidRDefault="00BF7893" w:rsidP="00BF7893"/>
    <w:p w14:paraId="1AD82C3D" w14:textId="77777777" w:rsidR="00BF7893" w:rsidRDefault="00BF7893" w:rsidP="00BF7893">
      <w:r>
        <w:t>1047</w:t>
      </w:r>
    </w:p>
    <w:p w14:paraId="7225D2F5" w14:textId="77777777" w:rsidR="00BF7893" w:rsidRDefault="00BF7893" w:rsidP="00BF7893">
      <w:r>
        <w:t>00:54:15,850 --&gt; 00:54:18,700</w:t>
      </w:r>
    </w:p>
    <w:p w14:paraId="301B070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然後五蓋</w:t>
      </w:r>
      <w:proofErr w:type="gramStart"/>
      <w:r>
        <w:rPr>
          <w:rFonts w:hint="eastAsia"/>
        </w:rPr>
        <w:t>它滅去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知者就會生起</w:t>
      </w:r>
    </w:p>
    <w:p w14:paraId="17EA55EB" w14:textId="77777777" w:rsidR="00BF7893" w:rsidRDefault="00BF7893" w:rsidP="00BF7893"/>
    <w:p w14:paraId="13EEC3D5" w14:textId="77777777" w:rsidR="00BF7893" w:rsidRDefault="00BF7893" w:rsidP="00BF7893">
      <w:r>
        <w:t>1048</w:t>
      </w:r>
    </w:p>
    <w:p w14:paraId="49DB8357" w14:textId="77777777" w:rsidR="00BF7893" w:rsidRDefault="00BF7893" w:rsidP="00BF7893">
      <w:r>
        <w:t>00:54:18,780 --&gt; 00:54:21,580</w:t>
      </w:r>
    </w:p>
    <w:p w14:paraId="054A8CF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事實上它叫做什麼呢</w:t>
      </w:r>
    </w:p>
    <w:p w14:paraId="180E3925" w14:textId="77777777" w:rsidR="00BF7893" w:rsidRDefault="00BF7893" w:rsidP="00BF7893"/>
    <w:p w14:paraId="74B3055F" w14:textId="77777777" w:rsidR="00BF7893" w:rsidRDefault="00BF7893" w:rsidP="00BF7893">
      <w:r>
        <w:t>1049</w:t>
      </w:r>
    </w:p>
    <w:p w14:paraId="12E211EA" w14:textId="77777777" w:rsidR="00BF7893" w:rsidRDefault="00BF7893" w:rsidP="00BF7893">
      <w:r>
        <w:t>00:54:21,610 --&gt; 00:54:24,660</w:t>
      </w:r>
    </w:p>
    <w:p w14:paraId="05D5EF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它是有好多種不同的方法可以得到</w:t>
      </w:r>
    </w:p>
    <w:p w14:paraId="7B64764D" w14:textId="77777777" w:rsidR="00BF7893" w:rsidRDefault="00BF7893" w:rsidP="00BF7893"/>
    <w:p w14:paraId="581B6D6B" w14:textId="77777777" w:rsidR="00BF7893" w:rsidRDefault="00BF7893" w:rsidP="00BF7893">
      <w:r>
        <w:t>1050</w:t>
      </w:r>
    </w:p>
    <w:p w14:paraId="2F418F0B" w14:textId="77777777" w:rsidR="00BF7893" w:rsidRDefault="00BF7893" w:rsidP="00BF7893">
      <w:r>
        <w:t>00:54:24,660 --&gt; 00:54:26,750</w:t>
      </w:r>
    </w:p>
    <w:p w14:paraId="0119656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有知者這樣的狀態生起</w:t>
      </w:r>
    </w:p>
    <w:p w14:paraId="4654C490" w14:textId="77777777" w:rsidR="00BF7893" w:rsidRDefault="00BF7893" w:rsidP="00BF7893"/>
    <w:p w14:paraId="3D05AA78" w14:textId="77777777" w:rsidR="00BF7893" w:rsidRDefault="00BF7893" w:rsidP="00BF7893">
      <w:r>
        <w:t>1051</w:t>
      </w:r>
    </w:p>
    <w:p w14:paraId="1D69A0F3" w14:textId="77777777" w:rsidR="00BF7893" w:rsidRDefault="00BF7893" w:rsidP="00BF7893">
      <w:r>
        <w:t>00:54:26,760 --&gt; 00:54:30,950</w:t>
      </w:r>
    </w:p>
    <w:p w14:paraId="78505E9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然後有知者當得到知者之後</w:t>
      </w:r>
    </w:p>
    <w:p w14:paraId="3E48EE24" w14:textId="77777777" w:rsidR="00BF7893" w:rsidRDefault="00BF7893" w:rsidP="00BF7893"/>
    <w:p w14:paraId="0EE4B286" w14:textId="77777777" w:rsidR="00BF7893" w:rsidRDefault="00BF7893" w:rsidP="00BF7893">
      <w:r>
        <w:t>1052</w:t>
      </w:r>
    </w:p>
    <w:p w14:paraId="76A1712E" w14:textId="77777777" w:rsidR="00BF7893" w:rsidRDefault="00BF7893" w:rsidP="00BF7893">
      <w:r>
        <w:t>00:54:31,370 --&gt; 00:54:32,720</w:t>
      </w:r>
    </w:p>
    <w:p w14:paraId="2A7FDBE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它是一樣的狀態</w:t>
      </w:r>
    </w:p>
    <w:p w14:paraId="062355C8" w14:textId="77777777" w:rsidR="00BF7893" w:rsidRDefault="00BF7893" w:rsidP="00BF7893"/>
    <w:p w14:paraId="149E839E" w14:textId="77777777" w:rsidR="00BF7893" w:rsidRDefault="00BF7893" w:rsidP="00BF7893">
      <w:r>
        <w:t>1053</w:t>
      </w:r>
    </w:p>
    <w:p w14:paraId="202C1373" w14:textId="77777777" w:rsidR="00BF7893" w:rsidRDefault="00BF7893" w:rsidP="00BF7893">
      <w:r>
        <w:t>00:54:32,720 --&gt; 00:54:36,180</w:t>
      </w:r>
    </w:p>
    <w:p w14:paraId="55F2EE74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就是心輕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但是這樣輕的狀態不是說特別的輕</w:t>
      </w:r>
    </w:p>
    <w:p w14:paraId="63B2C383" w14:textId="77777777" w:rsidR="00BF7893" w:rsidRDefault="00BF7893" w:rsidP="00BF7893"/>
    <w:p w14:paraId="5C035D97" w14:textId="77777777" w:rsidR="00BF7893" w:rsidRDefault="00BF7893" w:rsidP="00BF7893">
      <w:r>
        <w:t>1054</w:t>
      </w:r>
    </w:p>
    <w:p w14:paraId="082A645E" w14:textId="77777777" w:rsidR="00BF7893" w:rsidRDefault="00BF7893" w:rsidP="00BF7893">
      <w:r>
        <w:t>00:54:36,180 --&gt; 00:54:38,700</w:t>
      </w:r>
    </w:p>
    <w:p w14:paraId="5D591CF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它是源自於</w:t>
      </w:r>
      <w:proofErr w:type="gramStart"/>
      <w:r>
        <w:rPr>
          <w:rFonts w:hint="eastAsia"/>
        </w:rPr>
        <w:t>我們造著出來</w:t>
      </w:r>
      <w:proofErr w:type="gramEnd"/>
    </w:p>
    <w:p w14:paraId="3EB875F6" w14:textId="77777777" w:rsidR="00BF7893" w:rsidRDefault="00BF7893" w:rsidP="00BF7893"/>
    <w:p w14:paraId="4592367C" w14:textId="77777777" w:rsidR="00BF7893" w:rsidRDefault="00BF7893" w:rsidP="00BF7893">
      <w:r>
        <w:t>1055</w:t>
      </w:r>
    </w:p>
    <w:p w14:paraId="1540FDE7" w14:textId="77777777" w:rsidR="00BF7893" w:rsidRDefault="00BF7893" w:rsidP="00BF7893">
      <w:r>
        <w:t>00:54:38,720 --&gt; 00:54:41,090</w:t>
      </w:r>
    </w:p>
    <w:p w14:paraId="79594C0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讓它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乎尋常的輕這樣子</w:t>
      </w:r>
    </w:p>
    <w:p w14:paraId="71C587F8" w14:textId="77777777" w:rsidR="00BF7893" w:rsidRDefault="00BF7893" w:rsidP="00BF7893"/>
    <w:p w14:paraId="41FE2B8E" w14:textId="77777777" w:rsidR="00BF7893" w:rsidRDefault="00BF7893" w:rsidP="00BF7893">
      <w:r>
        <w:t>1056</w:t>
      </w:r>
    </w:p>
    <w:p w14:paraId="4ED9C72B" w14:textId="77777777" w:rsidR="00BF7893" w:rsidRDefault="00BF7893" w:rsidP="00BF7893">
      <w:r>
        <w:t>00:54:41,110 --&gt; 00:54:43,770</w:t>
      </w:r>
    </w:p>
    <w:p w14:paraId="13BA9B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它這種輕</w:t>
      </w:r>
      <w:r>
        <w:rPr>
          <w:rFonts w:hint="eastAsia"/>
        </w:rPr>
        <w:t xml:space="preserve"> </w:t>
      </w:r>
      <w:r>
        <w:rPr>
          <w:rFonts w:hint="eastAsia"/>
        </w:rPr>
        <w:t>僅僅只是沒有重量感</w:t>
      </w:r>
    </w:p>
    <w:p w14:paraId="78F1559D" w14:textId="77777777" w:rsidR="00BF7893" w:rsidRDefault="00BF7893" w:rsidP="00BF7893"/>
    <w:p w14:paraId="5D6E57FA" w14:textId="77777777" w:rsidR="00BF7893" w:rsidRDefault="00BF7893" w:rsidP="00BF7893">
      <w:r>
        <w:t>1057</w:t>
      </w:r>
    </w:p>
    <w:p w14:paraId="6D31FA0B" w14:textId="77777777" w:rsidR="00BF7893" w:rsidRDefault="00BF7893" w:rsidP="00BF7893">
      <w:r>
        <w:t>00:54:43,770 --&gt; 00:54:45,780</w:t>
      </w:r>
    </w:p>
    <w:p w14:paraId="31526B3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但不是說到了那種程度</w:t>
      </w:r>
    </w:p>
    <w:p w14:paraId="41E8C4B9" w14:textId="77777777" w:rsidR="00BF7893" w:rsidRDefault="00BF7893" w:rsidP="00BF7893"/>
    <w:p w14:paraId="19CFC493" w14:textId="77777777" w:rsidR="00BF7893" w:rsidRDefault="00BF7893" w:rsidP="00BF7893">
      <w:r>
        <w:t>1058</w:t>
      </w:r>
    </w:p>
    <w:p w14:paraId="52B50D4C" w14:textId="77777777" w:rsidR="00BF7893" w:rsidRDefault="00BF7893" w:rsidP="00BF7893">
      <w:r>
        <w:t>00:54:45,780 --&gt; 00:54:49,900</w:t>
      </w:r>
    </w:p>
    <w:p w14:paraId="06CC0AE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說</w:t>
      </w:r>
      <w:proofErr w:type="gramStart"/>
      <w:r>
        <w:rPr>
          <w:rFonts w:hint="eastAsia"/>
        </w:rPr>
        <w:t>好像雲啊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</w:t>
      </w:r>
      <w:proofErr w:type="gramStart"/>
      <w:r>
        <w:rPr>
          <w:rFonts w:hint="eastAsia"/>
        </w:rPr>
        <w:t>特別特別</w:t>
      </w:r>
      <w:proofErr w:type="gramEnd"/>
      <w:r>
        <w:rPr>
          <w:rFonts w:hint="eastAsia"/>
        </w:rPr>
        <w:t>的輕</w:t>
      </w:r>
    </w:p>
    <w:p w14:paraId="5CCB2824" w14:textId="77777777" w:rsidR="00BF7893" w:rsidRDefault="00BF7893" w:rsidP="00BF7893"/>
    <w:p w14:paraId="78CFE051" w14:textId="77777777" w:rsidR="00BF7893" w:rsidRDefault="00BF7893" w:rsidP="00BF7893">
      <w:r>
        <w:t>1059</w:t>
      </w:r>
    </w:p>
    <w:p w14:paraId="59DD6B33" w14:textId="77777777" w:rsidR="00BF7893" w:rsidRDefault="00BF7893" w:rsidP="00BF7893">
      <w:r>
        <w:t>00:54:50,000 --&gt; 00:54:50,780</w:t>
      </w:r>
    </w:p>
    <w:p w14:paraId="1E66736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觀察到了嗎</w:t>
      </w:r>
    </w:p>
    <w:p w14:paraId="5B65CACC" w14:textId="77777777" w:rsidR="00BF7893" w:rsidRDefault="00BF7893" w:rsidP="00BF7893"/>
    <w:p w14:paraId="6B21DD88" w14:textId="77777777" w:rsidR="00BF7893" w:rsidRDefault="00BF7893" w:rsidP="00BF7893">
      <w:r>
        <w:t>1060</w:t>
      </w:r>
    </w:p>
    <w:p w14:paraId="0D3C9A0E" w14:textId="77777777" w:rsidR="00BF7893" w:rsidRDefault="00BF7893" w:rsidP="00BF7893">
      <w:r>
        <w:t>00:54:50,780 --&gt; 00:54:53,660</w:t>
      </w:r>
    </w:p>
    <w:p w14:paraId="68EEB11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有的時候我們害怕</w:t>
      </w:r>
    </w:p>
    <w:p w14:paraId="280C0344" w14:textId="77777777" w:rsidR="00BF7893" w:rsidRDefault="00BF7893" w:rsidP="00BF7893"/>
    <w:p w14:paraId="6FE6079D" w14:textId="77777777" w:rsidR="00BF7893" w:rsidRDefault="00BF7893" w:rsidP="00BF7893">
      <w:r>
        <w:t>1061</w:t>
      </w:r>
    </w:p>
    <w:p w14:paraId="66BF0FEA" w14:textId="77777777" w:rsidR="00BF7893" w:rsidRDefault="00BF7893" w:rsidP="00BF7893">
      <w:r>
        <w:t>00:54:54,290 --&gt; 00:54:55,070</w:t>
      </w:r>
    </w:p>
    <w:p w14:paraId="4AD263D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心有沉重感</w:t>
      </w:r>
    </w:p>
    <w:p w14:paraId="044D1529" w14:textId="77777777" w:rsidR="00BF7893" w:rsidRDefault="00BF7893" w:rsidP="00BF7893"/>
    <w:p w14:paraId="1C318882" w14:textId="77777777" w:rsidR="00BF7893" w:rsidRDefault="00BF7893" w:rsidP="00BF7893">
      <w:r>
        <w:t>1062</w:t>
      </w:r>
    </w:p>
    <w:p w14:paraId="334EA910" w14:textId="77777777" w:rsidR="00BF7893" w:rsidRDefault="00BF7893" w:rsidP="00BF7893">
      <w:r>
        <w:t>00:54:55,130 --&gt; 00:54:56,420</w:t>
      </w:r>
    </w:p>
    <w:p w14:paraId="6BB8896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因此我們修行的時候</w:t>
      </w:r>
    </w:p>
    <w:p w14:paraId="217B1B6B" w14:textId="77777777" w:rsidR="00BF7893" w:rsidRDefault="00BF7893" w:rsidP="00BF7893"/>
    <w:p w14:paraId="0AD78EF2" w14:textId="77777777" w:rsidR="00BF7893" w:rsidRDefault="00BF7893" w:rsidP="00BF7893">
      <w:r>
        <w:t>1063</w:t>
      </w:r>
    </w:p>
    <w:p w14:paraId="0A93A0CD" w14:textId="77777777" w:rsidR="00BF7893" w:rsidRDefault="00BF7893" w:rsidP="00BF7893">
      <w:r>
        <w:t>00:54:56,420 --&gt; 00:54:57,610</w:t>
      </w:r>
    </w:p>
    <w:p w14:paraId="5C8C858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我們害怕錯</w:t>
      </w:r>
    </w:p>
    <w:p w14:paraId="15EA8613" w14:textId="77777777" w:rsidR="00BF7893" w:rsidRDefault="00BF7893" w:rsidP="00BF7893"/>
    <w:p w14:paraId="61264311" w14:textId="77777777" w:rsidR="00BF7893" w:rsidRDefault="00BF7893" w:rsidP="00BF7893">
      <w:r>
        <w:t>1064</w:t>
      </w:r>
    </w:p>
    <w:p w14:paraId="13E7DDE9" w14:textId="77777777" w:rsidR="00BF7893" w:rsidRDefault="00BF7893" w:rsidP="00BF7893">
      <w:r>
        <w:t>00:54:57,950 --&gt; 00:54:59,700</w:t>
      </w:r>
    </w:p>
    <w:p w14:paraId="4138FB5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然後我們覺得說</w:t>
      </w:r>
    </w:p>
    <w:p w14:paraId="420F7F04" w14:textId="77777777" w:rsidR="00BF7893" w:rsidRDefault="00BF7893" w:rsidP="00BF7893"/>
    <w:p w14:paraId="678895B1" w14:textId="77777777" w:rsidR="00BF7893" w:rsidRDefault="00BF7893" w:rsidP="00BF7893">
      <w:r>
        <w:t>1065</w:t>
      </w:r>
    </w:p>
    <w:p w14:paraId="7DE38DF3" w14:textId="77777777" w:rsidR="00BF7893" w:rsidRDefault="00BF7893" w:rsidP="00BF7893">
      <w:r>
        <w:t>00:55:00,070 --&gt; 00:55:01,420</w:t>
      </w:r>
    </w:p>
    <w:p w14:paraId="1DC99DA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這個有沉重感就錯了</w:t>
      </w:r>
    </w:p>
    <w:p w14:paraId="5AB14184" w14:textId="77777777" w:rsidR="00BF7893" w:rsidRDefault="00BF7893" w:rsidP="00BF7893"/>
    <w:p w14:paraId="5D2B53D8" w14:textId="77777777" w:rsidR="00BF7893" w:rsidRDefault="00BF7893" w:rsidP="00BF7893">
      <w:r>
        <w:t>1066</w:t>
      </w:r>
    </w:p>
    <w:p w14:paraId="623C7F13" w14:textId="77777777" w:rsidR="00BF7893" w:rsidRDefault="00BF7893" w:rsidP="00BF7893">
      <w:r>
        <w:t>00:55:01,420 --&gt; 00:55:02,890</w:t>
      </w:r>
    </w:p>
    <w:p w14:paraId="45E3F48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有的人他就會</w:t>
      </w:r>
    </w:p>
    <w:p w14:paraId="5529168B" w14:textId="77777777" w:rsidR="00BF7893" w:rsidRDefault="00BF7893" w:rsidP="00BF7893"/>
    <w:p w14:paraId="2452A61E" w14:textId="77777777" w:rsidR="00BF7893" w:rsidRDefault="00BF7893" w:rsidP="00BF7893">
      <w:r>
        <w:t>1067</w:t>
      </w:r>
    </w:p>
    <w:p w14:paraId="11BB9BA7" w14:textId="77777777" w:rsidR="00BF7893" w:rsidRDefault="00BF7893" w:rsidP="00BF7893">
      <w:r>
        <w:t>00:55:03,220 --&gt; 00:55:05,650</w:t>
      </w:r>
    </w:p>
    <w:p w14:paraId="654F057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刻意的把這個輕的感覺造作出來</w:t>
      </w:r>
    </w:p>
    <w:p w14:paraId="2391C874" w14:textId="77777777" w:rsidR="00BF7893" w:rsidRDefault="00BF7893" w:rsidP="00BF7893"/>
    <w:p w14:paraId="2AC3C749" w14:textId="77777777" w:rsidR="00BF7893" w:rsidRDefault="00BF7893" w:rsidP="00BF7893">
      <w:r>
        <w:t>1068</w:t>
      </w:r>
    </w:p>
    <w:p w14:paraId="33C0F763" w14:textId="77777777" w:rsidR="00BF7893" w:rsidRDefault="00BF7893" w:rsidP="00BF7893">
      <w:r>
        <w:t>00:55:05,650 --&gt; 00:55:08,480</w:t>
      </w:r>
    </w:p>
    <w:p w14:paraId="0CDF6FD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這個他超乎尋常的輕</w:t>
      </w:r>
      <w:r>
        <w:rPr>
          <w:rFonts w:hint="eastAsia"/>
        </w:rPr>
        <w:t xml:space="preserve"> </w:t>
      </w:r>
      <w:r>
        <w:rPr>
          <w:rFonts w:hint="eastAsia"/>
        </w:rPr>
        <w:t>他太過了</w:t>
      </w:r>
    </w:p>
    <w:p w14:paraId="72D1C9D7" w14:textId="77777777" w:rsidR="00BF7893" w:rsidRDefault="00BF7893" w:rsidP="00BF7893"/>
    <w:p w14:paraId="7539354A" w14:textId="77777777" w:rsidR="00BF7893" w:rsidRDefault="00BF7893" w:rsidP="00BF7893">
      <w:r>
        <w:t>1069</w:t>
      </w:r>
    </w:p>
    <w:p w14:paraId="2EBE3F36" w14:textId="77777777" w:rsidR="00BF7893" w:rsidRDefault="00BF7893" w:rsidP="00BF7893">
      <w:r>
        <w:t>00:55:08,550 --&gt; 00:55:10,830</w:t>
      </w:r>
    </w:p>
    <w:p w14:paraId="538BC0A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他是一個不正常不自然的輕</w:t>
      </w:r>
    </w:p>
    <w:p w14:paraId="336B8052" w14:textId="77777777" w:rsidR="00BF7893" w:rsidRDefault="00BF7893" w:rsidP="00BF7893"/>
    <w:p w14:paraId="3E268A9A" w14:textId="77777777" w:rsidR="00BF7893" w:rsidRDefault="00BF7893" w:rsidP="00BF7893">
      <w:r>
        <w:t>1070</w:t>
      </w:r>
    </w:p>
    <w:p w14:paraId="67A0145A" w14:textId="77777777" w:rsidR="00BF7893" w:rsidRDefault="00BF7893" w:rsidP="00BF7893">
      <w:r>
        <w:t>00:55:10,850 --&gt; 00:55:11,780</w:t>
      </w:r>
    </w:p>
    <w:p w14:paraId="0339BBC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58E69205" w14:textId="77777777" w:rsidR="00BF7893" w:rsidRDefault="00BF7893" w:rsidP="00BF7893"/>
    <w:p w14:paraId="207CAEE6" w14:textId="77777777" w:rsidR="00BF7893" w:rsidRDefault="00BF7893" w:rsidP="00BF7893">
      <w:r>
        <w:t>1071</w:t>
      </w:r>
    </w:p>
    <w:p w14:paraId="6A4E794E" w14:textId="77777777" w:rsidR="00BF7893" w:rsidRDefault="00BF7893" w:rsidP="00BF7893">
      <w:r>
        <w:t>00:55:11,830 --&gt; 00:55:14,220</w:t>
      </w:r>
    </w:p>
    <w:p w14:paraId="5F9097A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它是造作出來的</w:t>
      </w:r>
    </w:p>
    <w:p w14:paraId="4917A8BB" w14:textId="77777777" w:rsidR="00BF7893" w:rsidRDefault="00BF7893" w:rsidP="00BF7893"/>
    <w:p w14:paraId="2BB0E274" w14:textId="77777777" w:rsidR="00BF7893" w:rsidRDefault="00BF7893" w:rsidP="00BF7893">
      <w:r>
        <w:t>1072</w:t>
      </w:r>
    </w:p>
    <w:p w14:paraId="3BEC51C9" w14:textId="77777777" w:rsidR="00BF7893" w:rsidRDefault="00BF7893" w:rsidP="00BF7893">
      <w:r>
        <w:t>00:55:14,290 --&gt; 00:55:15,540</w:t>
      </w:r>
    </w:p>
    <w:p w14:paraId="740A571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它不是在零這個地方</w:t>
      </w:r>
    </w:p>
    <w:p w14:paraId="4BBC3412" w14:textId="77777777" w:rsidR="00BF7893" w:rsidRDefault="00BF7893" w:rsidP="00BF7893"/>
    <w:p w14:paraId="0E26763A" w14:textId="77777777" w:rsidR="00BF7893" w:rsidRDefault="00BF7893" w:rsidP="00BF7893">
      <w:r>
        <w:t>1073</w:t>
      </w:r>
    </w:p>
    <w:p w14:paraId="749240D2" w14:textId="77777777" w:rsidR="00BF7893" w:rsidRDefault="00BF7893" w:rsidP="00BF7893">
      <w:r>
        <w:t>00:55:15,610 --&gt; 00:55:17,300</w:t>
      </w:r>
    </w:p>
    <w:p w14:paraId="29CDA98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它是處於負極了</w:t>
      </w:r>
    </w:p>
    <w:p w14:paraId="51ECA562" w14:textId="77777777" w:rsidR="00BF7893" w:rsidRDefault="00BF7893" w:rsidP="00BF7893"/>
    <w:p w14:paraId="7E91938A" w14:textId="77777777" w:rsidR="00BF7893" w:rsidRDefault="00BF7893" w:rsidP="00BF7893">
      <w:r>
        <w:t>1074</w:t>
      </w:r>
    </w:p>
    <w:p w14:paraId="31D60766" w14:textId="77777777" w:rsidR="00BF7893" w:rsidRDefault="00BF7893" w:rsidP="00BF7893">
      <w:r>
        <w:t>00:55:17,430 --&gt; 00:55:18,340</w:t>
      </w:r>
    </w:p>
    <w:p w14:paraId="7AE6AE0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能感覺到嗎</w:t>
      </w:r>
    </w:p>
    <w:p w14:paraId="7EAFBB9A" w14:textId="77777777" w:rsidR="00BF7893" w:rsidRDefault="00BF7893" w:rsidP="00BF7893"/>
    <w:p w14:paraId="36BCFA75" w14:textId="77777777" w:rsidR="00BF7893" w:rsidRDefault="00BF7893" w:rsidP="00BF7893">
      <w:r>
        <w:t>1075</w:t>
      </w:r>
    </w:p>
    <w:p w14:paraId="0AE1298F" w14:textId="77777777" w:rsidR="00BF7893" w:rsidRDefault="00BF7893" w:rsidP="00BF7893">
      <w:r>
        <w:t>00:55:18,620 --&gt; 00:55:20,520</w:t>
      </w:r>
    </w:p>
    <w:p w14:paraId="7B03F84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能跟得上嗎</w:t>
      </w:r>
    </w:p>
    <w:p w14:paraId="62580DB6" w14:textId="77777777" w:rsidR="00BF7893" w:rsidRDefault="00BF7893" w:rsidP="00BF7893"/>
    <w:p w14:paraId="6712E432" w14:textId="77777777" w:rsidR="00BF7893" w:rsidRDefault="00BF7893" w:rsidP="00BF7893">
      <w:r>
        <w:t>1076</w:t>
      </w:r>
    </w:p>
    <w:p w14:paraId="5AC92D47" w14:textId="77777777" w:rsidR="00BF7893" w:rsidRDefault="00BF7893" w:rsidP="00BF7893">
      <w:r>
        <w:t>00:55:22,710 --&gt; 00:55:24,520</w:t>
      </w:r>
    </w:p>
    <w:p w14:paraId="72DAD1D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當能夠分離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了之後</w:t>
      </w:r>
    </w:p>
    <w:p w14:paraId="4FB0DECD" w14:textId="77777777" w:rsidR="00BF7893" w:rsidRDefault="00BF7893" w:rsidP="00BF7893"/>
    <w:p w14:paraId="4F603337" w14:textId="77777777" w:rsidR="00BF7893" w:rsidRDefault="00BF7893" w:rsidP="00BF7893">
      <w:r>
        <w:t>1077</w:t>
      </w:r>
    </w:p>
    <w:p w14:paraId="3899AF87" w14:textId="77777777" w:rsidR="00BF7893" w:rsidRDefault="00BF7893" w:rsidP="00BF7893">
      <w:r>
        <w:t>00:55:24,530 --&gt; 00:55:26,400</w:t>
      </w:r>
    </w:p>
    <w:p w14:paraId="7AEFB31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然後沒有去干涉它的話</w:t>
      </w:r>
    </w:p>
    <w:p w14:paraId="58B78760" w14:textId="77777777" w:rsidR="00BF7893" w:rsidRDefault="00BF7893" w:rsidP="00BF7893"/>
    <w:p w14:paraId="13D142EC" w14:textId="77777777" w:rsidR="00BF7893" w:rsidRDefault="00BF7893" w:rsidP="00BF7893">
      <w:r>
        <w:t>1078</w:t>
      </w:r>
    </w:p>
    <w:p w14:paraId="5E01116D" w14:textId="77777777" w:rsidR="00BF7893" w:rsidRDefault="00BF7893" w:rsidP="00BF7893">
      <w:r>
        <w:t>00:55:26,900 --&gt; 00:55:30,460</w:t>
      </w:r>
    </w:p>
    <w:p w14:paraId="6A067D8E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它就會教導我們法</w:t>
      </w:r>
      <w:r>
        <w:rPr>
          <w:rFonts w:hint="eastAsia"/>
        </w:rPr>
        <w:t xml:space="preserve"> </w:t>
      </w:r>
      <w:r>
        <w:rPr>
          <w:rFonts w:hint="eastAsia"/>
        </w:rPr>
        <w:t>它就會呈現三法印</w:t>
      </w:r>
    </w:p>
    <w:p w14:paraId="160B8D33" w14:textId="77777777" w:rsidR="00BF7893" w:rsidRDefault="00BF7893" w:rsidP="00BF7893"/>
    <w:p w14:paraId="5434A47C" w14:textId="77777777" w:rsidR="00BF7893" w:rsidRDefault="00BF7893" w:rsidP="00BF7893">
      <w:r>
        <w:t>1079</w:t>
      </w:r>
    </w:p>
    <w:p w14:paraId="0297036A" w14:textId="77777777" w:rsidR="00BF7893" w:rsidRDefault="00BF7893" w:rsidP="00BF7893">
      <w:r>
        <w:t>00:55:30,460 --&gt; 00:55:34,010</w:t>
      </w:r>
    </w:p>
    <w:p w14:paraId="766AAF3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它會變化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被覺知</w:t>
      </w:r>
      <w:proofErr w:type="gramEnd"/>
      <w:r>
        <w:rPr>
          <w:rFonts w:hint="eastAsia"/>
        </w:rPr>
        <w:t>的事物</w:t>
      </w:r>
    </w:p>
    <w:p w14:paraId="75D14D57" w14:textId="77777777" w:rsidR="00BF7893" w:rsidRDefault="00BF7893" w:rsidP="00BF7893"/>
    <w:p w14:paraId="7990EA87" w14:textId="77777777" w:rsidR="00BF7893" w:rsidRDefault="00BF7893" w:rsidP="00BF7893">
      <w:r>
        <w:t>1080</w:t>
      </w:r>
    </w:p>
    <w:p w14:paraId="47823AD9" w14:textId="77777777" w:rsidR="00BF7893" w:rsidRDefault="00BF7893" w:rsidP="00BF7893">
      <w:r>
        <w:t>00:55:34,010 --&gt; 00:55:36,850</w:t>
      </w:r>
    </w:p>
    <w:p w14:paraId="6A186FC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它呈現三法印</w:t>
      </w:r>
    </w:p>
    <w:p w14:paraId="4684C9B5" w14:textId="77777777" w:rsidR="00BF7893" w:rsidRDefault="00BF7893" w:rsidP="00BF7893"/>
    <w:p w14:paraId="6F3B093B" w14:textId="77777777" w:rsidR="00BF7893" w:rsidRDefault="00BF7893" w:rsidP="00BF7893">
      <w:r>
        <w:t>1081</w:t>
      </w:r>
    </w:p>
    <w:p w14:paraId="46DE0C87" w14:textId="77777777" w:rsidR="00BF7893" w:rsidRDefault="00BF7893" w:rsidP="00BF7893">
      <w:r>
        <w:t>00:55:36,850 --&gt; 00:55:38,440</w:t>
      </w:r>
    </w:p>
    <w:p w14:paraId="4F9366B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這個自然</w:t>
      </w:r>
      <w:proofErr w:type="gramStart"/>
      <w:r>
        <w:rPr>
          <w:rFonts w:hint="eastAsia"/>
        </w:rPr>
        <w:t>的去覺知</w:t>
      </w:r>
      <w:proofErr w:type="gramEnd"/>
      <w:r>
        <w:rPr>
          <w:rFonts w:hint="eastAsia"/>
        </w:rPr>
        <w:t>的部分</w:t>
      </w:r>
    </w:p>
    <w:p w14:paraId="64D7715C" w14:textId="77777777" w:rsidR="00BF7893" w:rsidRDefault="00BF7893" w:rsidP="00BF7893"/>
    <w:p w14:paraId="3824C731" w14:textId="77777777" w:rsidR="00BF7893" w:rsidRDefault="00BF7893" w:rsidP="00BF7893">
      <w:r>
        <w:t>1082</w:t>
      </w:r>
    </w:p>
    <w:p w14:paraId="75FA646F" w14:textId="77777777" w:rsidR="00BF7893" w:rsidRDefault="00BF7893" w:rsidP="00BF7893">
      <w:r>
        <w:t>00:55:38,450 --&gt; 00:55:40,060</w:t>
      </w:r>
    </w:p>
    <w:p w14:paraId="21EBFB0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它一樣去呈現三法印</w:t>
      </w:r>
    </w:p>
    <w:p w14:paraId="7509E307" w14:textId="77777777" w:rsidR="00BF7893" w:rsidRDefault="00BF7893" w:rsidP="00BF7893"/>
    <w:p w14:paraId="1757792F" w14:textId="77777777" w:rsidR="00BF7893" w:rsidRDefault="00BF7893" w:rsidP="00BF7893">
      <w:r>
        <w:t>1083</w:t>
      </w:r>
    </w:p>
    <w:p w14:paraId="11D0BA72" w14:textId="77777777" w:rsidR="00BF7893" w:rsidRDefault="00BF7893" w:rsidP="00BF7893">
      <w:r>
        <w:t>00:55:40,060 --&gt; 00:55:45,960</w:t>
      </w:r>
    </w:p>
    <w:p w14:paraId="0F8D6E0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到最後我們就會發現</w:t>
      </w:r>
      <w:r>
        <w:rPr>
          <w:rFonts w:hint="eastAsia"/>
        </w:rPr>
        <w:t xml:space="preserve"> </w:t>
      </w:r>
      <w:r>
        <w:rPr>
          <w:rFonts w:hint="eastAsia"/>
        </w:rPr>
        <w:t>全部的在五</w:t>
      </w:r>
      <w:proofErr w:type="gramStart"/>
      <w:r>
        <w:rPr>
          <w:rFonts w:hint="eastAsia"/>
        </w:rPr>
        <w:t>蘊之中被覺知</w:t>
      </w:r>
      <w:proofErr w:type="gramEnd"/>
      <w:r>
        <w:rPr>
          <w:rFonts w:hint="eastAsia"/>
        </w:rPr>
        <w:t>的這些事物</w:t>
      </w:r>
    </w:p>
    <w:p w14:paraId="3FC1AD86" w14:textId="77777777" w:rsidR="00BF7893" w:rsidRDefault="00BF7893" w:rsidP="00BF7893"/>
    <w:p w14:paraId="042AB803" w14:textId="77777777" w:rsidR="00BF7893" w:rsidRDefault="00BF7893" w:rsidP="00BF7893">
      <w:r>
        <w:t>1084</w:t>
      </w:r>
    </w:p>
    <w:p w14:paraId="75E205C1" w14:textId="77777777" w:rsidR="00BF7893" w:rsidRDefault="00BF7893" w:rsidP="00BF7893">
      <w:r>
        <w:t>00:55:46,250 --&gt; 00:55:48,710</w:t>
      </w:r>
    </w:p>
    <w:p w14:paraId="7B03C5E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它們是自行工作的</w:t>
      </w:r>
    </w:p>
    <w:p w14:paraId="5ACD2F60" w14:textId="77777777" w:rsidR="00BF7893" w:rsidRDefault="00BF7893" w:rsidP="00BF7893"/>
    <w:p w14:paraId="0C9F4FB8" w14:textId="77777777" w:rsidR="00BF7893" w:rsidRDefault="00BF7893" w:rsidP="00BF7893">
      <w:r>
        <w:t>1085</w:t>
      </w:r>
    </w:p>
    <w:p w14:paraId="56C1F127" w14:textId="77777777" w:rsidR="00BF7893" w:rsidRDefault="00BF7893" w:rsidP="00BF7893">
      <w:r>
        <w:t>00:55:49,090 --&gt; 00:55:51,626</w:t>
      </w:r>
    </w:p>
    <w:p w14:paraId="694D3E8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沒有一個我在其中</w:t>
      </w:r>
    </w:p>
    <w:p w14:paraId="5365C22C" w14:textId="77777777" w:rsidR="00BF7893" w:rsidRDefault="00BF7893" w:rsidP="00BF7893"/>
    <w:p w14:paraId="01D7041B" w14:textId="77777777" w:rsidR="00BF7893" w:rsidRDefault="00BF7893" w:rsidP="00BF7893">
      <w:r>
        <w:t>1086</w:t>
      </w:r>
    </w:p>
    <w:p w14:paraId="30C5256D" w14:textId="77777777" w:rsidR="00BF7893" w:rsidRDefault="00BF7893" w:rsidP="00BF7893">
      <w:r>
        <w:t>00:55:51,626 --&gt; 00:55:56,020</w:t>
      </w:r>
    </w:p>
    <w:p w14:paraId="1639811F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心啊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它也是自行在工作的</w:t>
      </w:r>
    </w:p>
    <w:p w14:paraId="371B476C" w14:textId="77777777" w:rsidR="00BF7893" w:rsidRDefault="00BF7893" w:rsidP="00BF7893"/>
    <w:p w14:paraId="2C8FC6D0" w14:textId="77777777" w:rsidR="00BF7893" w:rsidRDefault="00BF7893" w:rsidP="00BF7893">
      <w:r>
        <w:t>1087</w:t>
      </w:r>
    </w:p>
    <w:p w14:paraId="22CAE578" w14:textId="77777777" w:rsidR="00BF7893" w:rsidRDefault="00BF7893" w:rsidP="00BF7893">
      <w:r>
        <w:t>00:55:56,890 --&gt; 00:55:57,300</w:t>
      </w:r>
    </w:p>
    <w:p w14:paraId="5CD1E02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它不是我</w:t>
      </w:r>
    </w:p>
    <w:p w14:paraId="7A90C414" w14:textId="77777777" w:rsidR="00BF7893" w:rsidRDefault="00BF7893" w:rsidP="00BF7893"/>
    <w:p w14:paraId="1EBF2EE6" w14:textId="77777777" w:rsidR="00BF7893" w:rsidRDefault="00BF7893" w:rsidP="00BF7893">
      <w:r>
        <w:t>1088</w:t>
      </w:r>
    </w:p>
    <w:p w14:paraId="2776FC4E" w14:textId="77777777" w:rsidR="00BF7893" w:rsidRDefault="00BF7893" w:rsidP="00BF7893">
      <w:r>
        <w:t>00:55:57,560 --&gt; 00:56:00,980</w:t>
      </w:r>
    </w:p>
    <w:p w14:paraId="1ABA128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它和我沒關系</w:t>
      </w:r>
      <w:r>
        <w:rPr>
          <w:rFonts w:hint="eastAsia"/>
        </w:rPr>
        <w:t xml:space="preserve"> </w:t>
      </w:r>
      <w:r>
        <w:rPr>
          <w:rFonts w:hint="eastAsia"/>
        </w:rPr>
        <w:t>知道嗎</w:t>
      </w:r>
    </w:p>
    <w:p w14:paraId="6F64B45B" w14:textId="77777777" w:rsidR="00BF7893" w:rsidRDefault="00BF7893" w:rsidP="00BF7893"/>
    <w:p w14:paraId="0567EA91" w14:textId="77777777" w:rsidR="00BF7893" w:rsidRDefault="00BF7893" w:rsidP="00BF7893">
      <w:r>
        <w:t>1089</w:t>
      </w:r>
    </w:p>
    <w:p w14:paraId="7E9E788A" w14:textId="77777777" w:rsidR="00BF7893" w:rsidRDefault="00BF7893" w:rsidP="00BF7893">
      <w:r>
        <w:t>00:56:01,250 --&gt; 00:56:05,017</w:t>
      </w:r>
    </w:p>
    <w:p w14:paraId="20834B5C" w14:textId="77777777" w:rsidR="00BF7893" w:rsidRDefault="00BF7893" w:rsidP="00BF7893">
      <w:r>
        <w:rPr>
          <w:rFonts w:hint="eastAsia"/>
        </w:rPr>
        <w:t>因爲有的時候我們不想造作惡</w:t>
      </w:r>
      <w:r>
        <w:t xml:space="preserve"> </w:t>
      </w:r>
      <w:r>
        <w:rPr>
          <w:rFonts w:hint="eastAsia"/>
        </w:rPr>
        <w:t>我們也會惡</w:t>
      </w:r>
    </w:p>
    <w:p w14:paraId="67EEBA66" w14:textId="77777777" w:rsidR="00BF7893" w:rsidRDefault="00BF7893" w:rsidP="00BF7893"/>
    <w:p w14:paraId="4C71BAD0" w14:textId="77777777" w:rsidR="00BF7893" w:rsidRDefault="00BF7893" w:rsidP="00BF7893">
      <w:r>
        <w:t>1090</w:t>
      </w:r>
    </w:p>
    <w:p w14:paraId="42189CA6" w14:textId="77777777" w:rsidR="00BF7893" w:rsidRDefault="00BF7893" w:rsidP="00BF7893">
      <w:r>
        <w:t>00:56:05,017 --&gt; 00:56:08,460</w:t>
      </w:r>
    </w:p>
    <w:p w14:paraId="453E530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我們想想好的</w:t>
      </w:r>
      <w:r>
        <w:rPr>
          <w:rFonts w:hint="eastAsia"/>
        </w:rPr>
        <w:t xml:space="preserve"> </w:t>
      </w:r>
      <w:r>
        <w:rPr>
          <w:rFonts w:hint="eastAsia"/>
        </w:rPr>
        <w:t>但是會想不好的</w:t>
      </w:r>
    </w:p>
    <w:p w14:paraId="03046C18" w14:textId="77777777" w:rsidR="00BF7893" w:rsidRDefault="00BF7893" w:rsidP="00BF7893"/>
    <w:p w14:paraId="5BB396CE" w14:textId="77777777" w:rsidR="00BF7893" w:rsidRDefault="00BF7893" w:rsidP="00BF7893">
      <w:r>
        <w:t>1091</w:t>
      </w:r>
    </w:p>
    <w:p w14:paraId="13AD3E9F" w14:textId="77777777" w:rsidR="00BF7893" w:rsidRDefault="00BF7893" w:rsidP="00BF7893">
      <w:r>
        <w:t>00:56:08,850 --&gt; 00:56:10,700</w:t>
      </w:r>
    </w:p>
    <w:p w14:paraId="784825D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想有快樂</w:t>
      </w:r>
      <w:r>
        <w:rPr>
          <w:rFonts w:hint="eastAsia"/>
        </w:rPr>
        <w:t xml:space="preserve"> </w:t>
      </w:r>
      <w:r>
        <w:rPr>
          <w:rFonts w:hint="eastAsia"/>
        </w:rPr>
        <w:t>但是會有苦</w:t>
      </w:r>
    </w:p>
    <w:p w14:paraId="02DF846B" w14:textId="77777777" w:rsidR="00BF7893" w:rsidRDefault="00BF7893" w:rsidP="00BF7893"/>
    <w:p w14:paraId="53E7A70E" w14:textId="77777777" w:rsidR="00BF7893" w:rsidRDefault="00BF7893" w:rsidP="00BF7893">
      <w:r>
        <w:t>1092</w:t>
      </w:r>
    </w:p>
    <w:p w14:paraId="7900A80A" w14:textId="77777777" w:rsidR="00BF7893" w:rsidRDefault="00BF7893" w:rsidP="00BF7893">
      <w:r>
        <w:t>00:56:11,200 --&gt; 00:56:13,900</w:t>
      </w:r>
    </w:p>
    <w:p w14:paraId="293B845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有苦了之後</w:t>
      </w:r>
      <w:r>
        <w:rPr>
          <w:rFonts w:hint="eastAsia"/>
        </w:rPr>
        <w:t xml:space="preserve"> </w:t>
      </w:r>
      <w:r>
        <w:rPr>
          <w:rFonts w:hint="eastAsia"/>
        </w:rPr>
        <w:t>想它趕快滅去</w:t>
      </w:r>
    </w:p>
    <w:p w14:paraId="6B4FD47D" w14:textId="77777777" w:rsidR="00BF7893" w:rsidRDefault="00BF7893" w:rsidP="00BF7893"/>
    <w:p w14:paraId="7097C109" w14:textId="77777777" w:rsidR="00BF7893" w:rsidRDefault="00BF7893" w:rsidP="00BF7893">
      <w:r>
        <w:t>1093</w:t>
      </w:r>
    </w:p>
    <w:p w14:paraId="08D55967" w14:textId="77777777" w:rsidR="00BF7893" w:rsidRDefault="00BF7893" w:rsidP="00BF7893">
      <w:r>
        <w:t>00:56:13,980 --&gt; 00:56:15,410</w:t>
      </w:r>
    </w:p>
    <w:p w14:paraId="7BD383E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但是它也不會滅去</w:t>
      </w:r>
    </w:p>
    <w:p w14:paraId="7C77492B" w14:textId="77777777" w:rsidR="00BF7893" w:rsidRDefault="00BF7893" w:rsidP="00BF7893"/>
    <w:p w14:paraId="073EEF56" w14:textId="77777777" w:rsidR="00BF7893" w:rsidRDefault="00BF7893" w:rsidP="00BF7893">
      <w:r>
        <w:t>1094</w:t>
      </w:r>
    </w:p>
    <w:p w14:paraId="14705B56" w14:textId="77777777" w:rsidR="00BF7893" w:rsidRDefault="00BF7893" w:rsidP="00BF7893">
      <w:r>
        <w:t>00:56:15,410 --&gt; 00:56:19,620</w:t>
      </w:r>
    </w:p>
    <w:p w14:paraId="356CA25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有的都是不在我們的掌控範圍之內的事物</w:t>
      </w:r>
    </w:p>
    <w:p w14:paraId="239CFB56" w14:textId="77777777" w:rsidR="00BF7893" w:rsidRDefault="00BF7893" w:rsidP="00BF7893"/>
    <w:p w14:paraId="5862E543" w14:textId="77777777" w:rsidR="00BF7893" w:rsidRDefault="00BF7893" w:rsidP="00BF7893">
      <w:r>
        <w:t>1095</w:t>
      </w:r>
    </w:p>
    <w:p w14:paraId="65021F11" w14:textId="77777777" w:rsidR="00BF7893" w:rsidRDefault="00BF7893" w:rsidP="00BF7893">
      <w:r>
        <w:t>00:56:19,690 --&gt; 00:56:21,180</w:t>
      </w:r>
    </w:p>
    <w:p w14:paraId="1D6EC65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它不會隨心所欲</w:t>
      </w:r>
    </w:p>
    <w:p w14:paraId="3DBABD8F" w14:textId="77777777" w:rsidR="00BF7893" w:rsidRDefault="00BF7893" w:rsidP="00BF7893"/>
    <w:p w14:paraId="4006F044" w14:textId="77777777" w:rsidR="00BF7893" w:rsidRDefault="00BF7893" w:rsidP="00BF7893">
      <w:r>
        <w:t>1096</w:t>
      </w:r>
    </w:p>
    <w:p w14:paraId="653C27F5" w14:textId="77777777" w:rsidR="00BF7893" w:rsidRDefault="00BF7893" w:rsidP="00BF7893">
      <w:r>
        <w:t>00:56:21,180 --&gt; 00:56:24,520</w:t>
      </w:r>
    </w:p>
    <w:p w14:paraId="4FD5D83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我們就會慢慢看到這樣</w:t>
      </w:r>
      <w:proofErr w:type="gramStart"/>
      <w:r>
        <w:rPr>
          <w:rFonts w:hint="eastAsia"/>
        </w:rPr>
        <w:t>的實相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然後慢慢看到</w:t>
      </w:r>
    </w:p>
    <w:p w14:paraId="59D58E20" w14:textId="77777777" w:rsidR="00BF7893" w:rsidRDefault="00BF7893" w:rsidP="00BF7893"/>
    <w:p w14:paraId="70BA4607" w14:textId="77777777" w:rsidR="00BF7893" w:rsidRDefault="00BF7893" w:rsidP="00BF7893">
      <w:r>
        <w:t>1097</w:t>
      </w:r>
    </w:p>
    <w:p w14:paraId="351D63AB" w14:textId="77777777" w:rsidR="00BF7893" w:rsidRDefault="00BF7893" w:rsidP="00BF7893">
      <w:r>
        <w:t>00:56:24,530 --&gt; 00:56:28,250</w:t>
      </w:r>
    </w:p>
    <w:p w14:paraId="43856AF7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說身它</w:t>
      </w:r>
      <w:proofErr w:type="gramEnd"/>
      <w:r>
        <w:rPr>
          <w:rFonts w:hint="eastAsia"/>
        </w:rPr>
        <w:t>是某一種自然的現象</w:t>
      </w:r>
    </w:p>
    <w:p w14:paraId="70656962" w14:textId="77777777" w:rsidR="00BF7893" w:rsidRDefault="00BF7893" w:rsidP="00BF7893"/>
    <w:p w14:paraId="7D88C4C4" w14:textId="77777777" w:rsidR="00BF7893" w:rsidRDefault="00BF7893" w:rsidP="00BF7893">
      <w:r>
        <w:t>1098</w:t>
      </w:r>
    </w:p>
    <w:p w14:paraId="02F19043" w14:textId="77777777" w:rsidR="00BF7893" w:rsidRDefault="00BF7893" w:rsidP="00BF7893">
      <w:r>
        <w:t>00:56:28,570 --&gt; 00:56:31,090</w:t>
      </w:r>
    </w:p>
    <w:p w14:paraId="083813F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身體方面的感受也是某一種自然的現象</w:t>
      </w:r>
    </w:p>
    <w:p w14:paraId="6A6291FE" w14:textId="77777777" w:rsidR="00BF7893" w:rsidRDefault="00BF7893" w:rsidP="00BF7893"/>
    <w:p w14:paraId="6287B4FF" w14:textId="77777777" w:rsidR="00BF7893" w:rsidRDefault="00BF7893" w:rsidP="00BF7893">
      <w:r>
        <w:t>1099</w:t>
      </w:r>
    </w:p>
    <w:p w14:paraId="0B379599" w14:textId="77777777" w:rsidR="00BF7893" w:rsidRDefault="00BF7893" w:rsidP="00BF7893">
      <w:r>
        <w:t>00:56:31,090 --&gt; 00:56:33,180</w:t>
      </w:r>
    </w:p>
    <w:p w14:paraId="6E72C4D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它不是身</w:t>
      </w:r>
      <w:r>
        <w:rPr>
          <w:rFonts w:hint="eastAsia"/>
        </w:rPr>
        <w:t xml:space="preserve"> </w:t>
      </w:r>
      <w:r>
        <w:rPr>
          <w:rFonts w:hint="eastAsia"/>
        </w:rPr>
        <w:t>心方面的感受</w:t>
      </w:r>
    </w:p>
    <w:p w14:paraId="43F5E656" w14:textId="77777777" w:rsidR="00BF7893" w:rsidRDefault="00BF7893" w:rsidP="00BF7893"/>
    <w:p w14:paraId="4B924BAE" w14:textId="77777777" w:rsidR="00BF7893" w:rsidRDefault="00BF7893" w:rsidP="00BF7893">
      <w:r>
        <w:t>1100</w:t>
      </w:r>
    </w:p>
    <w:p w14:paraId="466E3544" w14:textId="77777777" w:rsidR="00BF7893" w:rsidRDefault="00BF7893" w:rsidP="00BF7893">
      <w:r>
        <w:t>00:56:33,210 --&gt; 00:56:35,820</w:t>
      </w:r>
    </w:p>
    <w:p w14:paraId="0CFE507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它也是某種自然現象</w:t>
      </w:r>
    </w:p>
    <w:p w14:paraId="13629CA3" w14:textId="77777777" w:rsidR="00BF7893" w:rsidRDefault="00BF7893" w:rsidP="00BF7893"/>
    <w:p w14:paraId="491FC8CB" w14:textId="77777777" w:rsidR="00BF7893" w:rsidRDefault="00BF7893" w:rsidP="00BF7893">
      <w:r>
        <w:t>1101</w:t>
      </w:r>
    </w:p>
    <w:p w14:paraId="6366FAB2" w14:textId="77777777" w:rsidR="00BF7893" w:rsidRDefault="00BF7893" w:rsidP="00BF7893">
      <w:r>
        <w:t>00:56:36,060 --&gt; 00:56:38,000</w:t>
      </w:r>
    </w:p>
    <w:p w14:paraId="00AC6E8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它不是心</w:t>
      </w:r>
    </w:p>
    <w:p w14:paraId="72193883" w14:textId="77777777" w:rsidR="00BF7893" w:rsidRDefault="00BF7893" w:rsidP="00BF7893"/>
    <w:p w14:paraId="4C99E304" w14:textId="77777777" w:rsidR="00BF7893" w:rsidRDefault="00BF7893" w:rsidP="00BF7893">
      <w:r>
        <w:t>1102</w:t>
      </w:r>
    </w:p>
    <w:p w14:paraId="46A6E559" w14:textId="77777777" w:rsidR="00BF7893" w:rsidRDefault="00BF7893" w:rsidP="00BF7893">
      <w:r>
        <w:t>00:56:38,050 --&gt; 00:56:42,610</w:t>
      </w:r>
    </w:p>
    <w:p w14:paraId="0BB9597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照</w:t>
      </w:r>
      <w:proofErr w:type="gramStart"/>
      <w:r>
        <w:rPr>
          <w:rFonts w:hint="eastAsia"/>
        </w:rPr>
        <w:t>作好照作</w:t>
      </w:r>
      <w:proofErr w:type="gramEnd"/>
      <w:r>
        <w:rPr>
          <w:rFonts w:hint="eastAsia"/>
        </w:rPr>
        <w:t>壞</w:t>
      </w:r>
      <w:r>
        <w:rPr>
          <w:rFonts w:hint="eastAsia"/>
        </w:rPr>
        <w:t xml:space="preserve"> </w:t>
      </w:r>
      <w:r>
        <w:rPr>
          <w:rFonts w:hint="eastAsia"/>
        </w:rPr>
        <w:t>也是某種自然的現象</w:t>
      </w:r>
    </w:p>
    <w:p w14:paraId="60A993FA" w14:textId="77777777" w:rsidR="00BF7893" w:rsidRDefault="00BF7893" w:rsidP="00BF7893"/>
    <w:p w14:paraId="649EB9AE" w14:textId="77777777" w:rsidR="00BF7893" w:rsidRDefault="00BF7893" w:rsidP="00BF7893">
      <w:r>
        <w:t>1103</w:t>
      </w:r>
    </w:p>
    <w:p w14:paraId="38463C93" w14:textId="77777777" w:rsidR="00BF7893" w:rsidRDefault="00BF7893" w:rsidP="00BF7893">
      <w:r>
        <w:t>00:56:42,610 --&gt; 00:56:43,100</w:t>
      </w:r>
    </w:p>
    <w:p w14:paraId="798EB09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它不是心</w:t>
      </w:r>
    </w:p>
    <w:p w14:paraId="721A4F5F" w14:textId="77777777" w:rsidR="00BF7893" w:rsidRDefault="00BF7893" w:rsidP="00BF7893"/>
    <w:p w14:paraId="7663F5B5" w14:textId="77777777" w:rsidR="00BF7893" w:rsidRDefault="00BF7893" w:rsidP="00BF7893">
      <w:r>
        <w:t>1104</w:t>
      </w:r>
    </w:p>
    <w:p w14:paraId="73D606E1" w14:textId="77777777" w:rsidR="00BF7893" w:rsidRDefault="00BF7893" w:rsidP="00BF7893">
      <w:r>
        <w:t>00:56:43,410 --&gt; 00:56:47,950</w:t>
      </w:r>
    </w:p>
    <w:p w14:paraId="74D2D5C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它也不是</w:t>
      </w:r>
      <w:proofErr w:type="gramStart"/>
      <w:r>
        <w:rPr>
          <w:rFonts w:hint="eastAsia"/>
        </w:rPr>
        <w:t>執行執責功能</w:t>
      </w:r>
      <w:proofErr w:type="gramEnd"/>
      <w:r>
        <w:rPr>
          <w:rFonts w:hint="eastAsia"/>
        </w:rPr>
        <w:t>的心</w:t>
      </w:r>
    </w:p>
    <w:p w14:paraId="575F3C3B" w14:textId="77777777" w:rsidR="00BF7893" w:rsidRDefault="00BF7893" w:rsidP="00BF7893"/>
    <w:p w14:paraId="7B968BA8" w14:textId="77777777" w:rsidR="00BF7893" w:rsidRDefault="00BF7893" w:rsidP="00BF7893">
      <w:r>
        <w:t>1105</w:t>
      </w:r>
    </w:p>
    <w:p w14:paraId="59789F45" w14:textId="77777777" w:rsidR="00BF7893" w:rsidRDefault="00BF7893" w:rsidP="00BF7893">
      <w:r>
        <w:t>00:56:48,130 --&gt; 00:56:50,260</w:t>
      </w:r>
    </w:p>
    <w:p w14:paraId="038301FF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去於覺</w:t>
      </w:r>
      <w:proofErr w:type="gramEnd"/>
      <w:r>
        <w:rPr>
          <w:rFonts w:hint="eastAsia"/>
        </w:rPr>
        <w:t>知在</w:t>
      </w:r>
      <w:proofErr w:type="gramStart"/>
      <w:r>
        <w:rPr>
          <w:rFonts w:hint="eastAsia"/>
        </w:rPr>
        <w:t>眼耳鼻舌</w:t>
      </w:r>
      <w:proofErr w:type="gramEnd"/>
      <w:r>
        <w:rPr>
          <w:rFonts w:hint="eastAsia"/>
        </w:rPr>
        <w:t>生意根門的心</w:t>
      </w:r>
    </w:p>
    <w:p w14:paraId="53F044A4" w14:textId="77777777" w:rsidR="00BF7893" w:rsidRDefault="00BF7893" w:rsidP="00BF7893"/>
    <w:p w14:paraId="4386197A" w14:textId="77777777" w:rsidR="00BF7893" w:rsidRDefault="00BF7893" w:rsidP="00BF7893">
      <w:r>
        <w:t>1106</w:t>
      </w:r>
    </w:p>
    <w:p w14:paraId="0A8C2541" w14:textId="77777777" w:rsidR="00BF7893" w:rsidRDefault="00BF7893" w:rsidP="00BF7893">
      <w:r>
        <w:t>00:56:50,260 --&gt; 00:56:52,980</w:t>
      </w:r>
    </w:p>
    <w:p w14:paraId="3D7DF07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事實上</w:t>
      </w:r>
      <w:proofErr w:type="gramStart"/>
      <w:r>
        <w:rPr>
          <w:rFonts w:hint="eastAsia"/>
        </w:rPr>
        <w:t>這知這種覺</w:t>
      </w:r>
      <w:proofErr w:type="gramEnd"/>
      <w:r>
        <w:rPr>
          <w:rFonts w:hint="eastAsia"/>
        </w:rPr>
        <w:t>知</w:t>
      </w:r>
    </w:p>
    <w:p w14:paraId="237F4533" w14:textId="77777777" w:rsidR="00BF7893" w:rsidRDefault="00BF7893" w:rsidP="00BF7893"/>
    <w:p w14:paraId="648E76F0" w14:textId="77777777" w:rsidR="00BF7893" w:rsidRDefault="00BF7893" w:rsidP="00BF7893">
      <w:r>
        <w:t>1107</w:t>
      </w:r>
    </w:p>
    <w:p w14:paraId="4875C4FB" w14:textId="77777777" w:rsidR="00BF7893" w:rsidRDefault="00BF7893" w:rsidP="00BF7893">
      <w:r>
        <w:t>00:56:53,290 --&gt; 00:56:55,360</w:t>
      </w:r>
    </w:p>
    <w:p w14:paraId="6912AB5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它就是識</w:t>
      </w:r>
      <w:proofErr w:type="gramStart"/>
      <w:r>
        <w:rPr>
          <w:rFonts w:hint="eastAsia"/>
        </w:rPr>
        <w:t>蘊</w:t>
      </w:r>
      <w:proofErr w:type="gramEnd"/>
    </w:p>
    <w:p w14:paraId="0C435656" w14:textId="77777777" w:rsidR="00BF7893" w:rsidRDefault="00BF7893" w:rsidP="00BF7893"/>
    <w:p w14:paraId="0E53EA27" w14:textId="77777777" w:rsidR="00BF7893" w:rsidRDefault="00BF7893" w:rsidP="00BF7893">
      <w:r>
        <w:t>1108</w:t>
      </w:r>
    </w:p>
    <w:p w14:paraId="444A8387" w14:textId="77777777" w:rsidR="00BF7893" w:rsidRDefault="00BF7893" w:rsidP="00BF7893">
      <w:r>
        <w:t>00:56:56,560 --&gt; 00:56:59,570</w:t>
      </w:r>
    </w:p>
    <w:p w14:paraId="79A4B61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覺之在</w:t>
      </w:r>
      <w:proofErr w:type="gramStart"/>
      <w:r>
        <w:rPr>
          <w:rFonts w:hint="eastAsia"/>
        </w:rPr>
        <w:t>眼耳鼻舌</w:t>
      </w:r>
      <w:proofErr w:type="gramEnd"/>
      <w:r>
        <w:rPr>
          <w:rFonts w:hint="eastAsia"/>
        </w:rPr>
        <w:t>生意</w:t>
      </w:r>
      <w:r>
        <w:rPr>
          <w:rFonts w:hint="eastAsia"/>
        </w:rPr>
        <w:t xml:space="preserve"> </w:t>
      </w:r>
      <w:r>
        <w:rPr>
          <w:rFonts w:hint="eastAsia"/>
        </w:rPr>
        <w:t>也就是識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了</w:t>
      </w:r>
    </w:p>
    <w:p w14:paraId="3EE9BD2F" w14:textId="77777777" w:rsidR="00BF7893" w:rsidRDefault="00BF7893" w:rsidP="00BF7893"/>
    <w:p w14:paraId="280B9C9A" w14:textId="77777777" w:rsidR="00BF7893" w:rsidRDefault="00BF7893" w:rsidP="00BF7893">
      <w:r>
        <w:t>1109</w:t>
      </w:r>
    </w:p>
    <w:p w14:paraId="60838255" w14:textId="77777777" w:rsidR="00BF7893" w:rsidRDefault="00BF7893" w:rsidP="00BF7893">
      <w:r>
        <w:t>00:56:59,680 --&gt; 00:57:02,540</w:t>
      </w:r>
    </w:p>
    <w:p w14:paraId="302BCE2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這個心</w:t>
      </w:r>
      <w:r>
        <w:rPr>
          <w:rFonts w:hint="eastAsia"/>
        </w:rPr>
        <w:t xml:space="preserve"> </w:t>
      </w:r>
      <w:r>
        <w:rPr>
          <w:rFonts w:hint="eastAsia"/>
        </w:rPr>
        <w:t>它是另外一種事物</w:t>
      </w:r>
    </w:p>
    <w:p w14:paraId="1B9138EA" w14:textId="77777777" w:rsidR="00BF7893" w:rsidRDefault="00BF7893" w:rsidP="00BF7893"/>
    <w:p w14:paraId="2D413510" w14:textId="77777777" w:rsidR="00BF7893" w:rsidRDefault="00BF7893" w:rsidP="00BF7893">
      <w:r>
        <w:t>1110</w:t>
      </w:r>
    </w:p>
    <w:p w14:paraId="399D684D" w14:textId="77777777" w:rsidR="00BF7893" w:rsidRDefault="00BF7893" w:rsidP="00BF7893">
      <w:r>
        <w:t>00:57:02,540 --&gt; 00:57:03,570</w:t>
      </w:r>
    </w:p>
    <w:p w14:paraId="66B7225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它不是身</w:t>
      </w:r>
    </w:p>
    <w:p w14:paraId="1AAE6C88" w14:textId="77777777" w:rsidR="00BF7893" w:rsidRDefault="00BF7893" w:rsidP="00BF7893"/>
    <w:p w14:paraId="308664F7" w14:textId="77777777" w:rsidR="00BF7893" w:rsidRDefault="00BF7893" w:rsidP="00BF7893">
      <w:r>
        <w:t>1111</w:t>
      </w:r>
    </w:p>
    <w:p w14:paraId="2EDC1D1E" w14:textId="77777777" w:rsidR="00BF7893" w:rsidRDefault="00BF7893" w:rsidP="00BF7893">
      <w:r>
        <w:t>00:57:03,570 --&gt; 00:57:05,260</w:t>
      </w:r>
    </w:p>
    <w:p w14:paraId="4D55C30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不是受</w:t>
      </w:r>
    </w:p>
    <w:p w14:paraId="6E27565A" w14:textId="77777777" w:rsidR="00BF7893" w:rsidRDefault="00BF7893" w:rsidP="00BF7893"/>
    <w:p w14:paraId="7628BC18" w14:textId="77777777" w:rsidR="00BF7893" w:rsidRDefault="00BF7893" w:rsidP="00BF7893">
      <w:r>
        <w:t>1112</w:t>
      </w:r>
    </w:p>
    <w:p w14:paraId="13C4D93C" w14:textId="77777777" w:rsidR="00BF7893" w:rsidRDefault="00BF7893" w:rsidP="00BF7893">
      <w:r>
        <w:t>00:57:05,570 --&gt; 00:57:06,140</w:t>
      </w:r>
    </w:p>
    <w:p w14:paraId="01CE97A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不是想</w:t>
      </w:r>
    </w:p>
    <w:p w14:paraId="6D9CDF18" w14:textId="77777777" w:rsidR="00BF7893" w:rsidRDefault="00BF7893" w:rsidP="00BF7893"/>
    <w:p w14:paraId="36279E79" w14:textId="77777777" w:rsidR="00BF7893" w:rsidRDefault="00BF7893" w:rsidP="00BF7893">
      <w:r>
        <w:t>1113</w:t>
      </w:r>
    </w:p>
    <w:p w14:paraId="28F75104" w14:textId="77777777" w:rsidR="00BF7893" w:rsidRDefault="00BF7893" w:rsidP="00BF7893">
      <w:r>
        <w:t>00:57:06,610 --&gt; 00:57:08,550</w:t>
      </w:r>
    </w:p>
    <w:p w14:paraId="32EBBDC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想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是去記憶</w:t>
      </w:r>
    </w:p>
    <w:p w14:paraId="18DB4A8A" w14:textId="77777777" w:rsidR="00BF7893" w:rsidRDefault="00BF7893" w:rsidP="00BF7893"/>
    <w:p w14:paraId="2FC7572B" w14:textId="77777777" w:rsidR="00BF7893" w:rsidRDefault="00BF7893" w:rsidP="00BF7893">
      <w:r>
        <w:t>1114</w:t>
      </w:r>
    </w:p>
    <w:p w14:paraId="0D67C798" w14:textId="77777777" w:rsidR="00BF7893" w:rsidRDefault="00BF7893" w:rsidP="00BF7893">
      <w:r>
        <w:t>00:57:08,570 --&gt; 00:57:09,140</w:t>
      </w:r>
    </w:p>
    <w:p w14:paraId="6160C3D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能夠記得住</w:t>
      </w:r>
    </w:p>
    <w:p w14:paraId="58453291" w14:textId="77777777" w:rsidR="00BF7893" w:rsidRDefault="00BF7893" w:rsidP="00BF7893"/>
    <w:p w14:paraId="71B1D85D" w14:textId="77777777" w:rsidR="00BF7893" w:rsidRDefault="00BF7893" w:rsidP="00BF7893">
      <w:r>
        <w:t>1115</w:t>
      </w:r>
    </w:p>
    <w:p w14:paraId="4EC65302" w14:textId="77777777" w:rsidR="00BF7893" w:rsidRDefault="00BF7893" w:rsidP="00BF7893">
      <w:r>
        <w:t>00:57:09,140 --&gt; 00:57:10,320</w:t>
      </w:r>
    </w:p>
    <w:p w14:paraId="296B4AD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能夠去界定</w:t>
      </w:r>
    </w:p>
    <w:p w14:paraId="14240A02" w14:textId="77777777" w:rsidR="00BF7893" w:rsidRDefault="00BF7893" w:rsidP="00BF7893"/>
    <w:p w14:paraId="45A09CA8" w14:textId="77777777" w:rsidR="00BF7893" w:rsidRDefault="00BF7893" w:rsidP="00BF7893">
      <w:r>
        <w:t>1116</w:t>
      </w:r>
    </w:p>
    <w:p w14:paraId="3DA6C022" w14:textId="77777777" w:rsidR="00BF7893" w:rsidRDefault="00BF7893" w:rsidP="00BF7893">
      <w:r>
        <w:t>00:57:10,610 --&gt; 00:57:13,010</w:t>
      </w:r>
    </w:p>
    <w:p w14:paraId="4125AFC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因此在這個身體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面它有物質</w:t>
      </w:r>
    </w:p>
    <w:p w14:paraId="5DD5D79C" w14:textId="77777777" w:rsidR="00BF7893" w:rsidRDefault="00BF7893" w:rsidP="00BF7893"/>
    <w:p w14:paraId="6FBD65D8" w14:textId="77777777" w:rsidR="00BF7893" w:rsidRDefault="00BF7893" w:rsidP="00BF7893">
      <w:r>
        <w:t>1117</w:t>
      </w:r>
    </w:p>
    <w:p w14:paraId="4FF8F811" w14:textId="77777777" w:rsidR="00BF7893" w:rsidRDefault="00BF7893" w:rsidP="00BF7893">
      <w:r>
        <w:t>00:57:13,300 --&gt; 00:57:15,550</w:t>
      </w:r>
    </w:p>
    <w:p w14:paraId="1D5193E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而且它還有四個名法</w:t>
      </w:r>
    </w:p>
    <w:p w14:paraId="5DA38B5C" w14:textId="77777777" w:rsidR="00BF7893" w:rsidRDefault="00BF7893" w:rsidP="00BF7893"/>
    <w:p w14:paraId="66263A16" w14:textId="77777777" w:rsidR="00BF7893" w:rsidRDefault="00BF7893" w:rsidP="00BF7893">
      <w:r>
        <w:t>1118</w:t>
      </w:r>
    </w:p>
    <w:p w14:paraId="638F4CE2" w14:textId="77777777" w:rsidR="00BF7893" w:rsidRDefault="00BF7893" w:rsidP="00BF7893">
      <w:r>
        <w:t>00:57:15,930 --&gt; 00:57:19,970</w:t>
      </w:r>
    </w:p>
    <w:p w14:paraId="0B8573B7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也就是受想行</w:t>
      </w:r>
      <w:proofErr w:type="gramEnd"/>
      <w:r>
        <w:rPr>
          <w:rFonts w:hint="eastAsia"/>
        </w:rPr>
        <w:t>識</w:t>
      </w:r>
      <w:proofErr w:type="gramStart"/>
      <w:r>
        <w:rPr>
          <w:rFonts w:hint="eastAsia"/>
        </w:rPr>
        <w:t>蘊</w:t>
      </w:r>
      <w:proofErr w:type="gramEnd"/>
    </w:p>
    <w:p w14:paraId="19B4DF64" w14:textId="77777777" w:rsidR="00BF7893" w:rsidRDefault="00BF7893" w:rsidP="00BF7893"/>
    <w:p w14:paraId="4AEAC3BD" w14:textId="77777777" w:rsidR="00BF7893" w:rsidRDefault="00BF7893" w:rsidP="00BF7893">
      <w:r>
        <w:t>1119</w:t>
      </w:r>
    </w:p>
    <w:p w14:paraId="2B63FD48" w14:textId="77777777" w:rsidR="00BF7893" w:rsidRDefault="00BF7893" w:rsidP="00BF7893">
      <w:r>
        <w:t>00:57:20,690 --&gt; 00:57:22,650</w:t>
      </w:r>
    </w:p>
    <w:p w14:paraId="35F881E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我們不斷地訓練下去</w:t>
      </w:r>
    </w:p>
    <w:p w14:paraId="199C7774" w14:textId="77777777" w:rsidR="00BF7893" w:rsidRDefault="00BF7893" w:rsidP="00BF7893"/>
    <w:p w14:paraId="229F4C46" w14:textId="77777777" w:rsidR="00BF7893" w:rsidRDefault="00BF7893" w:rsidP="00BF7893">
      <w:r>
        <w:t>1120</w:t>
      </w:r>
    </w:p>
    <w:p w14:paraId="543DD692" w14:textId="77777777" w:rsidR="00BF7893" w:rsidRDefault="00BF7893" w:rsidP="00BF7893">
      <w:r>
        <w:t>00:57:22,650 --&gt; 00:57:24,760</w:t>
      </w:r>
    </w:p>
    <w:p w14:paraId="635D8145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覺性它</w:t>
      </w:r>
      <w:proofErr w:type="gramEnd"/>
      <w:r>
        <w:rPr>
          <w:rFonts w:hint="eastAsia"/>
        </w:rPr>
        <w:t>生起的更加頻繁</w:t>
      </w:r>
    </w:p>
    <w:p w14:paraId="153512EE" w14:textId="77777777" w:rsidR="00BF7893" w:rsidRDefault="00BF7893" w:rsidP="00BF7893"/>
    <w:p w14:paraId="3023E64A" w14:textId="77777777" w:rsidR="00BF7893" w:rsidRDefault="00BF7893" w:rsidP="00BF7893">
      <w:r>
        <w:t>1121</w:t>
      </w:r>
    </w:p>
    <w:p w14:paraId="6C4676B4" w14:textId="77777777" w:rsidR="00BF7893" w:rsidRDefault="00BF7893" w:rsidP="00BF7893">
      <w:r>
        <w:t>00:57:24,770 --&gt; 00:57:25,650</w:t>
      </w:r>
    </w:p>
    <w:p w14:paraId="6644BEB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正確的禪定</w:t>
      </w:r>
    </w:p>
    <w:p w14:paraId="76555EE6" w14:textId="77777777" w:rsidR="00BF7893" w:rsidRDefault="00BF7893" w:rsidP="00BF7893"/>
    <w:p w14:paraId="44269763" w14:textId="77777777" w:rsidR="00BF7893" w:rsidRDefault="00BF7893" w:rsidP="00BF7893">
      <w:r>
        <w:t>1122</w:t>
      </w:r>
    </w:p>
    <w:p w14:paraId="178A984B" w14:textId="77777777" w:rsidR="00BF7893" w:rsidRDefault="00BF7893" w:rsidP="00BF7893">
      <w:r>
        <w:t>00:57:25,770 --&gt; 00:57:27,490</w:t>
      </w:r>
    </w:p>
    <w:p w14:paraId="3B013B3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也就是清明的心</w:t>
      </w:r>
    </w:p>
    <w:p w14:paraId="394A12F0" w14:textId="77777777" w:rsidR="00BF7893" w:rsidRDefault="00BF7893" w:rsidP="00BF7893"/>
    <w:p w14:paraId="69C5461F" w14:textId="77777777" w:rsidR="00BF7893" w:rsidRDefault="00BF7893" w:rsidP="00BF7893">
      <w:r>
        <w:t>1123</w:t>
      </w:r>
    </w:p>
    <w:p w14:paraId="501FF14C" w14:textId="77777777" w:rsidR="00BF7893" w:rsidRDefault="00BF7893" w:rsidP="00BF7893">
      <w:r>
        <w:t>00:57:27,490 --&gt; 00:57:28,700</w:t>
      </w:r>
    </w:p>
    <w:p w14:paraId="7478C8D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它更多的呈現出來</w:t>
      </w:r>
    </w:p>
    <w:p w14:paraId="58BF122A" w14:textId="77777777" w:rsidR="00BF7893" w:rsidRDefault="00BF7893" w:rsidP="00BF7893"/>
    <w:p w14:paraId="3528B88A" w14:textId="77777777" w:rsidR="00BF7893" w:rsidRDefault="00BF7893" w:rsidP="00BF7893">
      <w:r>
        <w:t>1124</w:t>
      </w:r>
    </w:p>
    <w:p w14:paraId="763C5375" w14:textId="77777777" w:rsidR="00BF7893" w:rsidRDefault="00BF7893" w:rsidP="00BF7893">
      <w:r>
        <w:t>00:57:28,770 --&gt; 00:57:31,780</w:t>
      </w:r>
    </w:p>
    <w:p w14:paraId="035A9AB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事實上心</w:t>
      </w:r>
      <w:r>
        <w:rPr>
          <w:rFonts w:hint="eastAsia"/>
        </w:rPr>
        <w:t xml:space="preserve"> </w:t>
      </w:r>
      <w:r>
        <w:rPr>
          <w:rFonts w:hint="eastAsia"/>
        </w:rPr>
        <w:t>它本來就是清明的</w:t>
      </w:r>
    </w:p>
    <w:p w14:paraId="45EEA8B6" w14:textId="77777777" w:rsidR="00BF7893" w:rsidRDefault="00BF7893" w:rsidP="00BF7893"/>
    <w:p w14:paraId="6FCB3178" w14:textId="77777777" w:rsidR="00BF7893" w:rsidRDefault="00BF7893" w:rsidP="00BF7893">
      <w:r>
        <w:t>1125</w:t>
      </w:r>
    </w:p>
    <w:p w14:paraId="6135C340" w14:textId="77777777" w:rsidR="00BF7893" w:rsidRDefault="00BF7893" w:rsidP="00BF7893">
      <w:r>
        <w:t>00:57:31,780 --&gt; 00:57:33,620</w:t>
      </w:r>
    </w:p>
    <w:p w14:paraId="6690556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它自然</w:t>
      </w:r>
      <w:r>
        <w:rPr>
          <w:rFonts w:hint="eastAsia"/>
        </w:rPr>
        <w:t xml:space="preserve"> </w:t>
      </w:r>
      <w:r>
        <w:rPr>
          <w:rFonts w:hint="eastAsia"/>
        </w:rPr>
        <w:t>他本自清明</w:t>
      </w:r>
    </w:p>
    <w:p w14:paraId="4A2A1502" w14:textId="77777777" w:rsidR="00BF7893" w:rsidRDefault="00BF7893" w:rsidP="00BF7893"/>
    <w:p w14:paraId="4B74C278" w14:textId="77777777" w:rsidR="00BF7893" w:rsidRDefault="00BF7893" w:rsidP="00BF7893">
      <w:r>
        <w:t>1126</w:t>
      </w:r>
    </w:p>
    <w:p w14:paraId="59556024" w14:textId="77777777" w:rsidR="00BF7893" w:rsidRDefault="00BF7893" w:rsidP="00BF7893">
      <w:r>
        <w:t>00:57:33,620 --&gt; 00:57:36,210</w:t>
      </w:r>
    </w:p>
    <w:p w14:paraId="3B562A2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只不過他被煩惱</w:t>
      </w:r>
      <w:proofErr w:type="gramStart"/>
      <w:r>
        <w:rPr>
          <w:rFonts w:hint="eastAsia"/>
        </w:rPr>
        <w:t>所染污</w:t>
      </w:r>
      <w:proofErr w:type="gramEnd"/>
    </w:p>
    <w:p w14:paraId="739C1BA4" w14:textId="77777777" w:rsidR="00BF7893" w:rsidRDefault="00BF7893" w:rsidP="00BF7893"/>
    <w:p w14:paraId="46DD5DFC" w14:textId="77777777" w:rsidR="00BF7893" w:rsidRDefault="00BF7893" w:rsidP="00BF7893">
      <w:r>
        <w:t>1127</w:t>
      </w:r>
    </w:p>
    <w:p w14:paraId="356B6CAE" w14:textId="77777777" w:rsidR="00BF7893" w:rsidRDefault="00BF7893" w:rsidP="00BF7893">
      <w:r>
        <w:t>00:57:36,210 --&gt; 00:57:38,060</w:t>
      </w:r>
    </w:p>
    <w:p w14:paraId="75352AC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因此會讓清明的狀態消失</w:t>
      </w:r>
    </w:p>
    <w:p w14:paraId="13B6C66C" w14:textId="77777777" w:rsidR="00BF7893" w:rsidRDefault="00BF7893" w:rsidP="00BF7893"/>
    <w:p w14:paraId="65E6E4A4" w14:textId="77777777" w:rsidR="00BF7893" w:rsidRDefault="00BF7893" w:rsidP="00BF7893">
      <w:r>
        <w:t>1128</w:t>
      </w:r>
    </w:p>
    <w:p w14:paraId="65DE4563" w14:textId="77777777" w:rsidR="00BF7893" w:rsidRDefault="00BF7893" w:rsidP="00BF7893">
      <w:r>
        <w:t>00:57:38,060 --&gt; 00:57:39,210</w:t>
      </w:r>
    </w:p>
    <w:p w14:paraId="1B18D0B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不斷訓練下去</w:t>
      </w:r>
    </w:p>
    <w:p w14:paraId="220AD518" w14:textId="77777777" w:rsidR="00BF7893" w:rsidRDefault="00BF7893" w:rsidP="00BF7893"/>
    <w:p w14:paraId="149DB571" w14:textId="77777777" w:rsidR="00BF7893" w:rsidRDefault="00BF7893" w:rsidP="00BF7893">
      <w:r>
        <w:t>1129</w:t>
      </w:r>
    </w:p>
    <w:p w14:paraId="01465A9D" w14:textId="77777777" w:rsidR="00BF7893" w:rsidRDefault="00BF7893" w:rsidP="00BF7893">
      <w:r>
        <w:t>00:57:39,360 --&gt; 00:57:41,660</w:t>
      </w:r>
    </w:p>
    <w:p w14:paraId="030EF31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我們就會得到清明的心</w:t>
      </w:r>
    </w:p>
    <w:p w14:paraId="6F9123E1" w14:textId="77777777" w:rsidR="00BF7893" w:rsidRDefault="00BF7893" w:rsidP="00BF7893"/>
    <w:p w14:paraId="2E1A689C" w14:textId="77777777" w:rsidR="00BF7893" w:rsidRDefault="00BF7893" w:rsidP="00BF7893">
      <w:r>
        <w:t>1130</w:t>
      </w:r>
    </w:p>
    <w:p w14:paraId="462BE92F" w14:textId="77777777" w:rsidR="00BF7893" w:rsidRDefault="00BF7893" w:rsidP="00BF7893">
      <w:r>
        <w:t>00:57:41,790 --&gt; 00:57:43,010</w:t>
      </w:r>
    </w:p>
    <w:p w14:paraId="1D9D98F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它就會回</w:t>
      </w:r>
    </w:p>
    <w:p w14:paraId="42026DAF" w14:textId="77777777" w:rsidR="00BF7893" w:rsidRDefault="00BF7893" w:rsidP="00BF7893"/>
    <w:p w14:paraId="7236BB9F" w14:textId="77777777" w:rsidR="00BF7893" w:rsidRDefault="00BF7893" w:rsidP="00BF7893">
      <w:r>
        <w:t>1131</w:t>
      </w:r>
    </w:p>
    <w:p w14:paraId="38C8B5ED" w14:textId="77777777" w:rsidR="00BF7893" w:rsidRDefault="00BF7893" w:rsidP="00BF7893">
      <w:r>
        <w:t>00:57:43,040 --&gt; 00:57:44,480</w:t>
      </w:r>
    </w:p>
    <w:p w14:paraId="06F825F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越來越頻繁的歸來</w:t>
      </w:r>
    </w:p>
    <w:p w14:paraId="78D5E2B3" w14:textId="77777777" w:rsidR="00BF7893" w:rsidRDefault="00BF7893" w:rsidP="00BF7893"/>
    <w:p w14:paraId="4066E909" w14:textId="77777777" w:rsidR="00BF7893" w:rsidRDefault="00BF7893" w:rsidP="00BF7893">
      <w:r>
        <w:t>1132</w:t>
      </w:r>
    </w:p>
    <w:p w14:paraId="4706C96C" w14:textId="77777777" w:rsidR="00BF7893" w:rsidRDefault="00BF7893" w:rsidP="00BF7893">
      <w:r>
        <w:t>00:57:44,480 --&gt; 00:57:46,530</w:t>
      </w:r>
    </w:p>
    <w:p w14:paraId="6A6A153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也就是得到了正確的</w:t>
      </w:r>
    </w:p>
    <w:p w14:paraId="02BBD44B" w14:textId="77777777" w:rsidR="00BF7893" w:rsidRDefault="00BF7893" w:rsidP="00BF7893"/>
    <w:p w14:paraId="7ACBEC67" w14:textId="77777777" w:rsidR="00BF7893" w:rsidRDefault="00BF7893" w:rsidP="00BF7893">
      <w:r>
        <w:t>1133</w:t>
      </w:r>
    </w:p>
    <w:p w14:paraId="7C391D3C" w14:textId="77777777" w:rsidR="00BF7893" w:rsidRDefault="00BF7893" w:rsidP="00BF7893">
      <w:r>
        <w:t>00:57:46,530 --&gt; 00:57:48,890</w:t>
      </w:r>
    </w:p>
    <w:p w14:paraId="3623744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越來越多知者得到更正確的禪定</w:t>
      </w:r>
    </w:p>
    <w:p w14:paraId="09303D15" w14:textId="77777777" w:rsidR="00BF7893" w:rsidRDefault="00BF7893" w:rsidP="00BF7893"/>
    <w:p w14:paraId="1AA40315" w14:textId="77777777" w:rsidR="00BF7893" w:rsidRDefault="00BF7893" w:rsidP="00BF7893">
      <w:r>
        <w:t>1134</w:t>
      </w:r>
    </w:p>
    <w:p w14:paraId="2116F5CD" w14:textId="77777777" w:rsidR="00BF7893" w:rsidRDefault="00BF7893" w:rsidP="00BF7893">
      <w:r>
        <w:t>00:57:49,060 --&gt; 00:57:51,250</w:t>
      </w:r>
    </w:p>
    <w:p w14:paraId="08E083A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由於持之以恆的</w:t>
      </w:r>
      <w:proofErr w:type="gramStart"/>
      <w:r>
        <w:rPr>
          <w:rFonts w:hint="eastAsia"/>
        </w:rPr>
        <w:t>培育覺性</w:t>
      </w:r>
      <w:proofErr w:type="gramEnd"/>
    </w:p>
    <w:p w14:paraId="282770C4" w14:textId="77777777" w:rsidR="00BF7893" w:rsidRDefault="00BF7893" w:rsidP="00BF7893"/>
    <w:p w14:paraId="0C1DD38B" w14:textId="77777777" w:rsidR="00BF7893" w:rsidRDefault="00BF7893" w:rsidP="00BF7893">
      <w:r>
        <w:t>1135</w:t>
      </w:r>
    </w:p>
    <w:p w14:paraId="6F4921C8" w14:textId="77777777" w:rsidR="00BF7893" w:rsidRDefault="00BF7893" w:rsidP="00BF7893">
      <w:r>
        <w:t>00:57:51,280 --&gt; 00:57:54,720</w:t>
      </w:r>
    </w:p>
    <w:p w14:paraId="63A1EEE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到了某一點我們就會發現說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它分離開了</w:t>
      </w:r>
    </w:p>
    <w:p w14:paraId="565676C5" w14:textId="77777777" w:rsidR="00BF7893" w:rsidRDefault="00BF7893" w:rsidP="00BF7893"/>
    <w:p w14:paraId="4E174A84" w14:textId="77777777" w:rsidR="00BF7893" w:rsidRDefault="00BF7893" w:rsidP="00BF7893">
      <w:r>
        <w:t>1136</w:t>
      </w:r>
    </w:p>
    <w:p w14:paraId="6E9299D2" w14:textId="77777777" w:rsidR="00BF7893" w:rsidRDefault="00BF7893" w:rsidP="00BF7893">
      <w:r>
        <w:t>00:57:54,770 --&gt; 00:57:55,580</w:t>
      </w:r>
    </w:p>
    <w:p w14:paraId="0923EE6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身是一個部分</w:t>
      </w:r>
    </w:p>
    <w:p w14:paraId="427D821E" w14:textId="77777777" w:rsidR="00BF7893" w:rsidRDefault="00BF7893" w:rsidP="00BF7893"/>
    <w:p w14:paraId="63F5822D" w14:textId="77777777" w:rsidR="00BF7893" w:rsidRDefault="00BF7893" w:rsidP="00BF7893">
      <w:r>
        <w:t>1137</w:t>
      </w:r>
    </w:p>
    <w:p w14:paraId="5C8FEAE9" w14:textId="77777777" w:rsidR="00BF7893" w:rsidRDefault="00BF7893" w:rsidP="00BF7893">
      <w:r>
        <w:t>00:57:55,900 --&gt; 00:57:56,940</w:t>
      </w:r>
    </w:p>
    <w:p w14:paraId="1833E26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受是一個部分</w:t>
      </w:r>
    </w:p>
    <w:p w14:paraId="1982847C" w14:textId="77777777" w:rsidR="00BF7893" w:rsidRDefault="00BF7893" w:rsidP="00BF7893"/>
    <w:p w14:paraId="3F213973" w14:textId="77777777" w:rsidR="00BF7893" w:rsidRDefault="00BF7893" w:rsidP="00BF7893">
      <w:r>
        <w:t>1138</w:t>
      </w:r>
    </w:p>
    <w:p w14:paraId="78A5D7A7" w14:textId="77777777" w:rsidR="00BF7893" w:rsidRDefault="00BF7893" w:rsidP="00BF7893">
      <w:r>
        <w:t>00:57:57,070 --&gt; 00:57:58,640</w:t>
      </w:r>
    </w:p>
    <w:p w14:paraId="0D4F0A9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想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是一個部分</w:t>
      </w:r>
    </w:p>
    <w:p w14:paraId="2C5541E8" w14:textId="77777777" w:rsidR="00BF7893" w:rsidRDefault="00BF7893" w:rsidP="00BF7893"/>
    <w:p w14:paraId="5DCE23F7" w14:textId="77777777" w:rsidR="00BF7893" w:rsidRDefault="00BF7893" w:rsidP="00BF7893">
      <w:r>
        <w:t>1139</w:t>
      </w:r>
    </w:p>
    <w:p w14:paraId="4846ADE5" w14:textId="77777777" w:rsidR="00BF7893" w:rsidRDefault="00BF7893" w:rsidP="00BF7893">
      <w:r>
        <w:t>00:57:58,730 --&gt; 00:58:00,340</w:t>
      </w:r>
    </w:p>
    <w:p w14:paraId="5A8A0AF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行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它是一個部分</w:t>
      </w:r>
    </w:p>
    <w:p w14:paraId="7CD4CC8C" w14:textId="77777777" w:rsidR="00BF7893" w:rsidRDefault="00BF7893" w:rsidP="00BF7893"/>
    <w:p w14:paraId="0AB816FE" w14:textId="77777777" w:rsidR="00BF7893" w:rsidRDefault="00BF7893" w:rsidP="00BF7893">
      <w:r>
        <w:t>1140</w:t>
      </w:r>
    </w:p>
    <w:p w14:paraId="5356B2C3" w14:textId="77777777" w:rsidR="00BF7893" w:rsidRDefault="00BF7893" w:rsidP="00BF7893">
      <w:r>
        <w:t>00:58:00,350 --&gt; 00:58:01,650</w:t>
      </w:r>
    </w:p>
    <w:p w14:paraId="4014CE4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識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也就是</w:t>
      </w:r>
    </w:p>
    <w:p w14:paraId="793AB27D" w14:textId="77777777" w:rsidR="00BF7893" w:rsidRDefault="00BF7893" w:rsidP="00BF7893"/>
    <w:p w14:paraId="5BDE5BCC" w14:textId="77777777" w:rsidR="00BF7893" w:rsidRDefault="00BF7893" w:rsidP="00BF7893">
      <w:r>
        <w:t>1141</w:t>
      </w:r>
    </w:p>
    <w:p w14:paraId="7C747AA5" w14:textId="77777777" w:rsidR="00BF7893" w:rsidRDefault="00BF7893" w:rsidP="00BF7893">
      <w:r>
        <w:t>00:58:01,890 --&gt; 00:58:04,970</w:t>
      </w:r>
    </w:p>
    <w:p w14:paraId="1B920E7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通過</w:t>
      </w:r>
      <w:proofErr w:type="gramStart"/>
      <w:r>
        <w:rPr>
          <w:rFonts w:hint="eastAsia"/>
        </w:rPr>
        <w:t>眼耳鼻舌身</w:t>
      </w:r>
      <w:proofErr w:type="gramEnd"/>
      <w:r>
        <w:rPr>
          <w:rFonts w:hint="eastAsia"/>
        </w:rPr>
        <w:t>生意根</w:t>
      </w:r>
      <w:proofErr w:type="gramStart"/>
      <w:r>
        <w:rPr>
          <w:rFonts w:hint="eastAsia"/>
        </w:rPr>
        <w:t>門去覺知</w:t>
      </w:r>
      <w:proofErr w:type="gramEnd"/>
    </w:p>
    <w:p w14:paraId="4D41D541" w14:textId="77777777" w:rsidR="00BF7893" w:rsidRDefault="00BF7893" w:rsidP="00BF7893"/>
    <w:p w14:paraId="719EF946" w14:textId="77777777" w:rsidR="00BF7893" w:rsidRDefault="00BF7893" w:rsidP="00BF7893">
      <w:r>
        <w:t>1142</w:t>
      </w:r>
    </w:p>
    <w:p w14:paraId="7ACDEA63" w14:textId="77777777" w:rsidR="00BF7893" w:rsidRDefault="00BF7893" w:rsidP="00BF7893">
      <w:r>
        <w:t>00:58:04,970 --&gt; 00:58:05,820</w:t>
      </w:r>
    </w:p>
    <w:p w14:paraId="48A5D0D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這是另外一個部分</w:t>
      </w:r>
    </w:p>
    <w:p w14:paraId="1C49080B" w14:textId="77777777" w:rsidR="00BF7893" w:rsidRDefault="00BF7893" w:rsidP="00BF7893"/>
    <w:p w14:paraId="38C65C39" w14:textId="77777777" w:rsidR="00BF7893" w:rsidRDefault="00BF7893" w:rsidP="00BF7893">
      <w:r>
        <w:t>1143</w:t>
      </w:r>
    </w:p>
    <w:p w14:paraId="2CCCC276" w14:textId="77777777" w:rsidR="00BF7893" w:rsidRDefault="00BF7893" w:rsidP="00BF7893">
      <w:r>
        <w:t>00:58:06,090 --&gt; 00:58:08,830</w:t>
      </w:r>
    </w:p>
    <w:p w14:paraId="464CF4D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不是說這樣分</w:t>
      </w:r>
      <w:r>
        <w:rPr>
          <w:rFonts w:hint="eastAsia"/>
        </w:rPr>
        <w:t xml:space="preserve"> </w:t>
      </w:r>
      <w:r>
        <w:rPr>
          <w:rFonts w:hint="eastAsia"/>
        </w:rPr>
        <w:t>身在這</w:t>
      </w:r>
      <w:r>
        <w:rPr>
          <w:rFonts w:hint="eastAsia"/>
        </w:rPr>
        <w:t xml:space="preserve"> </w:t>
      </w:r>
      <w:r>
        <w:rPr>
          <w:rFonts w:hint="eastAsia"/>
        </w:rPr>
        <w:t>受在這</w:t>
      </w:r>
    </w:p>
    <w:p w14:paraId="1159E35B" w14:textId="77777777" w:rsidR="00BF7893" w:rsidRDefault="00BF7893" w:rsidP="00BF7893"/>
    <w:p w14:paraId="4073C837" w14:textId="77777777" w:rsidR="00BF7893" w:rsidRDefault="00BF7893" w:rsidP="00BF7893">
      <w:r>
        <w:t>1144</w:t>
      </w:r>
    </w:p>
    <w:p w14:paraId="34D4BBA0" w14:textId="77777777" w:rsidR="00BF7893" w:rsidRDefault="00BF7893" w:rsidP="00BF7893">
      <w:r>
        <w:t>00:58:08,940 --&gt; 00:58:11,180</w:t>
      </w:r>
    </w:p>
    <w:p w14:paraId="602EB4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它不是說一團一團這樣分開</w:t>
      </w:r>
    </w:p>
    <w:p w14:paraId="7AC408E0" w14:textId="77777777" w:rsidR="00BF7893" w:rsidRDefault="00BF7893" w:rsidP="00BF7893"/>
    <w:p w14:paraId="4D957F59" w14:textId="77777777" w:rsidR="00BF7893" w:rsidRDefault="00BF7893" w:rsidP="00BF7893">
      <w:r>
        <w:t>1145</w:t>
      </w:r>
    </w:p>
    <w:p w14:paraId="7B434A7A" w14:textId="77777777" w:rsidR="00BF7893" w:rsidRDefault="00BF7893" w:rsidP="00BF7893">
      <w:r>
        <w:t>00:58:11,180 --&gt; 00:58:12,280</w:t>
      </w:r>
    </w:p>
    <w:p w14:paraId="5F8D1FA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它是都在這</w:t>
      </w:r>
      <w:proofErr w:type="gramStart"/>
      <w:r>
        <w:rPr>
          <w:rFonts w:hint="eastAsia"/>
        </w:rPr>
        <w:t>裏</w:t>
      </w:r>
      <w:proofErr w:type="gramEnd"/>
    </w:p>
    <w:p w14:paraId="44045B41" w14:textId="77777777" w:rsidR="00BF7893" w:rsidRDefault="00BF7893" w:rsidP="00BF7893"/>
    <w:p w14:paraId="762DA3AD" w14:textId="77777777" w:rsidR="00BF7893" w:rsidRDefault="00BF7893" w:rsidP="00BF7893">
      <w:r>
        <w:t>1146</w:t>
      </w:r>
    </w:p>
    <w:p w14:paraId="4FED2699" w14:textId="77777777" w:rsidR="00BF7893" w:rsidRDefault="00BF7893" w:rsidP="00BF7893">
      <w:r>
        <w:t>00:58:12,530 --&gt; 00:58:13,460</w:t>
      </w:r>
    </w:p>
    <w:p w14:paraId="57EE941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我們就會發現說</w:t>
      </w:r>
    </w:p>
    <w:p w14:paraId="76B3643B" w14:textId="77777777" w:rsidR="00BF7893" w:rsidRDefault="00BF7893" w:rsidP="00BF7893"/>
    <w:p w14:paraId="5B1928A3" w14:textId="77777777" w:rsidR="00BF7893" w:rsidRDefault="00BF7893" w:rsidP="00BF7893">
      <w:r>
        <w:t>1147</w:t>
      </w:r>
    </w:p>
    <w:p w14:paraId="6F38E322" w14:textId="77777777" w:rsidR="00BF7893" w:rsidRDefault="00BF7893" w:rsidP="00BF7893">
      <w:r>
        <w:t>00:58:13,850 --&gt; 00:58:15,100</w:t>
      </w:r>
    </w:p>
    <w:p w14:paraId="746E7B1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自然的部分呢</w:t>
      </w:r>
    </w:p>
    <w:p w14:paraId="4D754FB7" w14:textId="77777777" w:rsidR="00BF7893" w:rsidRDefault="00BF7893" w:rsidP="00BF7893"/>
    <w:p w14:paraId="287FED08" w14:textId="77777777" w:rsidR="00BF7893" w:rsidRDefault="00BF7893" w:rsidP="00BF7893">
      <w:r>
        <w:t>1148</w:t>
      </w:r>
    </w:p>
    <w:p w14:paraId="4EB525AB" w14:textId="77777777" w:rsidR="00BF7893" w:rsidRDefault="00BF7893" w:rsidP="00BF7893">
      <w:r>
        <w:t>00:58:15,100 --&gt; 00:58:17,520</w:t>
      </w:r>
    </w:p>
    <w:p w14:paraId="1673023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它是不同的部分</w:t>
      </w:r>
    </w:p>
    <w:p w14:paraId="5527C8F2" w14:textId="77777777" w:rsidR="00BF7893" w:rsidRDefault="00BF7893" w:rsidP="00BF7893"/>
    <w:p w14:paraId="7254E020" w14:textId="77777777" w:rsidR="00BF7893" w:rsidRDefault="00BF7893" w:rsidP="00BF7893">
      <w:r>
        <w:t>1149</w:t>
      </w:r>
    </w:p>
    <w:p w14:paraId="3D272143" w14:textId="77777777" w:rsidR="00BF7893" w:rsidRDefault="00BF7893" w:rsidP="00BF7893">
      <w:r>
        <w:t>00:58:17,810 --&gt; 00:58:20,690</w:t>
      </w:r>
    </w:p>
    <w:p w14:paraId="2133E81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而且每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部分它執行不同的功能</w:t>
      </w:r>
    </w:p>
    <w:p w14:paraId="5F5AE77C" w14:textId="77777777" w:rsidR="00BF7893" w:rsidRDefault="00BF7893" w:rsidP="00BF7893"/>
    <w:p w14:paraId="3D6F5DEF" w14:textId="77777777" w:rsidR="00BF7893" w:rsidRDefault="00BF7893" w:rsidP="00BF7893">
      <w:r>
        <w:t>1150</w:t>
      </w:r>
    </w:p>
    <w:p w14:paraId="74736426" w14:textId="77777777" w:rsidR="00BF7893" w:rsidRDefault="00BF7893" w:rsidP="00BF7893">
      <w:r>
        <w:t>00:58:20,690 --&gt; 00:58:21,420</w:t>
      </w:r>
    </w:p>
    <w:p w14:paraId="09D60D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</w:t>
      </w:r>
    </w:p>
    <w:p w14:paraId="73C5400E" w14:textId="77777777" w:rsidR="00BF7893" w:rsidRDefault="00BF7893" w:rsidP="00BF7893"/>
    <w:p w14:paraId="713753D1" w14:textId="77777777" w:rsidR="00BF7893" w:rsidRDefault="00BF7893" w:rsidP="00BF7893">
      <w:r>
        <w:t>1151</w:t>
      </w:r>
    </w:p>
    <w:p w14:paraId="72976724" w14:textId="77777777" w:rsidR="00BF7893" w:rsidRDefault="00BF7893" w:rsidP="00BF7893">
      <w:r>
        <w:t>00:58:21,770 --&gt; 00:58:23,160</w:t>
      </w:r>
    </w:p>
    <w:p w14:paraId="355CD7C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然後我們把它聚合起來</w:t>
      </w:r>
    </w:p>
    <w:p w14:paraId="45CE9EF8" w14:textId="77777777" w:rsidR="00BF7893" w:rsidRDefault="00BF7893" w:rsidP="00BF7893"/>
    <w:p w14:paraId="22B57A58" w14:textId="77777777" w:rsidR="00BF7893" w:rsidRDefault="00BF7893" w:rsidP="00BF7893">
      <w:r>
        <w:t>1152</w:t>
      </w:r>
    </w:p>
    <w:p w14:paraId="27234B2D" w14:textId="77777777" w:rsidR="00BF7893" w:rsidRDefault="00BF7893" w:rsidP="00BF7893">
      <w:r>
        <w:t>00:58:23,230 --&gt; 00:58:23,990</w:t>
      </w:r>
    </w:p>
    <w:p w14:paraId="1007C29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就變成了我</w:t>
      </w:r>
    </w:p>
    <w:p w14:paraId="14C0A1AD" w14:textId="77777777" w:rsidR="00BF7893" w:rsidRDefault="00BF7893" w:rsidP="00BF7893"/>
    <w:p w14:paraId="3D0731A1" w14:textId="77777777" w:rsidR="00BF7893" w:rsidRDefault="00BF7893" w:rsidP="00BF7893">
      <w:r>
        <w:t>1153</w:t>
      </w:r>
    </w:p>
    <w:p w14:paraId="5807C7C7" w14:textId="77777777" w:rsidR="00BF7893" w:rsidRDefault="00BF7893" w:rsidP="00BF7893">
      <w:r>
        <w:t>00:58:24,480 --&gt; 00:58:26,990</w:t>
      </w:r>
    </w:p>
    <w:p w14:paraId="3D87F2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當沒有知者的時候</w:t>
      </w:r>
    </w:p>
    <w:p w14:paraId="236B8D2C" w14:textId="77777777" w:rsidR="00BF7893" w:rsidRDefault="00BF7893" w:rsidP="00BF7893"/>
    <w:p w14:paraId="7013A174" w14:textId="77777777" w:rsidR="00BF7893" w:rsidRDefault="00BF7893" w:rsidP="00BF7893">
      <w:r>
        <w:t>1154</w:t>
      </w:r>
    </w:p>
    <w:p w14:paraId="3C25E27E" w14:textId="77777777" w:rsidR="00BF7893" w:rsidRDefault="00BF7893" w:rsidP="00BF7893">
      <w:r>
        <w:t>00:58:27,490 --&gt; 00:58:29,410</w:t>
      </w:r>
    </w:p>
    <w:p w14:paraId="146EBF4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他就會是我</w:t>
      </w:r>
    </w:p>
    <w:p w14:paraId="77AD203E" w14:textId="77777777" w:rsidR="00BF7893" w:rsidRDefault="00BF7893" w:rsidP="00BF7893"/>
    <w:p w14:paraId="47BAEABA" w14:textId="77777777" w:rsidR="00BF7893" w:rsidRDefault="00BF7893" w:rsidP="00BF7893">
      <w:r>
        <w:t>1155</w:t>
      </w:r>
    </w:p>
    <w:p w14:paraId="68CBB351" w14:textId="77777777" w:rsidR="00BF7893" w:rsidRDefault="00BF7893" w:rsidP="00BF7893">
      <w:r>
        <w:t>00:58:29,710 --&gt; 00:58:33,180</w:t>
      </w:r>
    </w:p>
    <w:p w14:paraId="69AB0AC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當我們開始有正確的禪定之後</w:t>
      </w:r>
    </w:p>
    <w:p w14:paraId="61C98B1F" w14:textId="77777777" w:rsidR="00BF7893" w:rsidRDefault="00BF7893" w:rsidP="00BF7893"/>
    <w:p w14:paraId="0BEB16C1" w14:textId="77777777" w:rsidR="00BF7893" w:rsidRDefault="00BF7893" w:rsidP="00BF7893">
      <w:r>
        <w:t>1156</w:t>
      </w:r>
    </w:p>
    <w:p w14:paraId="54D4B291" w14:textId="77777777" w:rsidR="00BF7893" w:rsidRDefault="00BF7893" w:rsidP="00BF7893">
      <w:r>
        <w:t>00:58:34,410 --&gt; 00:58:36,770</w:t>
      </w:r>
    </w:p>
    <w:p w14:paraId="7ED35750" w14:textId="77777777" w:rsidR="00BF7893" w:rsidRDefault="00BF7893" w:rsidP="00BF7893">
      <w:r>
        <w:rPr>
          <w:rFonts w:hint="eastAsia"/>
        </w:rPr>
        <w:t>這個聚合成爲一的這個事物</w:t>
      </w:r>
    </w:p>
    <w:p w14:paraId="0CC994D2" w14:textId="77777777" w:rsidR="00BF7893" w:rsidRDefault="00BF7893" w:rsidP="00BF7893"/>
    <w:p w14:paraId="2C5F0067" w14:textId="77777777" w:rsidR="00BF7893" w:rsidRDefault="00BF7893" w:rsidP="00BF7893">
      <w:r>
        <w:t>1157</w:t>
      </w:r>
    </w:p>
    <w:p w14:paraId="539F272A" w14:textId="77777777" w:rsidR="00BF7893" w:rsidRDefault="00BF7893" w:rsidP="00BF7893">
      <w:r>
        <w:t>00:58:36,810 --&gt; 00:58:38,191</w:t>
      </w:r>
    </w:p>
    <w:p w14:paraId="1BAE557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</w:t>
      </w:r>
    </w:p>
    <w:p w14:paraId="0A129772" w14:textId="77777777" w:rsidR="00BF7893" w:rsidRDefault="00BF7893" w:rsidP="00BF7893"/>
    <w:p w14:paraId="0648ADA2" w14:textId="77777777" w:rsidR="00BF7893" w:rsidRDefault="00BF7893" w:rsidP="00BF7893">
      <w:r>
        <w:t>1158</w:t>
      </w:r>
    </w:p>
    <w:p w14:paraId="2D39E2B0" w14:textId="77777777" w:rsidR="00BF7893" w:rsidRDefault="00BF7893" w:rsidP="00BF7893">
      <w:r>
        <w:t>00:58:38,191 --&gt; 00:58:41,060</w:t>
      </w:r>
    </w:p>
    <w:p w14:paraId="20BA54A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我們就會感覺到說</w:t>
      </w:r>
      <w:r>
        <w:rPr>
          <w:rFonts w:hint="eastAsia"/>
        </w:rPr>
        <w:t xml:space="preserve"> </w:t>
      </w:r>
      <w:r>
        <w:rPr>
          <w:rFonts w:hint="eastAsia"/>
        </w:rPr>
        <w:t>它能夠分離開了</w:t>
      </w:r>
    </w:p>
    <w:p w14:paraId="274F496A" w14:textId="77777777" w:rsidR="00BF7893" w:rsidRDefault="00BF7893" w:rsidP="00BF7893"/>
    <w:p w14:paraId="27C035CF" w14:textId="77777777" w:rsidR="00BF7893" w:rsidRDefault="00BF7893" w:rsidP="00BF7893">
      <w:r>
        <w:t>1159</w:t>
      </w:r>
    </w:p>
    <w:p w14:paraId="13DD18EC" w14:textId="77777777" w:rsidR="00BF7893" w:rsidRDefault="00BF7893" w:rsidP="00BF7893">
      <w:r>
        <w:t>00:58:41,060 --&gt; 00:58:42,660</w:t>
      </w:r>
    </w:p>
    <w:p w14:paraId="2411DD9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它能夠分離開</w:t>
      </w:r>
    </w:p>
    <w:p w14:paraId="5C6ECB1C" w14:textId="77777777" w:rsidR="00BF7893" w:rsidRDefault="00BF7893" w:rsidP="00BF7893"/>
    <w:p w14:paraId="2172E889" w14:textId="77777777" w:rsidR="00BF7893" w:rsidRDefault="00BF7893" w:rsidP="00BF7893">
      <w:r>
        <w:t>1160</w:t>
      </w:r>
    </w:p>
    <w:p w14:paraId="504F90CE" w14:textId="77777777" w:rsidR="00BF7893" w:rsidRDefault="00BF7893" w:rsidP="00BF7893">
      <w:r>
        <w:t>00:58:42,690 --&gt; 00:58:44,020</w:t>
      </w:r>
    </w:p>
    <w:p w14:paraId="1773222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不是把它推送出去</w:t>
      </w:r>
    </w:p>
    <w:p w14:paraId="36F1FA8D" w14:textId="77777777" w:rsidR="00BF7893" w:rsidRDefault="00BF7893" w:rsidP="00BF7893"/>
    <w:p w14:paraId="7C25B887" w14:textId="77777777" w:rsidR="00BF7893" w:rsidRDefault="00BF7893" w:rsidP="00BF7893">
      <w:r>
        <w:t>1161</w:t>
      </w:r>
    </w:p>
    <w:p w14:paraId="4E2513EB" w14:textId="77777777" w:rsidR="00BF7893" w:rsidRDefault="00BF7893" w:rsidP="00BF7893">
      <w:r>
        <w:t>00:58:44,020 --&gt; 00:58:45,150</w:t>
      </w:r>
    </w:p>
    <w:p w14:paraId="7F7A086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它就在這</w:t>
      </w:r>
    </w:p>
    <w:p w14:paraId="07A0E55C" w14:textId="77777777" w:rsidR="00BF7893" w:rsidRDefault="00BF7893" w:rsidP="00BF7893"/>
    <w:p w14:paraId="428BA5CE" w14:textId="77777777" w:rsidR="00BF7893" w:rsidRDefault="00BF7893" w:rsidP="00BF7893">
      <w:r>
        <w:t>1162</w:t>
      </w:r>
    </w:p>
    <w:p w14:paraId="0264B033" w14:textId="77777777" w:rsidR="00BF7893" w:rsidRDefault="00BF7893" w:rsidP="00BF7893">
      <w:r>
        <w:t>00:58:45,350 --&gt; 00:58:48,430</w:t>
      </w:r>
    </w:p>
    <w:p w14:paraId="6BC8384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但是我們就能感覺到說它有</w:t>
      </w:r>
    </w:p>
    <w:p w14:paraId="7B237B31" w14:textId="77777777" w:rsidR="00BF7893" w:rsidRDefault="00BF7893" w:rsidP="00BF7893"/>
    <w:p w14:paraId="1B3A0CB3" w14:textId="77777777" w:rsidR="00BF7893" w:rsidRDefault="00BF7893" w:rsidP="00BF7893">
      <w:r>
        <w:t>1163</w:t>
      </w:r>
    </w:p>
    <w:p w14:paraId="1D05F949" w14:textId="77777777" w:rsidR="00BF7893" w:rsidRDefault="00BF7893" w:rsidP="00BF7893">
      <w:r>
        <w:t>00:58:48,720 --&gt; 00:58:51,180</w:t>
      </w:r>
    </w:p>
    <w:p w14:paraId="0939193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它們執行不同的工作的這些事務</w:t>
      </w:r>
    </w:p>
    <w:p w14:paraId="6E895FEB" w14:textId="77777777" w:rsidR="00BF7893" w:rsidRDefault="00BF7893" w:rsidP="00BF7893"/>
    <w:p w14:paraId="2731ADC3" w14:textId="77777777" w:rsidR="00BF7893" w:rsidRDefault="00BF7893" w:rsidP="00BF7893">
      <w:r>
        <w:t>1164</w:t>
      </w:r>
    </w:p>
    <w:p w14:paraId="37E3E131" w14:textId="77777777" w:rsidR="00BF7893" w:rsidRDefault="00BF7893" w:rsidP="00BF7893">
      <w:r>
        <w:t>00:58:51,180 --&gt; 00:58:52,120</w:t>
      </w:r>
    </w:p>
    <w:p w14:paraId="3C42D5F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它在這</w:t>
      </w:r>
      <w:proofErr w:type="gramStart"/>
      <w:r>
        <w:rPr>
          <w:rFonts w:hint="eastAsia"/>
        </w:rPr>
        <w:t>裏</w:t>
      </w:r>
      <w:proofErr w:type="gramEnd"/>
    </w:p>
    <w:p w14:paraId="6B1825CC" w14:textId="77777777" w:rsidR="00BF7893" w:rsidRDefault="00BF7893" w:rsidP="00BF7893"/>
    <w:p w14:paraId="186EE99D" w14:textId="77777777" w:rsidR="00BF7893" w:rsidRDefault="00BF7893" w:rsidP="00BF7893">
      <w:r>
        <w:t>1165</w:t>
      </w:r>
    </w:p>
    <w:p w14:paraId="7204F217" w14:textId="77777777" w:rsidR="00BF7893" w:rsidRDefault="00BF7893" w:rsidP="00BF7893">
      <w:r>
        <w:t>00:58:52,160 --&gt; 00:58:55,740</w:t>
      </w:r>
    </w:p>
    <w:p w14:paraId="42C8563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它執行不同職責功能的這些事物</w:t>
      </w:r>
    </w:p>
    <w:p w14:paraId="1A9F56C4" w14:textId="77777777" w:rsidR="00BF7893" w:rsidRDefault="00BF7893" w:rsidP="00BF7893"/>
    <w:p w14:paraId="6DD0632F" w14:textId="77777777" w:rsidR="00BF7893" w:rsidRDefault="00BF7893" w:rsidP="00BF7893">
      <w:r>
        <w:t>1166</w:t>
      </w:r>
    </w:p>
    <w:p w14:paraId="6E79F4F0" w14:textId="77777777" w:rsidR="00BF7893" w:rsidRDefault="00BF7893" w:rsidP="00BF7893">
      <w:r>
        <w:t>00:58:55,850 --&gt; 00:58:59,290</w:t>
      </w:r>
    </w:p>
    <w:p w14:paraId="57B6868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我們把它叫做五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 xml:space="preserve"> </w:t>
      </w:r>
    </w:p>
    <w:p w14:paraId="10550108" w14:textId="77777777" w:rsidR="00BF7893" w:rsidRDefault="00BF7893" w:rsidP="00BF7893"/>
    <w:p w14:paraId="281544A8" w14:textId="77777777" w:rsidR="00BF7893" w:rsidRDefault="00BF7893" w:rsidP="00BF7893">
      <w:r>
        <w:t>1167</w:t>
      </w:r>
    </w:p>
    <w:p w14:paraId="52F7B613" w14:textId="77777777" w:rsidR="00BF7893" w:rsidRDefault="00BF7893" w:rsidP="00BF7893">
      <w:r>
        <w:t>00:58:59,450 --&gt; 00:59:00,340</w:t>
      </w:r>
    </w:p>
    <w:p w14:paraId="0410D6F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或者叫五個部分</w:t>
      </w:r>
    </w:p>
    <w:p w14:paraId="15136FF7" w14:textId="77777777" w:rsidR="00BF7893" w:rsidRDefault="00BF7893" w:rsidP="00BF7893"/>
    <w:p w14:paraId="25BB0CFB" w14:textId="77777777" w:rsidR="00BF7893" w:rsidRDefault="00BF7893" w:rsidP="00BF7893">
      <w:r>
        <w:t>1168</w:t>
      </w:r>
    </w:p>
    <w:p w14:paraId="13EDC025" w14:textId="77777777" w:rsidR="00BF7893" w:rsidRDefault="00BF7893" w:rsidP="00BF7893">
      <w:r>
        <w:t>00:59:00,360 --&gt; 00:59:02,740</w:t>
      </w:r>
    </w:p>
    <w:p w14:paraId="22F0FF7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部分不是這樣</w:t>
      </w:r>
    </w:p>
    <w:p w14:paraId="12846E24" w14:textId="77777777" w:rsidR="00BF7893" w:rsidRDefault="00BF7893" w:rsidP="00BF7893"/>
    <w:p w14:paraId="7D82179E" w14:textId="77777777" w:rsidR="00BF7893" w:rsidRDefault="00BF7893" w:rsidP="00BF7893">
      <w:r>
        <w:t>1169</w:t>
      </w:r>
    </w:p>
    <w:p w14:paraId="02D0FF9D" w14:textId="77777777" w:rsidR="00BF7893" w:rsidRDefault="00BF7893" w:rsidP="00BF7893">
      <w:r>
        <w:t>00:59:02,740 --&gt; 00:59:05,480</w:t>
      </w:r>
    </w:p>
    <w:p w14:paraId="26EADD3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分離一個部分</w:t>
      </w:r>
      <w:r>
        <w:rPr>
          <w:rFonts w:hint="eastAsia"/>
        </w:rPr>
        <w:t xml:space="preserve"> </w:t>
      </w:r>
      <w:r>
        <w:rPr>
          <w:rFonts w:hint="eastAsia"/>
        </w:rPr>
        <w:t>一個部分</w:t>
      </w:r>
      <w:r>
        <w:rPr>
          <w:rFonts w:hint="eastAsia"/>
        </w:rPr>
        <w:t xml:space="preserve"> </w:t>
      </w:r>
      <w:r>
        <w:rPr>
          <w:rFonts w:hint="eastAsia"/>
        </w:rPr>
        <w:t>它都在這</w:t>
      </w:r>
    </w:p>
    <w:p w14:paraId="1B353CC9" w14:textId="77777777" w:rsidR="00BF7893" w:rsidRDefault="00BF7893" w:rsidP="00BF7893"/>
    <w:p w14:paraId="64699F2B" w14:textId="77777777" w:rsidR="00BF7893" w:rsidRDefault="00BF7893" w:rsidP="00BF7893">
      <w:r>
        <w:t>1170</w:t>
      </w:r>
    </w:p>
    <w:p w14:paraId="430C1EA5" w14:textId="77777777" w:rsidR="00BF7893" w:rsidRDefault="00BF7893" w:rsidP="00BF7893">
      <w:r>
        <w:t>00:59:05,480 --&gt; 00:59:10,360</w:t>
      </w:r>
    </w:p>
    <w:p w14:paraId="43007A9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只不過它是執行不同職責</w:t>
      </w:r>
      <w:r>
        <w:rPr>
          <w:rFonts w:hint="eastAsia"/>
        </w:rPr>
        <w:t xml:space="preserve"> </w:t>
      </w:r>
      <w:r>
        <w:rPr>
          <w:rFonts w:hint="eastAsia"/>
        </w:rPr>
        <w:t>不同功能的五個事物</w:t>
      </w:r>
    </w:p>
    <w:p w14:paraId="046C5DE9" w14:textId="77777777" w:rsidR="00BF7893" w:rsidRDefault="00BF7893" w:rsidP="00BF7893"/>
    <w:p w14:paraId="4C5B5FB4" w14:textId="77777777" w:rsidR="00BF7893" w:rsidRDefault="00BF7893" w:rsidP="00BF7893">
      <w:r>
        <w:t>1171</w:t>
      </w:r>
    </w:p>
    <w:p w14:paraId="68734EBC" w14:textId="77777777" w:rsidR="00BF7893" w:rsidRDefault="00BF7893" w:rsidP="00BF7893">
      <w:r>
        <w:t>00:59:10,530 --&gt; 00:59:14,040</w:t>
      </w:r>
    </w:p>
    <w:p w14:paraId="2AA0740A" w14:textId="382F39F4" w:rsidR="00BF7893" w:rsidRDefault="00BF7893" w:rsidP="00BF7893">
      <w:pPr>
        <w:rPr>
          <w:rFonts w:hint="eastAsia"/>
        </w:rPr>
      </w:pPr>
      <w:r>
        <w:rPr>
          <w:rFonts w:hint="eastAsia"/>
        </w:rPr>
        <w:t>而且這五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執行不同功能職責的</w:t>
      </w:r>
      <w:del w:id="64" w:author="國彰 陳" w:date="2024-10-21T09:07:00Z" w16du:dateUtc="2024-10-21T01:07:00Z">
        <w:r w:rsidR="00454D47">
          <w:rPr>
            <w:rFonts w:hint="eastAsia"/>
          </w:rPr>
          <w:delText>事務</w:delText>
        </w:r>
      </w:del>
      <w:ins w:id="65" w:author="國彰 陳" w:date="2024-10-21T09:07:00Z" w16du:dateUtc="2024-10-21T01:07:00Z">
        <w:r>
          <w:rPr>
            <w:rFonts w:hint="eastAsia"/>
          </w:rPr>
          <w:t>事物</w:t>
        </w:r>
      </w:ins>
    </w:p>
    <w:p w14:paraId="68907321" w14:textId="77777777" w:rsidR="00BF7893" w:rsidRDefault="00BF7893" w:rsidP="00BF7893"/>
    <w:p w14:paraId="089DAE7B" w14:textId="77777777" w:rsidR="00BF7893" w:rsidRDefault="00BF7893" w:rsidP="00BF7893">
      <w:r>
        <w:t>1172</w:t>
      </w:r>
    </w:p>
    <w:p w14:paraId="243B50F8" w14:textId="77777777" w:rsidR="00BF7893" w:rsidRDefault="00BF7893" w:rsidP="00BF7893">
      <w:r>
        <w:t>00:59:14,170 --&gt; 00:59:17,640</w:t>
      </w:r>
    </w:p>
    <w:p w14:paraId="129DFAFC" w14:textId="4FD2A791" w:rsidR="00BF7893" w:rsidRDefault="00454D47" w:rsidP="00BF7893">
      <w:pPr>
        <w:rPr>
          <w:rFonts w:hint="eastAsia"/>
        </w:rPr>
      </w:pPr>
      <w:del w:id="66" w:author="國彰 陳" w:date="2024-10-21T09:07:00Z" w16du:dateUtc="2024-10-21T01:07:00Z">
        <w:r>
          <w:rPr>
            <w:rFonts w:hint="eastAsia"/>
          </w:rPr>
          <w:delText>它他們</w:delText>
        </w:r>
      </w:del>
      <w:ins w:id="67" w:author="國彰 陳" w:date="2024-10-21T09:07:00Z" w16du:dateUtc="2024-10-21T01:07:00Z">
        <w:r w:rsidR="00BF7893">
          <w:rPr>
            <w:rFonts w:hint="eastAsia"/>
          </w:rPr>
          <w:t>它們</w:t>
        </w:r>
      </w:ins>
      <w:r w:rsidR="00BF7893">
        <w:rPr>
          <w:rFonts w:hint="eastAsia"/>
        </w:rPr>
        <w:t>互</w:t>
      </w:r>
      <w:del w:id="68" w:author="國彰 陳" w:date="2024-10-21T09:07:00Z" w16du:dateUtc="2024-10-21T01:07:00Z">
        <w:r>
          <w:rPr>
            <w:rFonts w:hint="eastAsia"/>
          </w:rPr>
          <w:delText>互相</w:delText>
        </w:r>
      </w:del>
      <w:ins w:id="69" w:author="國彰 陳" w:date="2024-10-21T09:07:00Z" w16du:dateUtc="2024-10-21T01:07:00Z">
        <w:r w:rsidR="00BF7893">
          <w:rPr>
            <w:rFonts w:hint="eastAsia"/>
          </w:rPr>
          <w:t>不相</w:t>
        </w:r>
      </w:ins>
      <w:r w:rsidR="00BF7893">
        <w:rPr>
          <w:rFonts w:hint="eastAsia"/>
        </w:rPr>
        <w:t>關</w:t>
      </w:r>
    </w:p>
    <w:p w14:paraId="51B25490" w14:textId="77777777" w:rsidR="00BF7893" w:rsidRDefault="00BF7893" w:rsidP="00BF7893"/>
    <w:p w14:paraId="4162E8F0" w14:textId="77777777" w:rsidR="00BF7893" w:rsidRDefault="00BF7893" w:rsidP="00BF7893">
      <w:r>
        <w:t>1173</w:t>
      </w:r>
    </w:p>
    <w:p w14:paraId="0A8F03C0" w14:textId="77777777" w:rsidR="00BF7893" w:rsidRDefault="00BF7893" w:rsidP="00BF7893">
      <w:r>
        <w:t>00:59:18,530 --&gt; 00:59:21,700</w:t>
      </w:r>
    </w:p>
    <w:p w14:paraId="2B8F97F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而且沒有哪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我們可以真正去命令它</w:t>
      </w:r>
    </w:p>
    <w:p w14:paraId="3EC4E56C" w14:textId="77777777" w:rsidR="00BF7893" w:rsidRDefault="00BF7893" w:rsidP="00BF7893"/>
    <w:p w14:paraId="22A23727" w14:textId="77777777" w:rsidR="00BF7893" w:rsidRDefault="00BF7893" w:rsidP="00BF7893">
      <w:r>
        <w:t>1174</w:t>
      </w:r>
    </w:p>
    <w:p w14:paraId="442AA19E" w14:textId="77777777" w:rsidR="00BF7893" w:rsidRDefault="00BF7893" w:rsidP="00BF7893">
      <w:r>
        <w:t>00:59:21,810 --&gt; 00:59:25,420</w:t>
      </w:r>
    </w:p>
    <w:p w14:paraId="32870B0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我沒有辦法去求它說</w:t>
      </w:r>
      <w:r>
        <w:rPr>
          <w:rFonts w:hint="eastAsia"/>
        </w:rPr>
        <w:t xml:space="preserve"> </w:t>
      </w:r>
      <w:r>
        <w:rPr>
          <w:rFonts w:hint="eastAsia"/>
        </w:rPr>
        <w:t>要求它說</w:t>
      </w:r>
    </w:p>
    <w:p w14:paraId="01BFFE11" w14:textId="77777777" w:rsidR="00BF7893" w:rsidRDefault="00BF7893" w:rsidP="00BF7893"/>
    <w:p w14:paraId="3D828DD2" w14:textId="77777777" w:rsidR="00BF7893" w:rsidRDefault="00BF7893" w:rsidP="00BF7893">
      <w:r>
        <w:t>1175</w:t>
      </w:r>
    </w:p>
    <w:p w14:paraId="54877B3F" w14:textId="77777777" w:rsidR="00BF7893" w:rsidRDefault="00BF7893" w:rsidP="00BF7893">
      <w:r>
        <w:t>00:59:25,650 --&gt; 00:59:26,620</w:t>
      </w:r>
    </w:p>
    <w:p w14:paraId="6C8FF51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應該這樣子</w:t>
      </w:r>
    </w:p>
    <w:p w14:paraId="69B9EE42" w14:textId="77777777" w:rsidR="00BF7893" w:rsidRDefault="00BF7893" w:rsidP="00BF7893"/>
    <w:p w14:paraId="1CF64CB2" w14:textId="77777777" w:rsidR="00BF7893" w:rsidRDefault="00BF7893" w:rsidP="00BF7893">
      <w:r>
        <w:t>1176</w:t>
      </w:r>
    </w:p>
    <w:p w14:paraId="2FE8FFAA" w14:textId="77777777" w:rsidR="00BF7893" w:rsidRDefault="00BF7893" w:rsidP="00BF7893">
      <w:r>
        <w:t>00:59:26,620 --&gt; 00:59:27,960</w:t>
      </w:r>
    </w:p>
    <w:p w14:paraId="18A4DCA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應該好</w:t>
      </w:r>
    </w:p>
    <w:p w14:paraId="07B28A01" w14:textId="77777777" w:rsidR="00BF7893" w:rsidRDefault="00BF7893" w:rsidP="00BF7893"/>
    <w:p w14:paraId="676501D5" w14:textId="77777777" w:rsidR="00BF7893" w:rsidRDefault="00BF7893" w:rsidP="00BF7893">
      <w:r>
        <w:t>1177</w:t>
      </w:r>
    </w:p>
    <w:p w14:paraId="29042E6F" w14:textId="77777777" w:rsidR="00BF7893" w:rsidRDefault="00BF7893" w:rsidP="00BF7893">
      <w:r>
        <w:t>00:59:28,090 --&gt; 00:59:30,840</w:t>
      </w:r>
    </w:p>
    <w:p w14:paraId="20761AF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應該快樂</w:t>
      </w:r>
    </w:p>
    <w:p w14:paraId="6DF42F05" w14:textId="77777777" w:rsidR="00BF7893" w:rsidRDefault="00BF7893" w:rsidP="00BF7893"/>
    <w:p w14:paraId="4BBCB7BF" w14:textId="77777777" w:rsidR="00BF7893" w:rsidRDefault="00BF7893" w:rsidP="00BF7893">
      <w:r>
        <w:t>1178</w:t>
      </w:r>
    </w:p>
    <w:p w14:paraId="21E1E7A4" w14:textId="77777777" w:rsidR="00BF7893" w:rsidRDefault="00BF7893" w:rsidP="00BF7893">
      <w:r>
        <w:t>00:59:31,010 --&gt; 00:59:32,580</w:t>
      </w:r>
    </w:p>
    <w:p w14:paraId="72803C7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應該照作好</w:t>
      </w:r>
    </w:p>
    <w:p w14:paraId="3C9CA2C8" w14:textId="77777777" w:rsidR="00BF7893" w:rsidRDefault="00BF7893" w:rsidP="00BF7893"/>
    <w:p w14:paraId="601DAEBE" w14:textId="77777777" w:rsidR="00BF7893" w:rsidRDefault="00BF7893" w:rsidP="00BF7893">
      <w:r>
        <w:t>1179</w:t>
      </w:r>
    </w:p>
    <w:p w14:paraId="6DC591ED" w14:textId="77777777" w:rsidR="00BF7893" w:rsidRDefault="00BF7893" w:rsidP="00BF7893">
      <w:r>
        <w:t>00:59:32,910 --&gt; 00:59:34,300</w:t>
      </w:r>
    </w:p>
    <w:p w14:paraId="4F7C284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應該照作壞</w:t>
      </w:r>
    </w:p>
    <w:p w14:paraId="6923383D" w14:textId="77777777" w:rsidR="00BF7893" w:rsidRDefault="00BF7893" w:rsidP="00BF7893"/>
    <w:p w14:paraId="07315853" w14:textId="77777777" w:rsidR="00BF7893" w:rsidRDefault="00BF7893" w:rsidP="00BF7893">
      <w:r>
        <w:t>1180</w:t>
      </w:r>
    </w:p>
    <w:p w14:paraId="0B162BAB" w14:textId="77777777" w:rsidR="00BF7893" w:rsidRDefault="00BF7893" w:rsidP="00BF7893">
      <w:r>
        <w:t>00:59:34,550 --&gt; 00:59:37,510</w:t>
      </w:r>
    </w:p>
    <w:p w14:paraId="6C95E57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我們有沒有辦法去要求它說只是聽</w:t>
      </w:r>
    </w:p>
    <w:p w14:paraId="4D919FE3" w14:textId="77777777" w:rsidR="00BF7893" w:rsidRDefault="00BF7893" w:rsidP="00BF7893"/>
    <w:p w14:paraId="66AF9936" w14:textId="77777777" w:rsidR="00BF7893" w:rsidRDefault="00BF7893" w:rsidP="00BF7893">
      <w:r>
        <w:t>1181</w:t>
      </w:r>
    </w:p>
    <w:p w14:paraId="79958CF9" w14:textId="77777777" w:rsidR="00BF7893" w:rsidRDefault="00BF7893" w:rsidP="00BF7893">
      <w:r>
        <w:t>00:59:37,520 --&gt; 00:59:41,150</w:t>
      </w:r>
    </w:p>
    <w:p w14:paraId="794E1CE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不要想</w:t>
      </w:r>
      <w:r>
        <w:rPr>
          <w:rFonts w:hint="eastAsia"/>
        </w:rPr>
        <w:t xml:space="preserve"> </w:t>
      </w:r>
      <w:r>
        <w:rPr>
          <w:rFonts w:hint="eastAsia"/>
        </w:rPr>
        <w:t>要想不要去看</w:t>
      </w:r>
    </w:p>
    <w:p w14:paraId="44B87C4D" w14:textId="77777777" w:rsidR="00BF7893" w:rsidRDefault="00BF7893" w:rsidP="00BF7893"/>
    <w:p w14:paraId="74856578" w14:textId="77777777" w:rsidR="00BF7893" w:rsidRDefault="00BF7893" w:rsidP="00BF7893">
      <w:r>
        <w:t>1182</w:t>
      </w:r>
    </w:p>
    <w:p w14:paraId="3C92A215" w14:textId="77777777" w:rsidR="00BF7893" w:rsidRDefault="00BF7893" w:rsidP="00BF7893">
      <w:r>
        <w:t>00:59:41,220 --&gt; 00:59:42,420</w:t>
      </w:r>
    </w:p>
    <w:p w14:paraId="6060D24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都命令不了</w:t>
      </w:r>
    </w:p>
    <w:p w14:paraId="7D6FAEAD" w14:textId="77777777" w:rsidR="00BF7893" w:rsidRDefault="00BF7893" w:rsidP="00BF7893"/>
    <w:p w14:paraId="408D2E97" w14:textId="77777777" w:rsidR="00BF7893" w:rsidRDefault="00BF7893" w:rsidP="00BF7893">
      <w:r>
        <w:t>1183</w:t>
      </w:r>
    </w:p>
    <w:p w14:paraId="0341278F" w14:textId="77777777" w:rsidR="00BF7893" w:rsidRDefault="00BF7893" w:rsidP="00BF7893">
      <w:r>
        <w:t>00:59:42,580 --&gt; 00:59:45,300</w:t>
      </w:r>
    </w:p>
    <w:p w14:paraId="75973E1C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要覺知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不要去迷失</w:t>
      </w:r>
    </w:p>
    <w:p w14:paraId="4636BBF9" w14:textId="77777777" w:rsidR="00BF7893" w:rsidRDefault="00BF7893" w:rsidP="00BF7893"/>
    <w:p w14:paraId="3CD61D58" w14:textId="77777777" w:rsidR="00BF7893" w:rsidRDefault="00BF7893" w:rsidP="00BF7893">
      <w:r>
        <w:t>1184</w:t>
      </w:r>
    </w:p>
    <w:p w14:paraId="7D30834B" w14:textId="77777777" w:rsidR="00BF7893" w:rsidRDefault="00BF7893" w:rsidP="00BF7893">
      <w:r>
        <w:t>00:59:45,350 --&gt; 00:59:46,500</w:t>
      </w:r>
    </w:p>
    <w:p w14:paraId="4929DBA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這個命令不了</w:t>
      </w:r>
    </w:p>
    <w:p w14:paraId="65DC051B" w14:textId="77777777" w:rsidR="00BF7893" w:rsidRDefault="00BF7893" w:rsidP="00BF7893"/>
    <w:p w14:paraId="44BCD78B" w14:textId="77777777" w:rsidR="00BF7893" w:rsidRDefault="00BF7893" w:rsidP="00BF7893">
      <w:r>
        <w:t>1185</w:t>
      </w:r>
    </w:p>
    <w:p w14:paraId="1BA5B734" w14:textId="77777777" w:rsidR="00BF7893" w:rsidRDefault="00BF7893" w:rsidP="00BF7893">
      <w:r>
        <w:t>00:59:46,550 --&gt; 00:59:47,740</w:t>
      </w:r>
    </w:p>
    <w:p w14:paraId="3F72193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但它不迷失也不行</w:t>
      </w:r>
    </w:p>
    <w:p w14:paraId="173E05DC" w14:textId="77777777" w:rsidR="00BF7893" w:rsidRDefault="00BF7893" w:rsidP="00BF7893"/>
    <w:p w14:paraId="41738936" w14:textId="77777777" w:rsidR="00BF7893" w:rsidRDefault="00BF7893" w:rsidP="00BF7893">
      <w:r>
        <w:t>1186</w:t>
      </w:r>
    </w:p>
    <w:p w14:paraId="0863B09E" w14:textId="77777777" w:rsidR="00BF7893" w:rsidRDefault="00BF7893" w:rsidP="00BF7893">
      <w:r>
        <w:t>00:59:47,780 --&gt; 00:59:50,460</w:t>
      </w:r>
    </w:p>
    <w:p w14:paraId="737B424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讓它覺知也做不到</w:t>
      </w:r>
    </w:p>
    <w:p w14:paraId="5AA9EC44" w14:textId="77777777" w:rsidR="00BF7893" w:rsidRDefault="00BF7893" w:rsidP="00BF7893"/>
    <w:p w14:paraId="43D9C425" w14:textId="77777777" w:rsidR="00BF7893" w:rsidRDefault="00BF7893" w:rsidP="00BF7893">
      <w:r>
        <w:t>1187</w:t>
      </w:r>
    </w:p>
    <w:p w14:paraId="1446984F" w14:textId="77777777" w:rsidR="00BF7893" w:rsidRDefault="00BF7893" w:rsidP="00BF7893">
      <w:r>
        <w:t>00:59:50,650 --&gt; 00:59:53,090</w:t>
      </w:r>
    </w:p>
    <w:p w14:paraId="734DD28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沒有任何我們可以真正去掌控的事物</w:t>
      </w:r>
    </w:p>
    <w:p w14:paraId="0B91ADD4" w14:textId="77777777" w:rsidR="00BF7893" w:rsidRDefault="00BF7893" w:rsidP="00BF7893"/>
    <w:p w14:paraId="6EC6675E" w14:textId="77777777" w:rsidR="00BF7893" w:rsidRDefault="00BF7893" w:rsidP="00BF7893">
      <w:r>
        <w:t>1188</w:t>
      </w:r>
    </w:p>
    <w:p w14:paraId="4C787AAF" w14:textId="77777777" w:rsidR="00BF7893" w:rsidRDefault="00BF7893" w:rsidP="00BF7893">
      <w:r>
        <w:t>00:59:53,090 --&gt; 00:59:55,740</w:t>
      </w:r>
    </w:p>
    <w:p w14:paraId="4507570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到了最後我們就會發現說</w:t>
      </w:r>
      <w:r>
        <w:rPr>
          <w:rFonts w:hint="eastAsia"/>
        </w:rPr>
        <w:t xml:space="preserve"> </w:t>
      </w:r>
      <w:r>
        <w:rPr>
          <w:rFonts w:hint="eastAsia"/>
        </w:rPr>
        <w:t>有的都只是</w:t>
      </w:r>
    </w:p>
    <w:p w14:paraId="45A27E03" w14:textId="77777777" w:rsidR="00BF7893" w:rsidRDefault="00BF7893" w:rsidP="00BF7893"/>
    <w:p w14:paraId="05C90419" w14:textId="77777777" w:rsidR="00BF7893" w:rsidRDefault="00BF7893" w:rsidP="00BF7893">
      <w:r>
        <w:t>1189</w:t>
      </w:r>
    </w:p>
    <w:p w14:paraId="0BAEDFBE" w14:textId="77777777" w:rsidR="00BF7893" w:rsidRDefault="00BF7893" w:rsidP="00BF7893">
      <w:r>
        <w:t>00:59:55,980 --&gt; 00:59:57,340</w:t>
      </w:r>
    </w:p>
    <w:p w14:paraId="4ECA396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自然的部分</w:t>
      </w:r>
    </w:p>
    <w:p w14:paraId="3F08821A" w14:textId="77777777" w:rsidR="00BF7893" w:rsidRDefault="00BF7893" w:rsidP="00BF7893"/>
    <w:p w14:paraId="4473F1F1" w14:textId="77777777" w:rsidR="00BF7893" w:rsidRDefault="00BF7893" w:rsidP="00BF7893">
      <w:r>
        <w:t>1190</w:t>
      </w:r>
    </w:p>
    <w:p w14:paraId="2F1583DE" w14:textId="77777777" w:rsidR="00BF7893" w:rsidRDefault="00BF7893" w:rsidP="00BF7893">
      <w:r>
        <w:t>00:59:57,400 --&gt; 01:00:00,460</w:t>
      </w:r>
    </w:p>
    <w:p w14:paraId="6770A2E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它自己執行自己的職責</w:t>
      </w:r>
    </w:p>
    <w:p w14:paraId="67266E27" w14:textId="77777777" w:rsidR="00BF7893" w:rsidRDefault="00BF7893" w:rsidP="00BF7893"/>
    <w:p w14:paraId="485CC022" w14:textId="77777777" w:rsidR="00BF7893" w:rsidRDefault="00BF7893" w:rsidP="00BF7893">
      <w:r>
        <w:t>1191</w:t>
      </w:r>
    </w:p>
    <w:p w14:paraId="2943BCC2" w14:textId="77777777" w:rsidR="00BF7893" w:rsidRDefault="00BF7893" w:rsidP="00BF7893">
      <w:r>
        <w:t>01:00:00,460 --&gt; 01:00:02,180</w:t>
      </w:r>
    </w:p>
    <w:p w14:paraId="26AD213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它和我沒有任何關系</w:t>
      </w:r>
    </w:p>
    <w:p w14:paraId="5AE0F4EE" w14:textId="77777777" w:rsidR="00BF7893" w:rsidRDefault="00BF7893" w:rsidP="00BF7893"/>
    <w:p w14:paraId="03212B27" w14:textId="77777777" w:rsidR="00BF7893" w:rsidRDefault="00BF7893" w:rsidP="00BF7893">
      <w:r>
        <w:t>1192</w:t>
      </w:r>
    </w:p>
    <w:p w14:paraId="2A811EBB" w14:textId="77777777" w:rsidR="00BF7893" w:rsidRDefault="00BF7893" w:rsidP="00BF7893">
      <w:r>
        <w:t>01:00:02,770 --&gt; 01:00:06,180</w:t>
      </w:r>
    </w:p>
    <w:p w14:paraId="3684C22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就好像沒有一個我在這身體之內</w:t>
      </w:r>
    </w:p>
    <w:p w14:paraId="1E1A2BD1" w14:textId="77777777" w:rsidR="00BF7893" w:rsidRDefault="00BF7893" w:rsidP="00BF7893"/>
    <w:p w14:paraId="6D0FA0E1" w14:textId="77777777" w:rsidR="00BF7893" w:rsidRDefault="00BF7893" w:rsidP="00BF7893">
      <w:r>
        <w:t>1193</w:t>
      </w:r>
    </w:p>
    <w:p w14:paraId="0B9BBB2C" w14:textId="77777777" w:rsidR="00BF7893" w:rsidRDefault="00BF7893" w:rsidP="00BF7893">
      <w:r>
        <w:t>01:00:06,690 --&gt; 01:00:10,240</w:t>
      </w:r>
    </w:p>
    <w:p w14:paraId="70683BF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也沒有一個我在受之內</w:t>
      </w:r>
      <w:r>
        <w:rPr>
          <w:rFonts w:hint="eastAsia"/>
        </w:rPr>
        <w:t xml:space="preserve">  </w:t>
      </w:r>
    </w:p>
    <w:p w14:paraId="69D10FF3" w14:textId="77777777" w:rsidR="00BF7893" w:rsidRDefault="00BF7893" w:rsidP="00BF7893"/>
    <w:p w14:paraId="145DD77D" w14:textId="77777777" w:rsidR="00BF7893" w:rsidRDefault="00BF7893" w:rsidP="00BF7893">
      <w:r>
        <w:t>1194</w:t>
      </w:r>
    </w:p>
    <w:p w14:paraId="6F2093B3" w14:textId="77777777" w:rsidR="00BF7893" w:rsidRDefault="00BF7893" w:rsidP="00BF7893">
      <w:r>
        <w:t>01:00:10,590 --&gt; 01:00:13,810</w:t>
      </w:r>
    </w:p>
    <w:p w14:paraId="4FCF2A3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也沒有我在記憶之中</w:t>
      </w:r>
    </w:p>
    <w:p w14:paraId="599296DB" w14:textId="77777777" w:rsidR="00BF7893" w:rsidRDefault="00BF7893" w:rsidP="00BF7893"/>
    <w:p w14:paraId="67B22F77" w14:textId="77777777" w:rsidR="00BF7893" w:rsidRDefault="00BF7893" w:rsidP="00BF7893">
      <w:r>
        <w:t>1195</w:t>
      </w:r>
    </w:p>
    <w:p w14:paraId="39D3D540" w14:textId="77777777" w:rsidR="00BF7893" w:rsidRDefault="00BF7893" w:rsidP="00BF7893">
      <w:r>
        <w:t>01:00:13,810 --&gt; 01:00:15,480</w:t>
      </w:r>
    </w:p>
    <w:p w14:paraId="0EA8DD1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或者是想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之中</w:t>
      </w:r>
    </w:p>
    <w:p w14:paraId="7F371B03" w14:textId="77777777" w:rsidR="00BF7893" w:rsidRDefault="00BF7893" w:rsidP="00BF7893"/>
    <w:p w14:paraId="001449DD" w14:textId="77777777" w:rsidR="00BF7893" w:rsidRDefault="00BF7893" w:rsidP="00BF7893">
      <w:r>
        <w:t>1196</w:t>
      </w:r>
    </w:p>
    <w:p w14:paraId="25625BDC" w14:textId="77777777" w:rsidR="00BF7893" w:rsidRDefault="00BF7893" w:rsidP="00BF7893">
      <w:r>
        <w:t>01:00:15,510 --&gt; 01:00:19,406</w:t>
      </w:r>
    </w:p>
    <w:p w14:paraId="496ABFB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也沒有一個我</w:t>
      </w:r>
      <w:r>
        <w:rPr>
          <w:rFonts w:hint="eastAsia"/>
        </w:rPr>
        <w:t xml:space="preserve"> </w:t>
      </w:r>
      <w:r>
        <w:rPr>
          <w:rFonts w:hint="eastAsia"/>
        </w:rPr>
        <w:t>在造作好</w:t>
      </w:r>
      <w:r>
        <w:rPr>
          <w:rFonts w:hint="eastAsia"/>
        </w:rPr>
        <w:t xml:space="preserve"> </w:t>
      </w:r>
      <w:r>
        <w:rPr>
          <w:rFonts w:hint="eastAsia"/>
        </w:rPr>
        <w:t>造作壞之中</w:t>
      </w:r>
    </w:p>
    <w:p w14:paraId="1F49D12F" w14:textId="77777777" w:rsidR="00BF7893" w:rsidRDefault="00BF7893" w:rsidP="00BF7893"/>
    <w:p w14:paraId="6DEABBA8" w14:textId="77777777" w:rsidR="00BF7893" w:rsidRDefault="00BF7893" w:rsidP="00BF7893">
      <w:r>
        <w:t>1197</w:t>
      </w:r>
    </w:p>
    <w:p w14:paraId="612E1616" w14:textId="77777777" w:rsidR="00BF7893" w:rsidRDefault="00BF7893" w:rsidP="00BF7893">
      <w:r>
        <w:t>01:00:19,406 --&gt; 01:00:21,530</w:t>
      </w:r>
    </w:p>
    <w:p w14:paraId="4012462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也沒有</w:t>
      </w:r>
      <w:proofErr w:type="gramStart"/>
      <w:r>
        <w:rPr>
          <w:rFonts w:hint="eastAsia"/>
        </w:rPr>
        <w:t>我在覺知</w:t>
      </w:r>
      <w:proofErr w:type="gramEnd"/>
    </w:p>
    <w:p w14:paraId="1819F8D2" w14:textId="77777777" w:rsidR="00BF7893" w:rsidRDefault="00BF7893" w:rsidP="00BF7893"/>
    <w:p w14:paraId="376B6209" w14:textId="77777777" w:rsidR="00BF7893" w:rsidRDefault="00BF7893" w:rsidP="00BF7893">
      <w:r>
        <w:t>1198</w:t>
      </w:r>
    </w:p>
    <w:p w14:paraId="2D9CD3A1" w14:textId="77777777" w:rsidR="00BF7893" w:rsidRDefault="00BF7893" w:rsidP="00BF7893">
      <w:r>
        <w:t>01:00:21,840 --&gt; 01:00:25,370</w:t>
      </w:r>
    </w:p>
    <w:p w14:paraId="746F919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眼耳鼻舌身意</w:t>
      </w:r>
      <w:proofErr w:type="gramEnd"/>
      <w:r>
        <w:rPr>
          <w:rFonts w:hint="eastAsia"/>
        </w:rPr>
        <w:t>的覺知之中</w:t>
      </w:r>
      <w:r>
        <w:rPr>
          <w:rFonts w:hint="eastAsia"/>
        </w:rPr>
        <w:t xml:space="preserve"> </w:t>
      </w:r>
      <w:r>
        <w:rPr>
          <w:rFonts w:hint="eastAsia"/>
        </w:rPr>
        <w:t>也沒有我</w:t>
      </w:r>
    </w:p>
    <w:p w14:paraId="77314058" w14:textId="77777777" w:rsidR="00BF7893" w:rsidRDefault="00BF7893" w:rsidP="00BF7893"/>
    <w:p w14:paraId="377E5ECA" w14:textId="77777777" w:rsidR="00BF7893" w:rsidRDefault="00BF7893" w:rsidP="00BF7893">
      <w:r>
        <w:t>1199</w:t>
      </w:r>
    </w:p>
    <w:p w14:paraId="060737BD" w14:textId="77777777" w:rsidR="00BF7893" w:rsidRDefault="00BF7893" w:rsidP="00BF7893">
      <w:r>
        <w:t>01:00:25,370 --&gt; 01:00:27,470</w:t>
      </w:r>
    </w:p>
    <w:p w14:paraId="5DF204A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大家跟得上嗎</w:t>
      </w:r>
    </w:p>
    <w:p w14:paraId="28A9874F" w14:textId="77777777" w:rsidR="00BF7893" w:rsidRDefault="00BF7893" w:rsidP="00BF7893"/>
    <w:p w14:paraId="0AB8B938" w14:textId="77777777" w:rsidR="00BF7893" w:rsidRDefault="00BF7893" w:rsidP="00BF7893">
      <w:r>
        <w:t>1200</w:t>
      </w:r>
    </w:p>
    <w:p w14:paraId="6BA652D0" w14:textId="77777777" w:rsidR="00BF7893" w:rsidRDefault="00BF7893" w:rsidP="00BF7893">
      <w:r>
        <w:t>01:00:28,490 --&gt; 01:00:28,820</w:t>
      </w:r>
    </w:p>
    <w:p w14:paraId="66C3DB9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知道嗎</w:t>
      </w:r>
    </w:p>
    <w:p w14:paraId="02CCFF2A" w14:textId="77777777" w:rsidR="00BF7893" w:rsidRDefault="00BF7893" w:rsidP="00BF7893"/>
    <w:p w14:paraId="0D659BAB" w14:textId="77777777" w:rsidR="00BF7893" w:rsidRDefault="00BF7893" w:rsidP="00BF7893">
      <w:r>
        <w:t>1201</w:t>
      </w:r>
    </w:p>
    <w:p w14:paraId="0E11A573" w14:textId="77777777" w:rsidR="00BF7893" w:rsidRDefault="00BF7893" w:rsidP="00BF7893">
      <w:r>
        <w:t>01:00:29,400 --&gt; 01:00:33,760</w:t>
      </w:r>
    </w:p>
    <w:p w14:paraId="5604EB5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我們訓練從就是從這個我開始</w:t>
      </w:r>
    </w:p>
    <w:p w14:paraId="15C55C26" w14:textId="77777777" w:rsidR="00BF7893" w:rsidRDefault="00BF7893" w:rsidP="00BF7893"/>
    <w:p w14:paraId="4F6CD4BA" w14:textId="77777777" w:rsidR="00BF7893" w:rsidRDefault="00BF7893" w:rsidP="00BF7893">
      <w:r>
        <w:t>1202</w:t>
      </w:r>
    </w:p>
    <w:p w14:paraId="1D29C2E2" w14:textId="77777777" w:rsidR="00BF7893" w:rsidRDefault="00BF7893" w:rsidP="00BF7893">
      <w:r>
        <w:t>01:00:33,760 --&gt; 01:00:35,420</w:t>
      </w:r>
    </w:p>
    <w:p w14:paraId="66260D60" w14:textId="5F734210" w:rsidR="00BF7893" w:rsidRDefault="00BF7893" w:rsidP="00BF7893">
      <w:pPr>
        <w:rPr>
          <w:rFonts w:hint="eastAsia"/>
        </w:rPr>
      </w:pPr>
      <w:r>
        <w:rPr>
          <w:rFonts w:hint="eastAsia"/>
        </w:rPr>
        <w:t>然後我們不斷的去培育</w:t>
      </w:r>
      <w:del w:id="70" w:author="國彰 陳" w:date="2024-10-21T09:07:00Z" w16du:dateUtc="2024-10-21T01:07:00Z">
        <w:r w:rsidR="00454D47">
          <w:rPr>
            <w:rFonts w:hint="eastAsia"/>
          </w:rPr>
          <w:delText>決</w:delText>
        </w:r>
      </w:del>
      <w:ins w:id="71" w:author="國彰 陳" w:date="2024-10-21T09:07:00Z" w16du:dateUtc="2024-10-21T01:07:00Z">
        <w:r>
          <w:rPr>
            <w:rFonts w:hint="eastAsia"/>
          </w:rPr>
          <w:t>覺</w:t>
        </w:r>
      </w:ins>
      <w:r>
        <w:rPr>
          <w:rFonts w:hint="eastAsia"/>
        </w:rPr>
        <w:t>性</w:t>
      </w:r>
    </w:p>
    <w:p w14:paraId="5CDBFB55" w14:textId="77777777" w:rsidR="00BF7893" w:rsidRDefault="00BF7893" w:rsidP="00BF7893"/>
    <w:p w14:paraId="7E45D573" w14:textId="77777777" w:rsidR="00BF7893" w:rsidRDefault="00BF7893" w:rsidP="00BF7893">
      <w:r>
        <w:t>1203</w:t>
      </w:r>
    </w:p>
    <w:p w14:paraId="581A9A5B" w14:textId="77777777" w:rsidR="00BF7893" w:rsidRDefault="00BF7893" w:rsidP="00BF7893">
      <w:r>
        <w:t>01:00:35,420 --&gt; 01:00:38,730</w:t>
      </w:r>
    </w:p>
    <w:p w14:paraId="0FA07F6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直到心能夠記得住境界</w:t>
      </w:r>
    </w:p>
    <w:p w14:paraId="1B43A2C7" w14:textId="77777777" w:rsidR="00BF7893" w:rsidRDefault="00BF7893" w:rsidP="00BF7893"/>
    <w:p w14:paraId="0CC86D69" w14:textId="77777777" w:rsidR="00BF7893" w:rsidRDefault="00BF7893" w:rsidP="00BF7893">
      <w:r>
        <w:t>1204</w:t>
      </w:r>
    </w:p>
    <w:p w14:paraId="001A02B5" w14:textId="77777777" w:rsidR="00BF7893" w:rsidRDefault="00BF7893" w:rsidP="00BF7893">
      <w:r>
        <w:t>01:00:38,730 --&gt; 01:00:40,260</w:t>
      </w:r>
    </w:p>
    <w:p w14:paraId="00E677A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當這個境界生起</w:t>
      </w:r>
    </w:p>
    <w:p w14:paraId="2489075B" w14:textId="77777777" w:rsidR="00BF7893" w:rsidRDefault="00BF7893" w:rsidP="00BF7893"/>
    <w:p w14:paraId="37EBED10" w14:textId="77777777" w:rsidR="00BF7893" w:rsidRDefault="00BF7893" w:rsidP="00BF7893">
      <w:r>
        <w:t>1205</w:t>
      </w:r>
    </w:p>
    <w:p w14:paraId="70F2440B" w14:textId="77777777" w:rsidR="00BF7893" w:rsidRDefault="00BF7893" w:rsidP="00BF7893">
      <w:r>
        <w:t>01:00:40,290 --&gt; 01:00:41,380</w:t>
      </w:r>
    </w:p>
    <w:p w14:paraId="192953E8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覺性生</w:t>
      </w:r>
      <w:proofErr w:type="gramEnd"/>
      <w:r>
        <w:rPr>
          <w:rFonts w:hint="eastAsia"/>
        </w:rPr>
        <w:t>起的時候</w:t>
      </w:r>
    </w:p>
    <w:p w14:paraId="6184B323" w14:textId="77777777" w:rsidR="00BF7893" w:rsidRDefault="00BF7893" w:rsidP="00BF7893"/>
    <w:p w14:paraId="3AD926F9" w14:textId="77777777" w:rsidR="00BF7893" w:rsidRDefault="00BF7893" w:rsidP="00BF7893">
      <w:r>
        <w:t>1206</w:t>
      </w:r>
    </w:p>
    <w:p w14:paraId="37B8EF75" w14:textId="77777777" w:rsidR="00BF7893" w:rsidRDefault="00BF7893" w:rsidP="00BF7893">
      <w:r>
        <w:t>01:00:41,380 --&gt; 01:00:44,010</w:t>
      </w:r>
    </w:p>
    <w:p w14:paraId="4CC71C8B" w14:textId="63BA383A" w:rsidR="00BF7893" w:rsidRDefault="00454D47" w:rsidP="00BF7893">
      <w:pPr>
        <w:rPr>
          <w:rFonts w:hint="eastAsia"/>
        </w:rPr>
      </w:pPr>
      <w:del w:id="72" w:author="國彰 陳" w:date="2024-10-21T09:07:00Z" w16du:dateUtc="2024-10-21T01:07:00Z">
        <w:r>
          <w:rPr>
            <w:rFonts w:hint="eastAsia"/>
          </w:rPr>
          <w:delText>這時候</w:delText>
        </w:r>
      </w:del>
      <w:ins w:id="73" w:author="國彰 陳" w:date="2024-10-21T09:07:00Z" w16du:dateUtc="2024-10-21T01:07:00Z">
        <w:r w:rsidR="00BF7893">
          <w:rPr>
            <w:rFonts w:hint="eastAsia"/>
          </w:rPr>
          <w:t>知者</w:t>
        </w:r>
        <w:r w:rsidR="00BF7893">
          <w:rPr>
            <w:rFonts w:hint="eastAsia"/>
          </w:rPr>
          <w:t xml:space="preserve"> </w:t>
        </w:r>
      </w:ins>
      <w:r w:rsidR="00BF7893">
        <w:rPr>
          <w:rFonts w:hint="eastAsia"/>
        </w:rPr>
        <w:t>他就能夠不斷的培育出來</w:t>
      </w:r>
    </w:p>
    <w:p w14:paraId="0D9ECD73" w14:textId="77777777" w:rsidR="00BF7893" w:rsidRDefault="00BF7893" w:rsidP="00BF7893"/>
    <w:p w14:paraId="203C7D29" w14:textId="77777777" w:rsidR="00BF7893" w:rsidRDefault="00BF7893" w:rsidP="00BF7893">
      <w:r>
        <w:t>1207</w:t>
      </w:r>
    </w:p>
    <w:p w14:paraId="4B9A5334" w14:textId="77777777" w:rsidR="00BF7893" w:rsidRDefault="00BF7893" w:rsidP="00BF7893">
      <w:r>
        <w:t>01:00:44,060 --&gt; 01:00:45,200</w:t>
      </w:r>
    </w:p>
    <w:p w14:paraId="7A76CC6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提升起來</w:t>
      </w:r>
    </w:p>
    <w:p w14:paraId="3A8C7571" w14:textId="77777777" w:rsidR="00BF7893" w:rsidRDefault="00BF7893" w:rsidP="00BF7893"/>
    <w:p w14:paraId="39824ACA" w14:textId="77777777" w:rsidR="00BF7893" w:rsidRDefault="00BF7893" w:rsidP="00BF7893">
      <w:r>
        <w:t>1208</w:t>
      </w:r>
    </w:p>
    <w:p w14:paraId="567BFFF2" w14:textId="77777777" w:rsidR="00BF7893" w:rsidRDefault="00BF7893" w:rsidP="00BF7893">
      <w:r>
        <w:t>01:00:45,290 --&gt; 01:00:46,890</w:t>
      </w:r>
    </w:p>
    <w:p w14:paraId="6E16DB9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用去呵護它</w:t>
      </w:r>
    </w:p>
    <w:p w14:paraId="7DF28F7C" w14:textId="77777777" w:rsidR="00BF7893" w:rsidRDefault="00BF7893" w:rsidP="00BF7893"/>
    <w:p w14:paraId="5D777644" w14:textId="77777777" w:rsidR="00BF7893" w:rsidRDefault="00BF7893" w:rsidP="00BF7893">
      <w:r>
        <w:t>1209</w:t>
      </w:r>
    </w:p>
    <w:p w14:paraId="4B00F009" w14:textId="77777777" w:rsidR="00BF7893" w:rsidRDefault="00BF7893" w:rsidP="00BF7893">
      <w:r>
        <w:t>01:00:46,910 --&gt; 01:00:48,540</w:t>
      </w:r>
    </w:p>
    <w:p w14:paraId="7E05613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然後覺知了之後</w:t>
      </w:r>
      <w:r>
        <w:rPr>
          <w:rFonts w:hint="eastAsia"/>
        </w:rPr>
        <w:t xml:space="preserve"> </w:t>
      </w:r>
      <w:r>
        <w:rPr>
          <w:rFonts w:hint="eastAsia"/>
        </w:rPr>
        <w:t>再迷失了</w:t>
      </w:r>
    </w:p>
    <w:p w14:paraId="2F701E14" w14:textId="77777777" w:rsidR="00BF7893" w:rsidRDefault="00BF7893" w:rsidP="00BF7893"/>
    <w:p w14:paraId="7B3EB2AA" w14:textId="77777777" w:rsidR="00BF7893" w:rsidRDefault="00BF7893" w:rsidP="00BF7893">
      <w:r>
        <w:t>1210</w:t>
      </w:r>
    </w:p>
    <w:p w14:paraId="2F5915F3" w14:textId="77777777" w:rsidR="00BF7893" w:rsidRDefault="00BF7893" w:rsidP="00BF7893">
      <w:r>
        <w:t>01:00:48,540 --&gt; 01:00:49,000</w:t>
      </w:r>
    </w:p>
    <w:p w14:paraId="07ABDE3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沒關系</w:t>
      </w:r>
    </w:p>
    <w:p w14:paraId="67790D77" w14:textId="77777777" w:rsidR="00BF7893" w:rsidRDefault="00BF7893" w:rsidP="00BF7893"/>
    <w:p w14:paraId="2A06897D" w14:textId="77777777" w:rsidR="00BF7893" w:rsidRDefault="00BF7893" w:rsidP="00BF7893">
      <w:r>
        <w:t>1211</w:t>
      </w:r>
    </w:p>
    <w:p w14:paraId="57D55288" w14:textId="77777777" w:rsidR="00BF7893" w:rsidRDefault="00BF7893" w:rsidP="00BF7893">
      <w:r>
        <w:t>01:00:49,020 --&gt; 01:00:50,410</w:t>
      </w:r>
    </w:p>
    <w:p w14:paraId="2DCC083E" w14:textId="7A0BEFCB" w:rsidR="00BF7893" w:rsidRDefault="00BF7893" w:rsidP="00BF7893">
      <w:pPr>
        <w:rPr>
          <w:rFonts w:hint="eastAsia"/>
        </w:rPr>
      </w:pPr>
      <w:r>
        <w:rPr>
          <w:rFonts w:hint="eastAsia"/>
        </w:rPr>
        <w:t>繼續去培育</w:t>
      </w:r>
      <w:del w:id="74" w:author="國彰 陳" w:date="2024-10-21T09:07:00Z" w16du:dateUtc="2024-10-21T01:07:00Z">
        <w:r w:rsidR="00454D47">
          <w:rPr>
            <w:rFonts w:hint="eastAsia"/>
          </w:rPr>
          <w:delText>舉行</w:delText>
        </w:r>
      </w:del>
      <w:ins w:id="75" w:author="國彰 陳" w:date="2024-10-21T09:07:00Z" w16du:dateUtc="2024-10-21T01:07:00Z">
        <w:r>
          <w:rPr>
            <w:rFonts w:hint="eastAsia"/>
          </w:rPr>
          <w:t>覺性</w:t>
        </w:r>
      </w:ins>
    </w:p>
    <w:p w14:paraId="07650E64" w14:textId="77777777" w:rsidR="00BF7893" w:rsidRDefault="00BF7893" w:rsidP="00BF7893"/>
    <w:p w14:paraId="4AE5B9F7" w14:textId="77777777" w:rsidR="00BF7893" w:rsidRDefault="00BF7893" w:rsidP="00BF7893">
      <w:r>
        <w:t>1212</w:t>
      </w:r>
    </w:p>
    <w:p w14:paraId="6A1C15F0" w14:textId="77777777" w:rsidR="00BF7893" w:rsidRDefault="00BF7893" w:rsidP="00BF7893">
      <w:r>
        <w:t>01:00:50,410 --&gt; 01:00:53,830</w:t>
      </w:r>
    </w:p>
    <w:p w14:paraId="528296E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到了最後心能夠記得住很多的境界</w:t>
      </w:r>
    </w:p>
    <w:p w14:paraId="76E38895" w14:textId="77777777" w:rsidR="00BF7893" w:rsidRDefault="00BF7893" w:rsidP="00BF7893"/>
    <w:p w14:paraId="11FBC194" w14:textId="77777777" w:rsidR="00BF7893" w:rsidRDefault="00BF7893" w:rsidP="00BF7893">
      <w:r>
        <w:t>1213</w:t>
      </w:r>
    </w:p>
    <w:p w14:paraId="023E1194" w14:textId="77777777" w:rsidR="00BF7893" w:rsidRDefault="00BF7893" w:rsidP="00BF7893">
      <w:r>
        <w:t>01:00:53,970 --&gt; 01:00:56,180</w:t>
      </w:r>
    </w:p>
    <w:p w14:paraId="223500D5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然後覺性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禪定</w:t>
      </w:r>
    </w:p>
    <w:p w14:paraId="666DA958" w14:textId="77777777" w:rsidR="00BF7893" w:rsidRDefault="00BF7893" w:rsidP="00BF7893"/>
    <w:p w14:paraId="18068E21" w14:textId="77777777" w:rsidR="00BF7893" w:rsidRDefault="00BF7893" w:rsidP="00BF7893">
      <w:r>
        <w:t>1214</w:t>
      </w:r>
    </w:p>
    <w:p w14:paraId="4E8756D0" w14:textId="77777777" w:rsidR="00BF7893" w:rsidRDefault="00BF7893" w:rsidP="00BF7893">
      <w:r>
        <w:t>01:00:56,370 --&gt; 01:01:00,130</w:t>
      </w:r>
    </w:p>
    <w:p w14:paraId="391A46B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自發的禪定就能夠更加頻繁的生起</w:t>
      </w:r>
    </w:p>
    <w:p w14:paraId="40171266" w14:textId="77777777" w:rsidR="00BF7893" w:rsidRDefault="00BF7893" w:rsidP="00BF7893"/>
    <w:p w14:paraId="5029B6EF" w14:textId="77777777" w:rsidR="00BF7893" w:rsidRDefault="00BF7893" w:rsidP="00BF7893">
      <w:r>
        <w:t>1215</w:t>
      </w:r>
    </w:p>
    <w:p w14:paraId="6B5BCD88" w14:textId="77777777" w:rsidR="00BF7893" w:rsidRDefault="00BF7893" w:rsidP="00BF7893">
      <w:r>
        <w:t>01:01:00,130 --&gt; 01:01:04,640</w:t>
      </w:r>
    </w:p>
    <w:p w14:paraId="3BE8CB0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當自動自發</w:t>
      </w:r>
      <w:proofErr w:type="gramStart"/>
      <w:r>
        <w:rPr>
          <w:rFonts w:hint="eastAsia"/>
        </w:rPr>
        <w:t>的覺性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自動自發禪定生起的時候</w:t>
      </w:r>
    </w:p>
    <w:p w14:paraId="6CC17F51" w14:textId="77777777" w:rsidR="00BF7893" w:rsidRDefault="00BF7893" w:rsidP="00BF7893"/>
    <w:p w14:paraId="563E33F8" w14:textId="77777777" w:rsidR="00BF7893" w:rsidRDefault="00BF7893" w:rsidP="00BF7893">
      <w:r>
        <w:t>1216</w:t>
      </w:r>
    </w:p>
    <w:p w14:paraId="2B5CA084" w14:textId="77777777" w:rsidR="00BF7893" w:rsidRDefault="00BF7893" w:rsidP="00BF7893">
      <w:r>
        <w:t>01:01:04,690 --&gt; 01:01:05,460</w:t>
      </w:r>
    </w:p>
    <w:p w14:paraId="1B869F4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呢</w:t>
      </w:r>
    </w:p>
    <w:p w14:paraId="1698360A" w14:textId="77777777" w:rsidR="00BF7893" w:rsidRDefault="00BF7893" w:rsidP="00BF7893"/>
    <w:p w14:paraId="685DE4AA" w14:textId="77777777" w:rsidR="00BF7893" w:rsidRDefault="00BF7893" w:rsidP="00BF7893">
      <w:r>
        <w:t>1217</w:t>
      </w:r>
    </w:p>
    <w:p w14:paraId="751A2F16" w14:textId="77777777" w:rsidR="00BF7893" w:rsidRDefault="00BF7893" w:rsidP="00BF7893">
      <w:r>
        <w:t>01:01:05,480 --&gt; 01:01:09,350</w:t>
      </w:r>
    </w:p>
    <w:p w14:paraId="088D5D53" w14:textId="77777777" w:rsidR="00BF7893" w:rsidRDefault="00BF7893" w:rsidP="00BF7893">
      <w:r>
        <w:rPr>
          <w:rFonts w:hint="eastAsia"/>
        </w:rPr>
        <w:t>然後就是聚合成爲一</w:t>
      </w:r>
    </w:p>
    <w:p w14:paraId="3241F638" w14:textId="77777777" w:rsidR="00BF7893" w:rsidRDefault="00BF7893" w:rsidP="00BF7893"/>
    <w:p w14:paraId="278F9D9C" w14:textId="77777777" w:rsidR="00BF7893" w:rsidRDefault="00BF7893" w:rsidP="00BF7893">
      <w:r>
        <w:t>1218</w:t>
      </w:r>
    </w:p>
    <w:p w14:paraId="4B9E264A" w14:textId="77777777" w:rsidR="00BF7893" w:rsidRDefault="00BF7893" w:rsidP="00BF7893">
      <w:r>
        <w:t>01:01:09,790 --&gt; 01:01:12,250</w:t>
      </w:r>
    </w:p>
    <w:p w14:paraId="0D2FBCB4" w14:textId="77777777" w:rsidR="00BF7893" w:rsidRDefault="00BF7893" w:rsidP="00BF7893">
      <w:r>
        <w:rPr>
          <w:rFonts w:hint="eastAsia"/>
        </w:rPr>
        <w:t>成爲我的這個事物</w:t>
      </w:r>
    </w:p>
    <w:p w14:paraId="7B66F45E" w14:textId="77777777" w:rsidR="00BF7893" w:rsidRDefault="00BF7893" w:rsidP="00BF7893"/>
    <w:p w14:paraId="37B9B615" w14:textId="77777777" w:rsidR="00BF7893" w:rsidRDefault="00BF7893" w:rsidP="00BF7893">
      <w:r>
        <w:t>1219</w:t>
      </w:r>
    </w:p>
    <w:p w14:paraId="6A8B07E3" w14:textId="77777777" w:rsidR="00BF7893" w:rsidRDefault="00BF7893" w:rsidP="00BF7893">
      <w:r>
        <w:t>01:01:12,330 --&gt; 01:01:14,040</w:t>
      </w:r>
    </w:p>
    <w:p w14:paraId="72BA7B8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它還是在原來的地方</w:t>
      </w:r>
    </w:p>
    <w:p w14:paraId="77212794" w14:textId="77777777" w:rsidR="00BF7893" w:rsidRDefault="00BF7893" w:rsidP="00BF7893"/>
    <w:p w14:paraId="4DF8549F" w14:textId="77777777" w:rsidR="00BF7893" w:rsidRDefault="00BF7893" w:rsidP="00BF7893">
      <w:r>
        <w:t>1220</w:t>
      </w:r>
    </w:p>
    <w:p w14:paraId="4AD33B57" w14:textId="77777777" w:rsidR="00BF7893" w:rsidRDefault="00BF7893" w:rsidP="00BF7893">
      <w:r>
        <w:t>01:01:14,170 --&gt; 01:01:16,620</w:t>
      </w:r>
    </w:p>
    <w:p w14:paraId="249861C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但是我們就會覺得有五個自然的部分</w:t>
      </w:r>
    </w:p>
    <w:p w14:paraId="04ECF694" w14:textId="77777777" w:rsidR="00BF7893" w:rsidRDefault="00BF7893" w:rsidP="00BF7893"/>
    <w:p w14:paraId="11BC3DF9" w14:textId="77777777" w:rsidR="00BF7893" w:rsidRDefault="00BF7893" w:rsidP="00BF7893">
      <w:r>
        <w:t>1221</w:t>
      </w:r>
    </w:p>
    <w:p w14:paraId="7DA22164" w14:textId="77777777" w:rsidR="00BF7893" w:rsidRDefault="00BF7893" w:rsidP="00BF7893">
      <w:r>
        <w:t>01:01:16,620 --&gt; 01:01:18,900</w:t>
      </w:r>
    </w:p>
    <w:p w14:paraId="4FE7F2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它執行不同功能的五個部分</w:t>
      </w:r>
    </w:p>
    <w:p w14:paraId="104B945E" w14:textId="77777777" w:rsidR="00BF7893" w:rsidRDefault="00BF7893" w:rsidP="00BF7893"/>
    <w:p w14:paraId="3E87950B" w14:textId="77777777" w:rsidR="00BF7893" w:rsidRDefault="00BF7893" w:rsidP="00BF7893">
      <w:r>
        <w:t>1222</w:t>
      </w:r>
    </w:p>
    <w:p w14:paraId="726D97FE" w14:textId="77777777" w:rsidR="00BF7893" w:rsidRDefault="00BF7893" w:rsidP="00BF7893">
      <w:r>
        <w:t>01:01:19,130 --&gt; 01:01:20,410</w:t>
      </w:r>
    </w:p>
    <w:p w14:paraId="716CD2A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它就會分離開</w:t>
      </w:r>
    </w:p>
    <w:p w14:paraId="76DB03CC" w14:textId="77777777" w:rsidR="00BF7893" w:rsidRDefault="00BF7893" w:rsidP="00BF7893"/>
    <w:p w14:paraId="4B2D97EE" w14:textId="77777777" w:rsidR="00BF7893" w:rsidRDefault="00BF7893" w:rsidP="00BF7893">
      <w:r>
        <w:t>1223</w:t>
      </w:r>
    </w:p>
    <w:p w14:paraId="2F2A51D0" w14:textId="77777777" w:rsidR="00BF7893" w:rsidRDefault="00BF7893" w:rsidP="00BF7893">
      <w:r>
        <w:t>01:01:20,410 --&gt; 01:01:21,300</w:t>
      </w:r>
    </w:p>
    <w:p w14:paraId="059175E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就會發現說</w:t>
      </w:r>
    </w:p>
    <w:p w14:paraId="3865C503" w14:textId="77777777" w:rsidR="00BF7893" w:rsidRDefault="00BF7893" w:rsidP="00BF7893"/>
    <w:p w14:paraId="3343DB9B" w14:textId="77777777" w:rsidR="00BF7893" w:rsidRDefault="00BF7893" w:rsidP="00BF7893">
      <w:r>
        <w:t>1224</w:t>
      </w:r>
    </w:p>
    <w:p w14:paraId="4D4CA924" w14:textId="77777777" w:rsidR="00BF7893" w:rsidRDefault="00BF7893" w:rsidP="00BF7893">
      <w:r>
        <w:t>01:01:21,510 --&gt; 01:01:23,340</w:t>
      </w:r>
    </w:p>
    <w:p w14:paraId="1101B02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在這和我之內的五個部分</w:t>
      </w:r>
    </w:p>
    <w:p w14:paraId="08CECAF7" w14:textId="77777777" w:rsidR="00BF7893" w:rsidRDefault="00BF7893" w:rsidP="00BF7893"/>
    <w:p w14:paraId="004D2B91" w14:textId="77777777" w:rsidR="00BF7893" w:rsidRDefault="00BF7893" w:rsidP="00BF7893">
      <w:r>
        <w:t>1225</w:t>
      </w:r>
    </w:p>
    <w:p w14:paraId="2B8D183E" w14:textId="77777777" w:rsidR="00BF7893" w:rsidRDefault="00BF7893" w:rsidP="00BF7893">
      <w:r>
        <w:t>01:01:23,430 --&gt; 01:01:26,800</w:t>
      </w:r>
    </w:p>
    <w:p w14:paraId="5EE7CFB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它沒有辦法跟隨我們的想要和命令</w:t>
      </w:r>
    </w:p>
    <w:p w14:paraId="7E17F1B2" w14:textId="77777777" w:rsidR="00BF7893" w:rsidRDefault="00BF7893" w:rsidP="00BF7893"/>
    <w:p w14:paraId="77A03A8A" w14:textId="77777777" w:rsidR="00BF7893" w:rsidRDefault="00BF7893" w:rsidP="00BF7893">
      <w:r>
        <w:t>1226</w:t>
      </w:r>
    </w:p>
    <w:p w14:paraId="58F2AA28" w14:textId="77777777" w:rsidR="00BF7893" w:rsidRDefault="00BF7893" w:rsidP="00BF7893">
      <w:r>
        <w:t>01:01:26,880 --&gt; 01:01:28,340</w:t>
      </w:r>
    </w:p>
    <w:p w14:paraId="70769B4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它沒有一個我在其中</w:t>
      </w:r>
    </w:p>
    <w:p w14:paraId="112F7EA3" w14:textId="77777777" w:rsidR="00BF7893" w:rsidRDefault="00BF7893" w:rsidP="00BF7893"/>
    <w:p w14:paraId="6619DB4D" w14:textId="77777777" w:rsidR="00BF7893" w:rsidRDefault="00BF7893" w:rsidP="00BF7893">
      <w:r>
        <w:t>1227</w:t>
      </w:r>
    </w:p>
    <w:p w14:paraId="08FEF9A2" w14:textId="77777777" w:rsidR="00BF7893" w:rsidRDefault="00BF7893" w:rsidP="00BF7893">
      <w:r>
        <w:t>01:01:28,410 --&gt; 01:01:32,180</w:t>
      </w:r>
    </w:p>
    <w:p w14:paraId="38BB7B77" w14:textId="77777777" w:rsidR="00BF7893" w:rsidRDefault="00BF7893" w:rsidP="00BF7893">
      <w:r>
        <w:rPr>
          <w:rFonts w:hint="eastAsia"/>
        </w:rPr>
        <w:t>因爲它就是自然的</w:t>
      </w:r>
    </w:p>
    <w:p w14:paraId="0B7C663D" w14:textId="77777777" w:rsidR="00BF7893" w:rsidRDefault="00BF7893" w:rsidP="00BF7893"/>
    <w:p w14:paraId="3E6AFC1D" w14:textId="77777777" w:rsidR="00BF7893" w:rsidRDefault="00BF7893" w:rsidP="00BF7893">
      <w:r>
        <w:t>1228</w:t>
      </w:r>
    </w:p>
    <w:p w14:paraId="2956C917" w14:textId="77777777" w:rsidR="00BF7893" w:rsidRDefault="00BF7893" w:rsidP="00BF7893">
      <w:r>
        <w:t>01:01:32,210 --&gt; 01:01:34,650</w:t>
      </w:r>
    </w:p>
    <w:p w14:paraId="016D480F" w14:textId="36FB4013" w:rsidR="00BF7893" w:rsidRDefault="00BF7893" w:rsidP="00BF7893">
      <w:pPr>
        <w:rPr>
          <w:rFonts w:hint="eastAsia"/>
        </w:rPr>
      </w:pPr>
      <w:r>
        <w:rPr>
          <w:rFonts w:hint="eastAsia"/>
        </w:rPr>
        <w:t>它自身就是執行這樣職責的</w:t>
      </w:r>
      <w:del w:id="76" w:author="國彰 陳" w:date="2024-10-21T09:07:00Z" w16du:dateUtc="2024-10-21T01:07:00Z">
        <w:r w:rsidR="00454D47">
          <w:rPr>
            <w:rFonts w:hint="eastAsia"/>
          </w:rPr>
          <w:delText>事務</w:delText>
        </w:r>
      </w:del>
      <w:ins w:id="77" w:author="國彰 陳" w:date="2024-10-21T09:07:00Z" w16du:dateUtc="2024-10-21T01:07:00Z">
        <w:r>
          <w:rPr>
            <w:rFonts w:hint="eastAsia"/>
          </w:rPr>
          <w:t>事物</w:t>
        </w:r>
      </w:ins>
    </w:p>
    <w:p w14:paraId="58720C9D" w14:textId="77777777" w:rsidR="00BF7893" w:rsidRDefault="00BF7893" w:rsidP="00BF7893"/>
    <w:p w14:paraId="2A5AC079" w14:textId="77777777" w:rsidR="00BF7893" w:rsidRDefault="00BF7893" w:rsidP="00BF7893">
      <w:r>
        <w:t>1229</w:t>
      </w:r>
    </w:p>
    <w:p w14:paraId="7696B44D" w14:textId="77777777" w:rsidR="00BF7893" w:rsidRDefault="00BF7893" w:rsidP="00BF7893">
      <w:r>
        <w:t>01:01:34,880 --&gt; 01:01:37,390</w:t>
      </w:r>
    </w:p>
    <w:p w14:paraId="0E8FDFB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我們沒有辦法真正去糾結它</w:t>
      </w:r>
    </w:p>
    <w:p w14:paraId="40863F21" w14:textId="77777777" w:rsidR="00BF7893" w:rsidRDefault="00BF7893" w:rsidP="00BF7893"/>
    <w:p w14:paraId="7930B20C" w14:textId="77777777" w:rsidR="00BF7893" w:rsidRDefault="00BF7893" w:rsidP="00BF7893">
      <w:r>
        <w:t>1230</w:t>
      </w:r>
    </w:p>
    <w:p w14:paraId="5C2B6720" w14:textId="77777777" w:rsidR="00BF7893" w:rsidRDefault="00BF7893" w:rsidP="00BF7893">
      <w:r>
        <w:t>01:01:37,390 --&gt; 01:01:38,640</w:t>
      </w:r>
    </w:p>
    <w:p w14:paraId="08201EB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每一次我們去糾結它</w:t>
      </w:r>
    </w:p>
    <w:p w14:paraId="53469E54" w14:textId="77777777" w:rsidR="00BF7893" w:rsidRDefault="00BF7893" w:rsidP="00BF7893"/>
    <w:p w14:paraId="5734EC88" w14:textId="77777777" w:rsidR="00BF7893" w:rsidRDefault="00BF7893" w:rsidP="00BF7893">
      <w:r>
        <w:t>1231</w:t>
      </w:r>
    </w:p>
    <w:p w14:paraId="24630C74" w14:textId="77777777" w:rsidR="00BF7893" w:rsidRDefault="00BF7893" w:rsidP="00BF7893">
      <w:r>
        <w:t>01:01:38,640 --&gt; 01:01:41,800</w:t>
      </w:r>
    </w:p>
    <w:p w14:paraId="06E178F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我們就會非常疲勞</w:t>
      </w:r>
      <w:r>
        <w:rPr>
          <w:rFonts w:hint="eastAsia"/>
        </w:rPr>
        <w:t xml:space="preserve"> </w:t>
      </w:r>
      <w:r>
        <w:rPr>
          <w:rFonts w:hint="eastAsia"/>
        </w:rPr>
        <w:t>就會很苦</w:t>
      </w:r>
    </w:p>
    <w:p w14:paraId="12EA3F66" w14:textId="77777777" w:rsidR="00BF7893" w:rsidRDefault="00BF7893" w:rsidP="00BF7893"/>
    <w:p w14:paraId="3F8EF137" w14:textId="77777777" w:rsidR="00BF7893" w:rsidRDefault="00BF7893" w:rsidP="00BF7893">
      <w:r>
        <w:t>1232</w:t>
      </w:r>
    </w:p>
    <w:p w14:paraId="69C8978E" w14:textId="77777777" w:rsidR="00BF7893" w:rsidRDefault="00BF7893" w:rsidP="00BF7893">
      <w:r>
        <w:t>01:01:42,050 --&gt; 01:01:42,740</w:t>
      </w:r>
    </w:p>
    <w:p w14:paraId="4F6B14D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慢慢去學習</w:t>
      </w:r>
    </w:p>
    <w:p w14:paraId="5A0BC91C" w14:textId="77777777" w:rsidR="00BF7893" w:rsidRDefault="00BF7893" w:rsidP="00BF7893"/>
    <w:p w14:paraId="112F0FD1" w14:textId="77777777" w:rsidR="00BF7893" w:rsidRDefault="00BF7893" w:rsidP="00BF7893">
      <w:r>
        <w:t>1233</w:t>
      </w:r>
    </w:p>
    <w:p w14:paraId="557E73D4" w14:textId="77777777" w:rsidR="00BF7893" w:rsidRDefault="00BF7893" w:rsidP="00BF7893">
      <w:r>
        <w:t>01:01:42,890 --&gt; 01:01:48,490</w:t>
      </w:r>
    </w:p>
    <w:p w14:paraId="6F2E80F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直讓我們發現</w:t>
      </w:r>
      <w:proofErr w:type="gramStart"/>
      <w:r>
        <w:rPr>
          <w:rFonts w:hint="eastAsia"/>
        </w:rPr>
        <w:t>說在身裏</w:t>
      </w:r>
      <w:proofErr w:type="gramEnd"/>
      <w:r>
        <w:rPr>
          <w:rFonts w:hint="eastAsia"/>
        </w:rPr>
        <w:t>面沒有我</w:t>
      </w:r>
    </w:p>
    <w:p w14:paraId="6616E56A" w14:textId="77777777" w:rsidR="00BF7893" w:rsidRDefault="00BF7893" w:rsidP="00BF7893"/>
    <w:p w14:paraId="176BF13F" w14:textId="77777777" w:rsidR="00BF7893" w:rsidRDefault="00BF7893" w:rsidP="00BF7893">
      <w:r>
        <w:t>1234</w:t>
      </w:r>
    </w:p>
    <w:p w14:paraId="2312BA48" w14:textId="77777777" w:rsidR="00BF7893" w:rsidRDefault="00BF7893" w:rsidP="00BF7893">
      <w:r>
        <w:t>01:01:48,490 --&gt; 01:01:50,440</w:t>
      </w:r>
    </w:p>
    <w:p w14:paraId="20811F1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在受之中也沒有我</w:t>
      </w:r>
    </w:p>
    <w:p w14:paraId="1491B0E3" w14:textId="77777777" w:rsidR="00BF7893" w:rsidRDefault="00BF7893" w:rsidP="00BF7893"/>
    <w:p w14:paraId="343BA28C" w14:textId="77777777" w:rsidR="00BF7893" w:rsidRDefault="00BF7893" w:rsidP="00BF7893">
      <w:r>
        <w:t>1235</w:t>
      </w:r>
    </w:p>
    <w:p w14:paraId="6ED7A388" w14:textId="77777777" w:rsidR="00BF7893" w:rsidRDefault="00BF7893" w:rsidP="00BF7893">
      <w:r>
        <w:t>01:01:50,440 --&gt; 01:01:52,372</w:t>
      </w:r>
    </w:p>
    <w:p w14:paraId="61A98DF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在想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之中沒有我</w:t>
      </w:r>
    </w:p>
    <w:p w14:paraId="40B83CC8" w14:textId="77777777" w:rsidR="00BF7893" w:rsidRDefault="00BF7893" w:rsidP="00BF7893"/>
    <w:p w14:paraId="7700AEC0" w14:textId="77777777" w:rsidR="00BF7893" w:rsidRDefault="00BF7893" w:rsidP="00BF7893">
      <w:r>
        <w:t>1236</w:t>
      </w:r>
    </w:p>
    <w:p w14:paraId="703D03BE" w14:textId="77777777" w:rsidR="00BF7893" w:rsidRDefault="00BF7893" w:rsidP="00BF7893">
      <w:r>
        <w:t>01:01:52,372 --&gt; 01:01:54,676</w:t>
      </w:r>
    </w:p>
    <w:p w14:paraId="6FC583EF" w14:textId="5FD5E028" w:rsidR="00BF7893" w:rsidRDefault="00BF7893" w:rsidP="00BF7893">
      <w:pPr>
        <w:rPr>
          <w:rFonts w:hint="eastAsia"/>
        </w:rPr>
      </w:pPr>
      <w:r>
        <w:rPr>
          <w:rFonts w:hint="eastAsia"/>
        </w:rPr>
        <w:t>在行</w:t>
      </w:r>
      <w:del w:id="78" w:author="國彰 陳" w:date="2024-10-21T09:07:00Z" w16du:dateUtc="2024-10-21T01:07:00Z">
        <w:r w:rsidR="00454D47">
          <w:rPr>
            <w:rFonts w:hint="eastAsia"/>
          </w:rPr>
          <w:delText>願</w:delText>
        </w:r>
      </w:del>
      <w:proofErr w:type="gramStart"/>
      <w:ins w:id="79" w:author="國彰 陳" w:date="2024-10-21T09:07:00Z" w16du:dateUtc="2024-10-21T01:07:00Z">
        <w:r>
          <w:rPr>
            <w:rFonts w:hint="eastAsia"/>
          </w:rPr>
          <w:t>蘊</w:t>
        </w:r>
      </w:ins>
      <w:proofErr w:type="gramEnd"/>
      <w:r>
        <w:rPr>
          <w:rFonts w:hint="eastAsia"/>
        </w:rPr>
        <w:t>之中也沒有我</w:t>
      </w:r>
    </w:p>
    <w:p w14:paraId="07636808" w14:textId="77777777" w:rsidR="00BF7893" w:rsidRDefault="00BF7893" w:rsidP="00BF7893"/>
    <w:p w14:paraId="0B9AA64B" w14:textId="77777777" w:rsidR="00BF7893" w:rsidRDefault="00BF7893" w:rsidP="00BF7893">
      <w:r>
        <w:t>1237</w:t>
      </w:r>
    </w:p>
    <w:p w14:paraId="46EA453E" w14:textId="77777777" w:rsidR="00BF7893" w:rsidRDefault="00BF7893" w:rsidP="00BF7893">
      <w:r>
        <w:t>01:01:54,676 --&gt; 01:01:56,963</w:t>
      </w:r>
    </w:p>
    <w:p w14:paraId="246F25A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在識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之中也沒有我</w:t>
      </w:r>
    </w:p>
    <w:p w14:paraId="57035D9D" w14:textId="77777777" w:rsidR="00BF7893" w:rsidRDefault="00BF7893" w:rsidP="00BF7893"/>
    <w:p w14:paraId="372B3EDB" w14:textId="77777777" w:rsidR="00BF7893" w:rsidRDefault="00BF7893" w:rsidP="00BF7893">
      <w:r>
        <w:t>1238</w:t>
      </w:r>
    </w:p>
    <w:p w14:paraId="111723D7" w14:textId="77777777" w:rsidR="00BF7893" w:rsidRDefault="00BF7893" w:rsidP="00BF7893">
      <w:r>
        <w:t>01:01:56,963 --&gt; 01:01:57,980</w:t>
      </w:r>
    </w:p>
    <w:p w14:paraId="3FC69F2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非我</w:t>
      </w:r>
    </w:p>
    <w:p w14:paraId="41D3C5C0" w14:textId="77777777" w:rsidR="00BF7893" w:rsidRDefault="00BF7893" w:rsidP="00BF7893"/>
    <w:p w14:paraId="74562DE4" w14:textId="77777777" w:rsidR="00BF7893" w:rsidRDefault="00BF7893" w:rsidP="00BF7893">
      <w:r>
        <w:t>1239</w:t>
      </w:r>
    </w:p>
    <w:p w14:paraId="292B672F" w14:textId="77777777" w:rsidR="00BF7893" w:rsidRDefault="00BF7893" w:rsidP="00BF7893">
      <w:r>
        <w:t>01:01:57,980 --&gt; 01:02:00,550</w:t>
      </w:r>
    </w:p>
    <w:p w14:paraId="01224A8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我非五</w:t>
      </w:r>
      <w:proofErr w:type="gramStart"/>
      <w:r>
        <w:rPr>
          <w:rFonts w:hint="eastAsia"/>
        </w:rPr>
        <w:t>蘊</w:t>
      </w:r>
      <w:proofErr w:type="gramEnd"/>
    </w:p>
    <w:p w14:paraId="1B919EFE" w14:textId="77777777" w:rsidR="00BF7893" w:rsidRDefault="00BF7893" w:rsidP="00BF7893"/>
    <w:p w14:paraId="3C8D4579" w14:textId="77777777" w:rsidR="00BF7893" w:rsidRDefault="00BF7893" w:rsidP="00BF7893">
      <w:r>
        <w:t>1240</w:t>
      </w:r>
    </w:p>
    <w:p w14:paraId="12AF1813" w14:textId="77777777" w:rsidR="00BF7893" w:rsidRDefault="00BF7893" w:rsidP="00BF7893">
      <w:r>
        <w:t>01:02:02,890 --&gt; 01:02:05,520</w:t>
      </w:r>
    </w:p>
    <w:p w14:paraId="623B5C4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這樣子反反復的去觀</w:t>
      </w:r>
      <w:r>
        <w:rPr>
          <w:rFonts w:hint="eastAsia"/>
        </w:rPr>
        <w:t xml:space="preserve"> </w:t>
      </w:r>
      <w:r>
        <w:rPr>
          <w:rFonts w:hint="eastAsia"/>
        </w:rPr>
        <w:t>直到某一點</w:t>
      </w:r>
    </w:p>
    <w:p w14:paraId="1A5005A8" w14:textId="77777777" w:rsidR="00BF7893" w:rsidRDefault="00BF7893" w:rsidP="00BF7893"/>
    <w:p w14:paraId="0AF5CD29" w14:textId="77777777" w:rsidR="00BF7893" w:rsidRDefault="00BF7893" w:rsidP="00BF7893">
      <w:r>
        <w:t>1241</w:t>
      </w:r>
    </w:p>
    <w:p w14:paraId="12CC4A2E" w14:textId="77777777" w:rsidR="00BF7893" w:rsidRDefault="00BF7893" w:rsidP="00BF7893">
      <w:r>
        <w:t>01:02:05,520 --&gt; 01:02:08,060</w:t>
      </w:r>
    </w:p>
    <w:p w14:paraId="4246879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然後這樣子領悟性的理解</w:t>
      </w:r>
    </w:p>
    <w:p w14:paraId="26CCDDF6" w14:textId="77777777" w:rsidR="00BF7893" w:rsidRDefault="00BF7893" w:rsidP="00BF7893"/>
    <w:p w14:paraId="1C6BF6FE" w14:textId="77777777" w:rsidR="00BF7893" w:rsidRDefault="00BF7893" w:rsidP="00BF7893">
      <w:r>
        <w:t>1242</w:t>
      </w:r>
    </w:p>
    <w:p w14:paraId="74EF32D4" w14:textId="77777777" w:rsidR="00BF7893" w:rsidRDefault="00BF7893" w:rsidP="00BF7893">
      <w:r>
        <w:t>01:02:08,210 --&gt; 01:02:12,420</w:t>
      </w:r>
    </w:p>
    <w:p w14:paraId="177DF6F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它就會生起沒有我</w:t>
      </w:r>
    </w:p>
    <w:p w14:paraId="56771BD8" w14:textId="77777777" w:rsidR="00BF7893" w:rsidRDefault="00BF7893" w:rsidP="00BF7893"/>
    <w:p w14:paraId="32741253" w14:textId="77777777" w:rsidR="00BF7893" w:rsidRDefault="00BF7893" w:rsidP="00BF7893">
      <w:r>
        <w:t>1243</w:t>
      </w:r>
    </w:p>
    <w:p w14:paraId="29EFC05D" w14:textId="77777777" w:rsidR="00BF7893" w:rsidRDefault="00BF7893" w:rsidP="00BF7893">
      <w:r>
        <w:t>01:02:19,130 --&gt; 01:02:21,680</w:t>
      </w:r>
    </w:p>
    <w:p w14:paraId="6DB36AD4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好嘛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感興趣嘛</w:t>
      </w:r>
    </w:p>
    <w:p w14:paraId="171625F4" w14:textId="77777777" w:rsidR="00BF7893" w:rsidRDefault="00BF7893" w:rsidP="00BF7893"/>
    <w:p w14:paraId="47BABA83" w14:textId="77777777" w:rsidR="00BF7893" w:rsidRDefault="00BF7893" w:rsidP="00BF7893">
      <w:r>
        <w:t>1244</w:t>
      </w:r>
    </w:p>
    <w:p w14:paraId="61920842" w14:textId="77777777" w:rsidR="00BF7893" w:rsidRDefault="00BF7893" w:rsidP="00BF7893">
      <w:r>
        <w:t>01:02:21,850 --&gt; 01:02:23,420</w:t>
      </w:r>
    </w:p>
    <w:p w14:paraId="3A53AF8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當老師說</w:t>
      </w:r>
      <w:r>
        <w:rPr>
          <w:rFonts w:hint="eastAsia"/>
        </w:rPr>
        <w:t xml:space="preserve"> </w:t>
      </w:r>
      <w:r>
        <w:rPr>
          <w:rFonts w:hint="eastAsia"/>
        </w:rPr>
        <w:t>說沒有我的時候</w:t>
      </w:r>
    </w:p>
    <w:p w14:paraId="3782C3C9" w14:textId="77777777" w:rsidR="00BF7893" w:rsidRDefault="00BF7893" w:rsidP="00BF7893"/>
    <w:p w14:paraId="2E9DD0C2" w14:textId="77777777" w:rsidR="00BF7893" w:rsidRDefault="00BF7893" w:rsidP="00BF7893">
      <w:r>
        <w:t>1245</w:t>
      </w:r>
    </w:p>
    <w:p w14:paraId="775E7B0A" w14:textId="77777777" w:rsidR="00BF7893" w:rsidRDefault="00BF7893" w:rsidP="00BF7893">
      <w:r>
        <w:t>01:02:23,450 --&gt; 01:02:25,720</w:t>
      </w:r>
    </w:p>
    <w:p w14:paraId="7EA3234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有的時候我自己</w:t>
      </w:r>
      <w:r>
        <w:rPr>
          <w:rFonts w:hint="eastAsia"/>
        </w:rPr>
        <w:t xml:space="preserve"> </w:t>
      </w:r>
      <w:r>
        <w:rPr>
          <w:rFonts w:hint="eastAsia"/>
        </w:rPr>
        <w:t>也會感覺非常的震撼</w:t>
      </w:r>
    </w:p>
    <w:p w14:paraId="538DED67" w14:textId="77777777" w:rsidR="00BF7893" w:rsidRDefault="00BF7893" w:rsidP="00BF7893"/>
    <w:p w14:paraId="06D97DAF" w14:textId="77777777" w:rsidR="00BF7893" w:rsidRDefault="00BF7893" w:rsidP="00BF7893">
      <w:r>
        <w:t>1246</w:t>
      </w:r>
    </w:p>
    <w:p w14:paraId="60B76050" w14:textId="77777777" w:rsidR="00BF7893" w:rsidRDefault="00BF7893" w:rsidP="00BF7893">
      <w:r>
        <w:t>01:02:25,740 --&gt; 01:02:30,500</w:t>
      </w:r>
    </w:p>
    <w:p w14:paraId="75F6D0A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就好像心有某種法喜</w:t>
      </w:r>
    </w:p>
    <w:p w14:paraId="18B0611B" w14:textId="77777777" w:rsidR="00BF7893" w:rsidRDefault="00BF7893" w:rsidP="00BF7893"/>
    <w:p w14:paraId="4189FDC8" w14:textId="77777777" w:rsidR="00BF7893" w:rsidRDefault="00BF7893" w:rsidP="00BF7893">
      <w:r>
        <w:t>1247</w:t>
      </w:r>
    </w:p>
    <w:p w14:paraId="65D9CB9A" w14:textId="77777777" w:rsidR="00BF7893" w:rsidRDefault="00BF7893" w:rsidP="00BF7893">
      <w:r>
        <w:t>01:02:30,850 --&gt; 01:02:33,100</w:t>
      </w:r>
    </w:p>
    <w:p w14:paraId="6F64CD0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</w:t>
      </w:r>
      <w:proofErr w:type="gramStart"/>
      <w:r>
        <w:rPr>
          <w:rFonts w:hint="eastAsia"/>
        </w:rPr>
        <w:t>感覺說有這樣</w:t>
      </w:r>
      <w:proofErr w:type="gramEnd"/>
      <w:r>
        <w:rPr>
          <w:rFonts w:hint="eastAsia"/>
        </w:rPr>
        <w:t>的領悟和理解</w:t>
      </w:r>
    </w:p>
    <w:p w14:paraId="09197516" w14:textId="77777777" w:rsidR="00BF7893" w:rsidRDefault="00BF7893" w:rsidP="00BF7893"/>
    <w:p w14:paraId="30AD78AD" w14:textId="77777777" w:rsidR="00BF7893" w:rsidRDefault="00BF7893" w:rsidP="00BF7893">
      <w:r>
        <w:t>1248</w:t>
      </w:r>
    </w:p>
    <w:p w14:paraId="09FB5AB8" w14:textId="77777777" w:rsidR="00BF7893" w:rsidRDefault="00BF7893" w:rsidP="00BF7893">
      <w:r>
        <w:t>01:02:33,100 --&gt; 01:02:36,370</w:t>
      </w:r>
    </w:p>
    <w:p w14:paraId="0AD3FE7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生起在心的時候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proofErr w:type="gramStart"/>
      <w:r>
        <w:rPr>
          <w:rFonts w:hint="eastAsia"/>
        </w:rPr>
        <w:t>法喜生起</w:t>
      </w:r>
      <w:proofErr w:type="gramEnd"/>
    </w:p>
    <w:p w14:paraId="01D5E8DC" w14:textId="77777777" w:rsidR="00BF7893" w:rsidRDefault="00BF7893" w:rsidP="00BF7893"/>
    <w:p w14:paraId="0652FA4B" w14:textId="77777777" w:rsidR="00BF7893" w:rsidRDefault="00BF7893" w:rsidP="00BF7893">
      <w:r>
        <w:t>1249</w:t>
      </w:r>
    </w:p>
    <w:p w14:paraId="3858D5D5" w14:textId="77777777" w:rsidR="00BF7893" w:rsidRDefault="00BF7893" w:rsidP="00BF7893">
      <w:r>
        <w:t>01:02:36,370 --&gt; 01:02:37,950</w:t>
      </w:r>
    </w:p>
    <w:p w14:paraId="43101AE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曾經真正存在過</w:t>
      </w:r>
    </w:p>
    <w:p w14:paraId="5BE49B88" w14:textId="77777777" w:rsidR="00BF7893" w:rsidRDefault="00BF7893" w:rsidP="00BF7893"/>
    <w:p w14:paraId="6C2F902A" w14:textId="77777777" w:rsidR="00BF7893" w:rsidRDefault="00BF7893" w:rsidP="00BF7893">
      <w:r>
        <w:t>1250</w:t>
      </w:r>
    </w:p>
    <w:p w14:paraId="77BA7A57" w14:textId="77777777" w:rsidR="00BF7893" w:rsidRDefault="00BF7893" w:rsidP="00BF7893">
      <w:r>
        <w:t>01:02:37,950 --&gt; 01:02:41,200</w:t>
      </w:r>
    </w:p>
    <w:p w14:paraId="47F448C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現在我們大家坐著</w:t>
      </w:r>
    </w:p>
    <w:p w14:paraId="0198C6CD" w14:textId="77777777" w:rsidR="00BF7893" w:rsidRDefault="00BF7893" w:rsidP="00BF7893"/>
    <w:p w14:paraId="5D0F450B" w14:textId="77777777" w:rsidR="00BF7893" w:rsidRDefault="00BF7893" w:rsidP="00BF7893">
      <w:r>
        <w:t>1251</w:t>
      </w:r>
    </w:p>
    <w:p w14:paraId="2DD89509" w14:textId="77777777" w:rsidR="00BF7893" w:rsidRDefault="00BF7893" w:rsidP="00BF7893">
      <w:r>
        <w:t>01:02:41,270 --&gt; 01:02:44,770</w:t>
      </w:r>
    </w:p>
    <w:p w14:paraId="68DA37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事實上也沒有我存在</w:t>
      </w:r>
    </w:p>
    <w:p w14:paraId="169538FE" w14:textId="77777777" w:rsidR="00BF7893" w:rsidRDefault="00BF7893" w:rsidP="00BF7893"/>
    <w:p w14:paraId="75B81467" w14:textId="77777777" w:rsidR="00BF7893" w:rsidRDefault="00BF7893" w:rsidP="00BF7893">
      <w:r>
        <w:t>1252</w:t>
      </w:r>
    </w:p>
    <w:p w14:paraId="31F3B319" w14:textId="77777777" w:rsidR="00BF7893" w:rsidRDefault="00BF7893" w:rsidP="00BF7893">
      <w:r>
        <w:t>01:02:44,770 --&gt; 01:02:47,220</w:t>
      </w:r>
    </w:p>
    <w:p w14:paraId="6D2A8D5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只不過它是我們界定錯誤</w:t>
      </w:r>
    </w:p>
    <w:p w14:paraId="147D127B" w14:textId="77777777" w:rsidR="00BF7893" w:rsidRDefault="00BF7893" w:rsidP="00BF7893"/>
    <w:p w14:paraId="1D3AC470" w14:textId="77777777" w:rsidR="00BF7893" w:rsidRDefault="00BF7893" w:rsidP="00BF7893">
      <w:r>
        <w:t>1253</w:t>
      </w:r>
    </w:p>
    <w:p w14:paraId="728EC8A9" w14:textId="77777777" w:rsidR="00BF7893" w:rsidRDefault="00BF7893" w:rsidP="00BF7893">
      <w:r>
        <w:t>01:02:47,220 --&gt; 01:02:48,860</w:t>
      </w:r>
    </w:p>
    <w:p w14:paraId="6AB502A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我們大家每個人</w:t>
      </w:r>
    </w:p>
    <w:p w14:paraId="3D33222C" w14:textId="77777777" w:rsidR="00BF7893" w:rsidRDefault="00BF7893" w:rsidP="00BF7893"/>
    <w:p w14:paraId="6DB2CE98" w14:textId="77777777" w:rsidR="00BF7893" w:rsidRDefault="00BF7893" w:rsidP="00BF7893">
      <w:r>
        <w:t>1254</w:t>
      </w:r>
    </w:p>
    <w:p w14:paraId="7FAC8A89" w14:textId="77777777" w:rsidR="00BF7893" w:rsidRDefault="00BF7893" w:rsidP="00BF7893">
      <w:r>
        <w:t>01:02:49,280 --&gt; 01:02:53,780</w:t>
      </w:r>
    </w:p>
    <w:p w14:paraId="194BAA9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沒有聽過法的人的心</w:t>
      </w:r>
      <w:r>
        <w:rPr>
          <w:rFonts w:hint="eastAsia"/>
        </w:rPr>
        <w:t xml:space="preserve"> </w:t>
      </w:r>
      <w:r>
        <w:rPr>
          <w:rFonts w:hint="eastAsia"/>
        </w:rPr>
        <w:t>錯誤的界定</w:t>
      </w:r>
    </w:p>
    <w:p w14:paraId="06DB862C" w14:textId="77777777" w:rsidR="00BF7893" w:rsidRDefault="00BF7893" w:rsidP="00BF7893"/>
    <w:p w14:paraId="2EB70560" w14:textId="77777777" w:rsidR="00BF7893" w:rsidRDefault="00BF7893" w:rsidP="00BF7893">
      <w:r>
        <w:t>1255</w:t>
      </w:r>
    </w:p>
    <w:p w14:paraId="3E5600FA" w14:textId="77777777" w:rsidR="00BF7893" w:rsidRDefault="00BF7893" w:rsidP="00BF7893">
      <w:r>
        <w:t>01:02:54,380 --&gt; 01:02:56,490</w:t>
      </w:r>
    </w:p>
    <w:p w14:paraId="04704D2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他把這五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部分五</w:t>
      </w:r>
      <w:proofErr w:type="gramStart"/>
      <w:r>
        <w:rPr>
          <w:rFonts w:hint="eastAsia"/>
        </w:rPr>
        <w:t>蘊</w:t>
      </w:r>
      <w:proofErr w:type="gramEnd"/>
    </w:p>
    <w:p w14:paraId="634C1B25" w14:textId="77777777" w:rsidR="00BF7893" w:rsidRDefault="00BF7893" w:rsidP="00BF7893"/>
    <w:p w14:paraId="79BA35B3" w14:textId="77777777" w:rsidR="00BF7893" w:rsidRDefault="00BF7893" w:rsidP="00BF7893">
      <w:r>
        <w:t>1256</w:t>
      </w:r>
    </w:p>
    <w:p w14:paraId="77AB1D5E" w14:textId="77777777" w:rsidR="00BF7893" w:rsidRDefault="00BF7893" w:rsidP="00BF7893">
      <w:r>
        <w:t>01:02:56,490 --&gt; 01:02:57,820</w:t>
      </w:r>
    </w:p>
    <w:p w14:paraId="7A929D6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自然的部分呢</w:t>
      </w:r>
    </w:p>
    <w:p w14:paraId="65AD54CD" w14:textId="77777777" w:rsidR="00BF7893" w:rsidRDefault="00BF7893" w:rsidP="00BF7893"/>
    <w:p w14:paraId="459B3B54" w14:textId="77777777" w:rsidR="00BF7893" w:rsidRDefault="00BF7893" w:rsidP="00BF7893">
      <w:r>
        <w:t>1257</w:t>
      </w:r>
    </w:p>
    <w:p w14:paraId="6F3FCCD8" w14:textId="77777777" w:rsidR="00BF7893" w:rsidRDefault="00BF7893" w:rsidP="00BF7893">
      <w:r>
        <w:t>01:02:57,820 --&gt; 01:02:59,600</w:t>
      </w:r>
    </w:p>
    <w:p w14:paraId="7DA277A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我們把它聚合起來</w:t>
      </w:r>
    </w:p>
    <w:p w14:paraId="5CD5EF67" w14:textId="77777777" w:rsidR="00BF7893" w:rsidRDefault="00BF7893" w:rsidP="00BF7893"/>
    <w:p w14:paraId="164E2E3E" w14:textId="77777777" w:rsidR="00BF7893" w:rsidRDefault="00BF7893" w:rsidP="00BF7893">
      <w:r>
        <w:t>1258</w:t>
      </w:r>
    </w:p>
    <w:p w14:paraId="5050C29C" w14:textId="77777777" w:rsidR="00BF7893" w:rsidRDefault="00BF7893" w:rsidP="00BF7893">
      <w:r>
        <w:t>01:02:59,620 --&gt; 01:03:00,850</w:t>
      </w:r>
    </w:p>
    <w:p w14:paraId="4546BC74" w14:textId="77777777" w:rsidR="00BF7893" w:rsidRDefault="00BF7893" w:rsidP="00BF7893">
      <w:r>
        <w:rPr>
          <w:rFonts w:hint="eastAsia"/>
        </w:rPr>
        <w:t>然後界定爲一</w:t>
      </w:r>
    </w:p>
    <w:p w14:paraId="45B8898E" w14:textId="77777777" w:rsidR="00BF7893" w:rsidRDefault="00BF7893" w:rsidP="00BF7893"/>
    <w:p w14:paraId="5381D724" w14:textId="77777777" w:rsidR="00BF7893" w:rsidRDefault="00BF7893" w:rsidP="00BF7893">
      <w:r>
        <w:t>1259</w:t>
      </w:r>
    </w:p>
    <w:p w14:paraId="37274FA7" w14:textId="77777777" w:rsidR="00BF7893" w:rsidRDefault="00BF7893" w:rsidP="00BF7893">
      <w:r>
        <w:t>01:03:00,870 --&gt; 01:03:03,620</w:t>
      </w:r>
    </w:p>
    <w:p w14:paraId="7A278FC2" w14:textId="77777777" w:rsidR="00BF7893" w:rsidRDefault="00BF7893" w:rsidP="00BF7893">
      <w:r>
        <w:rPr>
          <w:rFonts w:hint="eastAsia"/>
        </w:rPr>
        <w:t>然後界定爲說這個是我</w:t>
      </w:r>
    </w:p>
    <w:p w14:paraId="5AC2FA5D" w14:textId="77777777" w:rsidR="00BF7893" w:rsidRDefault="00BF7893" w:rsidP="00BF7893"/>
    <w:p w14:paraId="050BA96A" w14:textId="77777777" w:rsidR="00BF7893" w:rsidRDefault="00BF7893" w:rsidP="00BF7893">
      <w:r>
        <w:t>1260</w:t>
      </w:r>
    </w:p>
    <w:p w14:paraId="2B6F0301" w14:textId="77777777" w:rsidR="00BF7893" w:rsidRDefault="00BF7893" w:rsidP="00BF7893">
      <w:r>
        <w:t>01:03:03,970 --&gt; 01:03:04,780</w:t>
      </w:r>
    </w:p>
    <w:p w14:paraId="5CD2F96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然後慢慢去訓練</w:t>
      </w:r>
    </w:p>
    <w:p w14:paraId="24B5EB09" w14:textId="77777777" w:rsidR="00BF7893" w:rsidRDefault="00BF7893" w:rsidP="00BF7893"/>
    <w:p w14:paraId="72068837" w14:textId="77777777" w:rsidR="00BF7893" w:rsidRDefault="00BF7893" w:rsidP="00BF7893">
      <w:r>
        <w:t>1261</w:t>
      </w:r>
    </w:p>
    <w:p w14:paraId="7FA49EE9" w14:textId="77777777" w:rsidR="00BF7893" w:rsidRDefault="00BF7893" w:rsidP="00BF7893">
      <w:r>
        <w:t>01:03:04,780 --&gt; 01:03:08,580</w:t>
      </w:r>
    </w:p>
    <w:p w14:paraId="69715770" w14:textId="77777777" w:rsidR="00BF7893" w:rsidRDefault="00BF7893" w:rsidP="00BF7893">
      <w:r>
        <w:rPr>
          <w:rFonts w:hint="eastAsia"/>
        </w:rPr>
        <w:t>直到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最後它能夠把這個作爲我的事物</w:t>
      </w:r>
    </w:p>
    <w:p w14:paraId="3C345B33" w14:textId="77777777" w:rsidR="00BF7893" w:rsidRDefault="00BF7893" w:rsidP="00BF7893"/>
    <w:p w14:paraId="3F9B8281" w14:textId="77777777" w:rsidR="00BF7893" w:rsidRDefault="00BF7893" w:rsidP="00BF7893">
      <w:r>
        <w:t>1262</w:t>
      </w:r>
    </w:p>
    <w:p w14:paraId="4BEA5392" w14:textId="77777777" w:rsidR="00BF7893" w:rsidRDefault="00BF7893" w:rsidP="00BF7893">
      <w:r>
        <w:t>01:03:08,690 --&gt; 01:03:10,550</w:t>
      </w:r>
    </w:p>
    <w:p w14:paraId="7794F78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能夠分成不同的部分</w:t>
      </w:r>
    </w:p>
    <w:p w14:paraId="28E90109" w14:textId="77777777" w:rsidR="00BF7893" w:rsidRDefault="00BF7893" w:rsidP="00BF7893"/>
    <w:p w14:paraId="0DD98E04" w14:textId="77777777" w:rsidR="00BF7893" w:rsidRDefault="00BF7893" w:rsidP="00BF7893">
      <w:r>
        <w:t>1263</w:t>
      </w:r>
    </w:p>
    <w:p w14:paraId="6E29D776" w14:textId="77777777" w:rsidR="00BF7893" w:rsidRDefault="00BF7893" w:rsidP="00BF7893">
      <w:r>
        <w:t>01:03:10,590 --&gt; 01:03:13,360</w:t>
      </w:r>
    </w:p>
    <w:p w14:paraId="563BC9E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然後就會</w:t>
      </w:r>
      <w:proofErr w:type="gramStart"/>
      <w:r>
        <w:rPr>
          <w:rFonts w:hint="eastAsia"/>
        </w:rPr>
        <w:t>發現說在這個</w:t>
      </w:r>
      <w:proofErr w:type="gramEnd"/>
      <w:r>
        <w:rPr>
          <w:rFonts w:hint="eastAsia"/>
        </w:rPr>
        <w:t>五部分之中</w:t>
      </w:r>
    </w:p>
    <w:p w14:paraId="4EBE268B" w14:textId="77777777" w:rsidR="00BF7893" w:rsidRDefault="00BF7893" w:rsidP="00BF7893"/>
    <w:p w14:paraId="6FD98B18" w14:textId="77777777" w:rsidR="00BF7893" w:rsidRDefault="00BF7893" w:rsidP="00BF7893">
      <w:r>
        <w:t>1264</w:t>
      </w:r>
    </w:p>
    <w:p w14:paraId="07BA0771" w14:textId="77777777" w:rsidR="00BF7893" w:rsidRDefault="00BF7893" w:rsidP="00BF7893">
      <w:r>
        <w:t>01:03:13,650 --&gt; 01:03:15,370</w:t>
      </w:r>
    </w:p>
    <w:p w14:paraId="06BC26F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沒有一個我在其中</w:t>
      </w:r>
    </w:p>
    <w:p w14:paraId="7B2E7118" w14:textId="77777777" w:rsidR="00BF7893" w:rsidRDefault="00BF7893" w:rsidP="00BF7893"/>
    <w:p w14:paraId="3FB5907E" w14:textId="77777777" w:rsidR="00BF7893" w:rsidRDefault="00BF7893" w:rsidP="00BF7893">
      <w:r>
        <w:t>1265</w:t>
      </w:r>
    </w:p>
    <w:p w14:paraId="33750578" w14:textId="77777777" w:rsidR="00BF7893" w:rsidRDefault="00BF7893" w:rsidP="00BF7893">
      <w:r>
        <w:t>01:03:19,890 --&gt; 01:03:24,870</w:t>
      </w:r>
    </w:p>
    <w:p w14:paraId="2B5FA25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能夠知道這個訓練的過程</w:t>
      </w:r>
      <w:r>
        <w:rPr>
          <w:rFonts w:hint="eastAsia"/>
        </w:rPr>
        <w:t xml:space="preserve"> </w:t>
      </w:r>
      <w:r>
        <w:rPr>
          <w:rFonts w:hint="eastAsia"/>
        </w:rPr>
        <w:t>或者這個學習的過程了嗎</w:t>
      </w:r>
    </w:p>
    <w:p w14:paraId="0EE2A91D" w14:textId="77777777" w:rsidR="00BF7893" w:rsidRDefault="00BF7893" w:rsidP="00BF7893"/>
    <w:p w14:paraId="287E6D0B" w14:textId="77777777" w:rsidR="00BF7893" w:rsidRDefault="00BF7893" w:rsidP="00BF7893">
      <w:r>
        <w:t>1266</w:t>
      </w:r>
    </w:p>
    <w:p w14:paraId="1529F89E" w14:textId="77777777" w:rsidR="00BF7893" w:rsidRDefault="00BF7893" w:rsidP="00BF7893">
      <w:r>
        <w:t>01:03:24,870 --&gt; 01:03:27,800</w:t>
      </w:r>
    </w:p>
    <w:p w14:paraId="0633930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這個是我們要走的路</w:t>
      </w:r>
    </w:p>
    <w:p w14:paraId="039C2DEB" w14:textId="77777777" w:rsidR="00BF7893" w:rsidRDefault="00BF7893" w:rsidP="00BF7893"/>
    <w:p w14:paraId="199A3098" w14:textId="77777777" w:rsidR="00BF7893" w:rsidRDefault="00BF7893" w:rsidP="00BF7893">
      <w:r>
        <w:t>1267</w:t>
      </w:r>
    </w:p>
    <w:p w14:paraId="4B46EEBE" w14:textId="77777777" w:rsidR="00BF7893" w:rsidRDefault="00BF7893" w:rsidP="00BF7893">
      <w:r>
        <w:t>01:03:28,610 --&gt; 01:03:30,040</w:t>
      </w:r>
    </w:p>
    <w:p w14:paraId="7B41B95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在訓練的時候冷靜一些</w:t>
      </w:r>
    </w:p>
    <w:p w14:paraId="237092BB" w14:textId="77777777" w:rsidR="00BF7893" w:rsidRDefault="00BF7893" w:rsidP="00BF7893"/>
    <w:p w14:paraId="30B9CC1A" w14:textId="77777777" w:rsidR="00BF7893" w:rsidRDefault="00BF7893" w:rsidP="00BF7893">
      <w:r>
        <w:t>1268</w:t>
      </w:r>
    </w:p>
    <w:p w14:paraId="62D7D5D0" w14:textId="77777777" w:rsidR="00BF7893" w:rsidRDefault="00BF7893" w:rsidP="00BF7893">
      <w:r>
        <w:t>01:03:30,040 --&gt; 01:03:32,460</w:t>
      </w:r>
    </w:p>
    <w:p w14:paraId="0D327AA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最開始的時候先</w:t>
      </w:r>
      <w:proofErr w:type="gramStart"/>
      <w:r>
        <w:rPr>
          <w:rFonts w:hint="eastAsia"/>
        </w:rPr>
        <w:t>把戒持好</w:t>
      </w:r>
      <w:proofErr w:type="gramEnd"/>
    </w:p>
    <w:p w14:paraId="64976C2B" w14:textId="77777777" w:rsidR="00BF7893" w:rsidRDefault="00BF7893" w:rsidP="00BF7893"/>
    <w:p w14:paraId="201DAD3A" w14:textId="77777777" w:rsidR="00BF7893" w:rsidRDefault="00BF7893" w:rsidP="00BF7893">
      <w:r>
        <w:t>1269</w:t>
      </w:r>
    </w:p>
    <w:p w14:paraId="2D8B4A5C" w14:textId="77777777" w:rsidR="00BF7893" w:rsidRDefault="00BF7893" w:rsidP="00BF7893">
      <w:r>
        <w:t>01:03:32,690 --&gt; 01:03:33,370</w:t>
      </w:r>
    </w:p>
    <w:p w14:paraId="53B07F6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不要破戒</w:t>
      </w:r>
    </w:p>
    <w:p w14:paraId="3514F71A" w14:textId="77777777" w:rsidR="00BF7893" w:rsidRDefault="00BF7893" w:rsidP="00BF7893"/>
    <w:p w14:paraId="00586203" w14:textId="77777777" w:rsidR="00BF7893" w:rsidRDefault="00BF7893" w:rsidP="00BF7893">
      <w:r>
        <w:t>1270</w:t>
      </w:r>
    </w:p>
    <w:p w14:paraId="59B4BE17" w14:textId="77777777" w:rsidR="00BF7893" w:rsidRDefault="00BF7893" w:rsidP="00BF7893">
      <w:r>
        <w:t>01:03:33,370 --&gt; 01:03:34,790</w:t>
      </w:r>
    </w:p>
    <w:p w14:paraId="05ED709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如果破戒的話</w:t>
      </w:r>
    </w:p>
    <w:p w14:paraId="010633B8" w14:textId="77777777" w:rsidR="00BF7893" w:rsidRDefault="00BF7893" w:rsidP="00BF7893"/>
    <w:p w14:paraId="65FAD6E9" w14:textId="77777777" w:rsidR="00BF7893" w:rsidRDefault="00BF7893" w:rsidP="00BF7893">
      <w:r>
        <w:t>1271</w:t>
      </w:r>
    </w:p>
    <w:p w14:paraId="631383E8" w14:textId="77777777" w:rsidR="00BF7893" w:rsidRDefault="00BF7893" w:rsidP="00BF7893">
      <w:r>
        <w:t>01:03:34,790 --&gt; 01:03:37,020</w:t>
      </w:r>
    </w:p>
    <w:p w14:paraId="7EB849B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修行的話就不會進步</w:t>
      </w:r>
    </w:p>
    <w:p w14:paraId="7EF1345E" w14:textId="77777777" w:rsidR="00BF7893" w:rsidRDefault="00BF7893" w:rsidP="00BF7893"/>
    <w:p w14:paraId="0672E53A" w14:textId="77777777" w:rsidR="00BF7893" w:rsidRDefault="00BF7893" w:rsidP="00BF7893">
      <w:r>
        <w:t>1272</w:t>
      </w:r>
    </w:p>
    <w:p w14:paraId="00D084EB" w14:textId="77777777" w:rsidR="00BF7893" w:rsidRDefault="00BF7893" w:rsidP="00BF7893">
      <w:r>
        <w:t>01:03:37,020 --&gt; 01:03:39,480</w:t>
      </w:r>
    </w:p>
    <w:p w14:paraId="5A87CA3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禪定就會退失</w:t>
      </w:r>
    </w:p>
    <w:p w14:paraId="26668012" w14:textId="77777777" w:rsidR="00BF7893" w:rsidRDefault="00BF7893" w:rsidP="00BF7893"/>
    <w:p w14:paraId="454C05C9" w14:textId="77777777" w:rsidR="00BF7893" w:rsidRDefault="00BF7893" w:rsidP="00BF7893">
      <w:r>
        <w:t>1273</w:t>
      </w:r>
    </w:p>
    <w:p w14:paraId="1086C24B" w14:textId="77777777" w:rsidR="00BF7893" w:rsidRDefault="00BF7893" w:rsidP="00BF7893">
      <w:r>
        <w:t>01:03:39,610 --&gt; 01:03:41,860</w:t>
      </w:r>
    </w:p>
    <w:p w14:paraId="1CD87BA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各種各樣</w:t>
      </w:r>
      <w:proofErr w:type="gramStart"/>
      <w:r>
        <w:rPr>
          <w:rFonts w:hint="eastAsia"/>
        </w:rPr>
        <w:t>的善就會</w:t>
      </w:r>
      <w:proofErr w:type="gramEnd"/>
      <w:r>
        <w:rPr>
          <w:rFonts w:hint="eastAsia"/>
        </w:rPr>
        <w:t>退失</w:t>
      </w:r>
    </w:p>
    <w:p w14:paraId="380CAFA7" w14:textId="77777777" w:rsidR="00BF7893" w:rsidRDefault="00BF7893" w:rsidP="00BF7893"/>
    <w:p w14:paraId="59BB686B" w14:textId="77777777" w:rsidR="00BF7893" w:rsidRDefault="00BF7893" w:rsidP="00BF7893">
      <w:r>
        <w:t>1274</w:t>
      </w:r>
    </w:p>
    <w:p w14:paraId="05A1A70B" w14:textId="77777777" w:rsidR="00BF7893" w:rsidRDefault="00BF7893" w:rsidP="00BF7893">
      <w:r>
        <w:t>01:03:42,260 --&gt; 01:03:44,700</w:t>
      </w:r>
    </w:p>
    <w:p w14:paraId="2592002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所以</w:t>
      </w:r>
      <w:proofErr w:type="gramStart"/>
      <w:r>
        <w:rPr>
          <w:rFonts w:hint="eastAsia"/>
        </w:rPr>
        <w:t>戒持好</w:t>
      </w:r>
      <w:proofErr w:type="gramEnd"/>
      <w:r>
        <w:rPr>
          <w:rFonts w:hint="eastAsia"/>
        </w:rPr>
        <w:t>了之後</w:t>
      </w:r>
    </w:p>
    <w:p w14:paraId="6D1BAF21" w14:textId="77777777" w:rsidR="00BF7893" w:rsidRDefault="00BF7893" w:rsidP="00BF7893"/>
    <w:p w14:paraId="5A1A6738" w14:textId="77777777" w:rsidR="00BF7893" w:rsidRDefault="00BF7893" w:rsidP="00BF7893">
      <w:r>
        <w:t>1275</w:t>
      </w:r>
    </w:p>
    <w:p w14:paraId="41F6AE47" w14:textId="77777777" w:rsidR="00BF7893" w:rsidRDefault="00BF7893" w:rsidP="00BF7893">
      <w:r>
        <w:t>01:03:44,700 --&gt; 01:03:47,610</w:t>
      </w:r>
    </w:p>
    <w:p w14:paraId="2F88B8F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就不斷的去</w:t>
      </w:r>
      <w:proofErr w:type="gramStart"/>
      <w:r>
        <w:rPr>
          <w:rFonts w:hint="eastAsia"/>
        </w:rPr>
        <w:t>培育覺性</w:t>
      </w:r>
      <w:proofErr w:type="gramEnd"/>
    </w:p>
    <w:p w14:paraId="2B2C3658" w14:textId="77777777" w:rsidR="00BF7893" w:rsidRDefault="00BF7893" w:rsidP="00BF7893"/>
    <w:p w14:paraId="5A2D8F4E" w14:textId="77777777" w:rsidR="00BF7893" w:rsidRDefault="00BF7893" w:rsidP="00BF7893">
      <w:r>
        <w:t>1276</w:t>
      </w:r>
    </w:p>
    <w:p w14:paraId="20DF8C2A" w14:textId="77777777" w:rsidR="00BF7893" w:rsidRDefault="00BF7893" w:rsidP="00BF7893">
      <w:r>
        <w:t>01:03:47,610 --&gt; 01:03:49,100</w:t>
      </w:r>
    </w:p>
    <w:p w14:paraId="3B10DF2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然後左轉右轉</w:t>
      </w:r>
    </w:p>
    <w:p w14:paraId="114DC857" w14:textId="77777777" w:rsidR="00BF7893" w:rsidRDefault="00BF7893" w:rsidP="00BF7893"/>
    <w:p w14:paraId="700B7E08" w14:textId="77777777" w:rsidR="00BF7893" w:rsidRDefault="00BF7893" w:rsidP="00BF7893">
      <w:r>
        <w:t>1277</w:t>
      </w:r>
    </w:p>
    <w:p w14:paraId="03EEDD3D" w14:textId="77777777" w:rsidR="00BF7893" w:rsidRDefault="00BF7893" w:rsidP="00BF7893">
      <w:r>
        <w:t>01:03:49,550 --&gt; 01:03:52,260</w:t>
      </w:r>
    </w:p>
    <w:p w14:paraId="7DAA290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就從這開始訓練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站行住</w:t>
      </w:r>
      <w:proofErr w:type="gramEnd"/>
      <w:r>
        <w:rPr>
          <w:rFonts w:hint="eastAsia"/>
        </w:rPr>
        <w:t>坐</w:t>
      </w:r>
      <w:proofErr w:type="gramStart"/>
      <w:r>
        <w:rPr>
          <w:rFonts w:hint="eastAsia"/>
        </w:rPr>
        <w:t>臥去覺</w:t>
      </w:r>
      <w:proofErr w:type="gramEnd"/>
      <w:r>
        <w:rPr>
          <w:rFonts w:hint="eastAsia"/>
        </w:rPr>
        <w:t>知</w:t>
      </w:r>
    </w:p>
    <w:p w14:paraId="03F4D068" w14:textId="77777777" w:rsidR="00BF7893" w:rsidRDefault="00BF7893" w:rsidP="00BF7893"/>
    <w:p w14:paraId="61EBD7C2" w14:textId="77777777" w:rsidR="00BF7893" w:rsidRDefault="00BF7893" w:rsidP="00BF7893">
      <w:r>
        <w:t>1278</w:t>
      </w:r>
    </w:p>
    <w:p w14:paraId="2FC10D3C" w14:textId="77777777" w:rsidR="00BF7893" w:rsidRDefault="00BF7893" w:rsidP="00BF7893">
      <w:r>
        <w:t>01:03:52,260 --&gt; 01:03:54,310</w:t>
      </w:r>
    </w:p>
    <w:p w14:paraId="1C2595E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這些全都是在</w:t>
      </w:r>
      <w:proofErr w:type="gramStart"/>
      <w:r>
        <w:rPr>
          <w:rFonts w:hint="eastAsia"/>
        </w:rPr>
        <w:t>培育覺性</w:t>
      </w:r>
      <w:proofErr w:type="gramEnd"/>
    </w:p>
    <w:p w14:paraId="68F3C5D5" w14:textId="77777777" w:rsidR="00BF7893" w:rsidRDefault="00BF7893" w:rsidP="00BF7893"/>
    <w:p w14:paraId="6AF96833" w14:textId="77777777" w:rsidR="00BF7893" w:rsidRDefault="00BF7893" w:rsidP="00BF7893">
      <w:r>
        <w:t>1279</w:t>
      </w:r>
    </w:p>
    <w:p w14:paraId="7D1F54F9" w14:textId="77777777" w:rsidR="00BF7893" w:rsidRDefault="00BF7893" w:rsidP="00BF7893">
      <w:r>
        <w:t>01:03:54,340 --&gt; 01:03:56,110</w:t>
      </w:r>
    </w:p>
    <w:p w14:paraId="360BDCC1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心動去覺知</w:t>
      </w:r>
      <w:proofErr w:type="gramEnd"/>
    </w:p>
    <w:p w14:paraId="00209B2E" w14:textId="77777777" w:rsidR="00BF7893" w:rsidRDefault="00BF7893" w:rsidP="00BF7893"/>
    <w:p w14:paraId="7DEDD6A0" w14:textId="77777777" w:rsidR="00BF7893" w:rsidRDefault="00BF7893" w:rsidP="00BF7893">
      <w:r>
        <w:t>1280</w:t>
      </w:r>
    </w:p>
    <w:p w14:paraId="284FAAB2" w14:textId="77777777" w:rsidR="00BF7893" w:rsidRDefault="00BF7893" w:rsidP="00BF7893">
      <w:r>
        <w:t>01:03:56,210 --&gt; 01:03:57,930</w:t>
      </w:r>
    </w:p>
    <w:p w14:paraId="1354263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看到它</w:t>
      </w:r>
    </w:p>
    <w:p w14:paraId="1E49C9C5" w14:textId="77777777" w:rsidR="00BF7893" w:rsidRDefault="00BF7893" w:rsidP="00BF7893"/>
    <w:p w14:paraId="0FCE453D" w14:textId="77777777" w:rsidR="00BF7893" w:rsidRDefault="00BF7893" w:rsidP="00BF7893">
      <w:r>
        <w:t>1281</w:t>
      </w:r>
    </w:p>
    <w:p w14:paraId="7742F140" w14:textId="77777777" w:rsidR="00BF7893" w:rsidRDefault="00BF7893" w:rsidP="00BF7893">
      <w:r>
        <w:t>01:03:57,930 --&gt; 01:04:01,990</w:t>
      </w:r>
    </w:p>
    <w:p w14:paraId="5E2E1803" w14:textId="2B0554C5" w:rsidR="00BF7893" w:rsidRDefault="00BF7893" w:rsidP="00BF7893">
      <w:pPr>
        <w:rPr>
          <w:rFonts w:hint="eastAsia"/>
        </w:rPr>
      </w:pPr>
      <w:r>
        <w:rPr>
          <w:rFonts w:hint="eastAsia"/>
        </w:rPr>
        <w:t>或者</w:t>
      </w:r>
      <w:del w:id="80" w:author="國彰 陳" w:date="2024-10-21T09:07:00Z" w16du:dateUtc="2024-10-21T01:07:00Z">
        <w:r w:rsidR="00454D47">
          <w:rPr>
            <w:rFonts w:hint="eastAsia"/>
          </w:rPr>
          <w:delText>心照作</w:delText>
        </w:r>
      </w:del>
      <w:ins w:id="81" w:author="國彰 陳" w:date="2024-10-21T09:07:00Z" w16du:dateUtc="2024-10-21T01:07:00Z">
        <w:r>
          <w:rPr>
            <w:rFonts w:hint="eastAsia"/>
          </w:rPr>
          <w:t>心造作</w:t>
        </w:r>
      </w:ins>
      <w:r>
        <w:rPr>
          <w:rFonts w:hint="eastAsia"/>
        </w:rPr>
        <w:t>出生氣</w:t>
      </w:r>
      <w:r>
        <w:rPr>
          <w:rFonts w:hint="eastAsia"/>
        </w:rPr>
        <w:t xml:space="preserve"> </w:t>
      </w:r>
      <w:r>
        <w:rPr>
          <w:rFonts w:hint="eastAsia"/>
        </w:rPr>
        <w:t>貪</w:t>
      </w:r>
      <w:r>
        <w:rPr>
          <w:rFonts w:hint="eastAsia"/>
        </w:rPr>
        <w:t xml:space="preserve"> </w:t>
      </w:r>
      <w:r>
        <w:rPr>
          <w:rFonts w:hint="eastAsia"/>
        </w:rPr>
        <w:t>迷</w:t>
      </w:r>
      <w:r>
        <w:rPr>
          <w:rFonts w:hint="eastAsia"/>
        </w:rPr>
        <w:t xml:space="preserve"> </w:t>
      </w:r>
      <w:r>
        <w:rPr>
          <w:rFonts w:hint="eastAsia"/>
        </w:rPr>
        <w:t>的狀態</w:t>
      </w:r>
    </w:p>
    <w:p w14:paraId="295C1D5B" w14:textId="77777777" w:rsidR="00BF7893" w:rsidRDefault="00BF7893" w:rsidP="00BF7893"/>
    <w:p w14:paraId="4DDF05F9" w14:textId="77777777" w:rsidR="00BF7893" w:rsidRDefault="00BF7893" w:rsidP="00BF7893">
      <w:r>
        <w:t>1282</w:t>
      </w:r>
    </w:p>
    <w:p w14:paraId="7FF4FA18" w14:textId="77777777" w:rsidR="00BF7893" w:rsidRDefault="00BF7893" w:rsidP="00BF7893">
      <w:r>
        <w:t>01:04:02,410 --&gt; 01:04:02,780</w:t>
      </w:r>
    </w:p>
    <w:p w14:paraId="742B665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去訓練</w:t>
      </w:r>
    </w:p>
    <w:p w14:paraId="40025972" w14:textId="77777777" w:rsidR="00BF7893" w:rsidRDefault="00BF7893" w:rsidP="00BF7893"/>
    <w:p w14:paraId="352E40A8" w14:textId="77777777" w:rsidR="00BF7893" w:rsidRDefault="00BF7893" w:rsidP="00BF7893">
      <w:r>
        <w:t>1283</w:t>
      </w:r>
    </w:p>
    <w:p w14:paraId="4A73497E" w14:textId="77777777" w:rsidR="00BF7893" w:rsidRDefault="00BF7893" w:rsidP="00BF7893">
      <w:r>
        <w:t>01:04:02,800 --&gt; 01:04:03,770</w:t>
      </w:r>
    </w:p>
    <w:p w14:paraId="43D74628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去隨觀</w:t>
      </w:r>
      <w:proofErr w:type="gramEnd"/>
      <w:r>
        <w:rPr>
          <w:rFonts w:hint="eastAsia"/>
        </w:rPr>
        <w:t>它</w:t>
      </w:r>
    </w:p>
    <w:p w14:paraId="34AB4F23" w14:textId="77777777" w:rsidR="00BF7893" w:rsidRDefault="00BF7893" w:rsidP="00BF7893"/>
    <w:p w14:paraId="2B07CD0E" w14:textId="77777777" w:rsidR="00BF7893" w:rsidRDefault="00BF7893" w:rsidP="00BF7893">
      <w:r>
        <w:t>1284</w:t>
      </w:r>
    </w:p>
    <w:p w14:paraId="655255AB" w14:textId="77777777" w:rsidR="00BF7893" w:rsidRDefault="00BF7893" w:rsidP="00BF7893">
      <w:r>
        <w:t>01:04:03,840 --&gt; 01:04:07,300</w:t>
      </w:r>
    </w:p>
    <w:p w14:paraId="22AD7B2E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用去覺知道每一樣</w:t>
      </w:r>
      <w:r>
        <w:rPr>
          <w:rFonts w:hint="eastAsia"/>
        </w:rPr>
        <w:t xml:space="preserve"> </w:t>
      </w:r>
      <w:r>
        <w:rPr>
          <w:rFonts w:hint="eastAsia"/>
        </w:rPr>
        <w:t>覺知到什麼程度</w:t>
      </w:r>
    </w:p>
    <w:p w14:paraId="745B696D" w14:textId="77777777" w:rsidR="00BF7893" w:rsidRDefault="00BF7893" w:rsidP="00BF7893"/>
    <w:p w14:paraId="71E87301" w14:textId="77777777" w:rsidR="00BF7893" w:rsidRDefault="00BF7893" w:rsidP="00BF7893">
      <w:r>
        <w:t>1285</w:t>
      </w:r>
    </w:p>
    <w:p w14:paraId="7D90E9AA" w14:textId="77777777" w:rsidR="00BF7893" w:rsidRDefault="00BF7893" w:rsidP="00BF7893">
      <w:r>
        <w:t>01:04:07,410 --&gt; 01:04:08,580</w:t>
      </w:r>
    </w:p>
    <w:p w14:paraId="3B612C2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就是那個程度</w:t>
      </w:r>
    </w:p>
    <w:p w14:paraId="19E77E5B" w14:textId="77777777" w:rsidR="00BF7893" w:rsidRDefault="00BF7893" w:rsidP="00BF7893"/>
    <w:p w14:paraId="60E726A6" w14:textId="77777777" w:rsidR="00BF7893" w:rsidRDefault="00BF7893" w:rsidP="00BF7893">
      <w:r>
        <w:t>1286</w:t>
      </w:r>
    </w:p>
    <w:p w14:paraId="1EC293FC" w14:textId="77777777" w:rsidR="00BF7893" w:rsidRDefault="00BF7893" w:rsidP="00BF7893">
      <w:r>
        <w:t>01:04:08,580 --&gt; 01:04:11,950</w:t>
      </w:r>
    </w:p>
    <w:p w14:paraId="29B3F0A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誰擅長覺知身體</w:t>
      </w:r>
      <w:r>
        <w:rPr>
          <w:rFonts w:hint="eastAsia"/>
        </w:rPr>
        <w:t xml:space="preserve"> </w:t>
      </w:r>
      <w:r>
        <w:rPr>
          <w:rFonts w:hint="eastAsia"/>
        </w:rPr>
        <w:t>就經常</w:t>
      </w:r>
      <w:proofErr w:type="gramStart"/>
      <w:r>
        <w:rPr>
          <w:rFonts w:hint="eastAsia"/>
        </w:rPr>
        <w:t>訓練去覺知</w:t>
      </w:r>
      <w:proofErr w:type="gramEnd"/>
      <w:r>
        <w:rPr>
          <w:rFonts w:hint="eastAsia"/>
        </w:rPr>
        <w:t>身</w:t>
      </w:r>
    </w:p>
    <w:p w14:paraId="77251DA5" w14:textId="77777777" w:rsidR="00BF7893" w:rsidRDefault="00BF7893" w:rsidP="00BF7893"/>
    <w:p w14:paraId="65EF4C5C" w14:textId="77777777" w:rsidR="00BF7893" w:rsidRDefault="00BF7893" w:rsidP="00BF7893">
      <w:r>
        <w:t>1287</w:t>
      </w:r>
    </w:p>
    <w:p w14:paraId="2851445C" w14:textId="77777777" w:rsidR="00BF7893" w:rsidRDefault="00BF7893" w:rsidP="00BF7893">
      <w:r>
        <w:t>01:04:11,970 --&gt; 01:04:14,220</w:t>
      </w:r>
    </w:p>
    <w:p w14:paraId="50B83638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當覺知</w:t>
      </w:r>
      <w:proofErr w:type="gramEnd"/>
      <w:r>
        <w:rPr>
          <w:rFonts w:hint="eastAsia"/>
        </w:rPr>
        <w:t>到身體</w:t>
      </w:r>
    </w:p>
    <w:p w14:paraId="4604D00B" w14:textId="77777777" w:rsidR="00BF7893" w:rsidRDefault="00BF7893" w:rsidP="00BF7893"/>
    <w:p w14:paraId="41AE1DB2" w14:textId="77777777" w:rsidR="00BF7893" w:rsidRDefault="00BF7893" w:rsidP="00BF7893">
      <w:r>
        <w:t>1288</w:t>
      </w:r>
    </w:p>
    <w:p w14:paraId="4FB61E7D" w14:textId="77777777" w:rsidR="00BF7893" w:rsidRDefault="00BF7893" w:rsidP="00BF7893">
      <w:r>
        <w:t>01:04:14,220 --&gt; 01:04:16,100</w:t>
      </w:r>
    </w:p>
    <w:p w14:paraId="18BC7FA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</w:t>
      </w:r>
      <w:proofErr w:type="gramStart"/>
      <w:r>
        <w:rPr>
          <w:rFonts w:hint="eastAsia"/>
        </w:rPr>
        <w:t>說站行</w:t>
      </w:r>
      <w:proofErr w:type="gramEnd"/>
      <w:r>
        <w:rPr>
          <w:rFonts w:hint="eastAsia"/>
        </w:rPr>
        <w:t>坐臥的時候</w:t>
      </w:r>
    </w:p>
    <w:p w14:paraId="127AB04B" w14:textId="77777777" w:rsidR="00BF7893" w:rsidRDefault="00BF7893" w:rsidP="00BF7893"/>
    <w:p w14:paraId="07C9F9AD" w14:textId="77777777" w:rsidR="00BF7893" w:rsidRDefault="00BF7893" w:rsidP="00BF7893">
      <w:r>
        <w:t>1289</w:t>
      </w:r>
    </w:p>
    <w:p w14:paraId="6A7C1FD0" w14:textId="77777777" w:rsidR="00BF7893" w:rsidRDefault="00BF7893" w:rsidP="00BF7893">
      <w:r>
        <w:t>01:04:16,180 --&gt; 01:04:18,490</w:t>
      </w:r>
    </w:p>
    <w:p w14:paraId="36DD50B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誰擅長就去經常覺知它</w:t>
      </w:r>
    </w:p>
    <w:p w14:paraId="636E7ABC" w14:textId="77777777" w:rsidR="00BF7893" w:rsidRDefault="00BF7893" w:rsidP="00BF7893"/>
    <w:p w14:paraId="20675A9C" w14:textId="77777777" w:rsidR="00BF7893" w:rsidRDefault="00BF7893" w:rsidP="00BF7893">
      <w:r>
        <w:t>1290</w:t>
      </w:r>
    </w:p>
    <w:p w14:paraId="380BE41F" w14:textId="77777777" w:rsidR="00BF7893" w:rsidRDefault="00BF7893" w:rsidP="00BF7893">
      <w:r>
        <w:t>01:04:18,490 --&gt; 01:04:20,397</w:t>
      </w:r>
    </w:p>
    <w:p w14:paraId="3B3B3DBF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誰擅上覺</w:t>
      </w:r>
      <w:proofErr w:type="gramEnd"/>
      <w:r>
        <w:rPr>
          <w:rFonts w:hint="eastAsia"/>
        </w:rPr>
        <w:t>知動停</w:t>
      </w:r>
    </w:p>
    <w:p w14:paraId="6ABCA2F9" w14:textId="77777777" w:rsidR="00BF7893" w:rsidRDefault="00BF7893" w:rsidP="00BF7893"/>
    <w:p w14:paraId="61C51B72" w14:textId="77777777" w:rsidR="00BF7893" w:rsidRDefault="00BF7893" w:rsidP="00BF7893">
      <w:r>
        <w:t>1291</w:t>
      </w:r>
    </w:p>
    <w:p w14:paraId="61BAE151" w14:textId="77777777" w:rsidR="00BF7893" w:rsidRDefault="00BF7893" w:rsidP="00BF7893">
      <w:r>
        <w:t>01:04:20,397 --&gt; 01:04:24,510</w:t>
      </w:r>
    </w:p>
    <w:p w14:paraId="5962D8C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就去經常覺知到身體的動停</w:t>
      </w:r>
    </w:p>
    <w:p w14:paraId="40227FBD" w14:textId="77777777" w:rsidR="00BF7893" w:rsidRDefault="00BF7893" w:rsidP="00BF7893"/>
    <w:p w14:paraId="068B59C5" w14:textId="77777777" w:rsidR="00BF7893" w:rsidRDefault="00BF7893" w:rsidP="00BF7893">
      <w:r>
        <w:t>1292</w:t>
      </w:r>
    </w:p>
    <w:p w14:paraId="2AFF8175" w14:textId="77777777" w:rsidR="00BF7893" w:rsidRDefault="00BF7893" w:rsidP="00BF7893">
      <w:r>
        <w:t>01:04:25,490 --&gt; 01:04:29,810</w:t>
      </w:r>
    </w:p>
    <w:p w14:paraId="2716236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訓練直到最後</w:t>
      </w:r>
      <w:r>
        <w:rPr>
          <w:rFonts w:hint="eastAsia"/>
        </w:rPr>
        <w:t xml:space="preserve"> </w:t>
      </w:r>
      <w:r>
        <w:rPr>
          <w:rFonts w:hint="eastAsia"/>
        </w:rPr>
        <w:t>自動自發</w:t>
      </w:r>
      <w:proofErr w:type="gramStart"/>
      <w:r>
        <w:rPr>
          <w:rFonts w:hint="eastAsia"/>
        </w:rPr>
        <w:t>的覺性生</w:t>
      </w:r>
      <w:proofErr w:type="gramEnd"/>
      <w:r>
        <w:rPr>
          <w:rFonts w:hint="eastAsia"/>
        </w:rPr>
        <w:t>起</w:t>
      </w:r>
    </w:p>
    <w:p w14:paraId="1758B4E2" w14:textId="77777777" w:rsidR="00BF7893" w:rsidRDefault="00BF7893" w:rsidP="00BF7893"/>
    <w:p w14:paraId="411FF7C0" w14:textId="77777777" w:rsidR="00BF7893" w:rsidRDefault="00BF7893" w:rsidP="00BF7893">
      <w:r>
        <w:t>1293</w:t>
      </w:r>
    </w:p>
    <w:p w14:paraId="02705CB1" w14:textId="77777777" w:rsidR="00BF7893" w:rsidRDefault="00BF7893" w:rsidP="00BF7893">
      <w:r>
        <w:t>01:04:30,770 --&gt; 01:04:33,370</w:t>
      </w:r>
    </w:p>
    <w:p w14:paraId="2BA0A0E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這個是去修四</w:t>
      </w:r>
      <w:proofErr w:type="gramStart"/>
      <w:r>
        <w:rPr>
          <w:rFonts w:hint="eastAsia"/>
        </w:rPr>
        <w:t>念處的</w:t>
      </w:r>
      <w:proofErr w:type="gramEnd"/>
      <w:r>
        <w:rPr>
          <w:rFonts w:hint="eastAsia"/>
        </w:rPr>
        <w:t>過程</w:t>
      </w:r>
    </w:p>
    <w:p w14:paraId="4C49BD5F" w14:textId="77777777" w:rsidR="00BF7893" w:rsidRDefault="00BF7893" w:rsidP="00BF7893"/>
    <w:p w14:paraId="43F2D53B" w14:textId="77777777" w:rsidR="00BF7893" w:rsidRDefault="00BF7893" w:rsidP="00BF7893">
      <w:r>
        <w:t>1294</w:t>
      </w:r>
    </w:p>
    <w:p w14:paraId="55EB0B9A" w14:textId="77777777" w:rsidR="00BF7893" w:rsidRDefault="00BF7893" w:rsidP="00BF7893">
      <w:r>
        <w:t>01:04:33,370 --&gt; 01:04:35,878</w:t>
      </w:r>
    </w:p>
    <w:p w14:paraId="3529049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最開始的階段我們訓練</w:t>
      </w:r>
    </w:p>
    <w:p w14:paraId="01A2C392" w14:textId="77777777" w:rsidR="00BF7893" w:rsidRDefault="00BF7893" w:rsidP="00BF7893"/>
    <w:p w14:paraId="5C3564EB" w14:textId="77777777" w:rsidR="00BF7893" w:rsidRDefault="00BF7893" w:rsidP="00BF7893">
      <w:r>
        <w:t>1295</w:t>
      </w:r>
    </w:p>
    <w:p w14:paraId="076D8403" w14:textId="77777777" w:rsidR="00BF7893" w:rsidRDefault="00BF7893" w:rsidP="00BF7893">
      <w:r>
        <w:t>01:04:35,878 --&gt; 01:04:40,050</w:t>
      </w:r>
    </w:p>
    <w:p w14:paraId="0F6E109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就會從一個</w:t>
      </w:r>
      <w:proofErr w:type="gramStart"/>
      <w:r>
        <w:rPr>
          <w:rFonts w:hint="eastAsia"/>
        </w:rPr>
        <w:t>沒有覺性的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直到覺性生</w:t>
      </w:r>
      <w:proofErr w:type="gramEnd"/>
      <w:r>
        <w:rPr>
          <w:rFonts w:hint="eastAsia"/>
        </w:rPr>
        <w:t>起</w:t>
      </w:r>
    </w:p>
    <w:p w14:paraId="0C7FAF8D" w14:textId="77777777" w:rsidR="00BF7893" w:rsidRDefault="00BF7893" w:rsidP="00BF7893"/>
    <w:p w14:paraId="197E7244" w14:textId="77777777" w:rsidR="00BF7893" w:rsidRDefault="00BF7893" w:rsidP="00BF7893">
      <w:r>
        <w:t>1296</w:t>
      </w:r>
    </w:p>
    <w:p w14:paraId="22F25D77" w14:textId="77777777" w:rsidR="00BF7893" w:rsidRDefault="00BF7893" w:rsidP="00BF7893">
      <w:r>
        <w:t>01:04:40,050 --&gt; 01:04:42,060</w:t>
      </w:r>
    </w:p>
    <w:p w14:paraId="46F87200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得到覺性了</w:t>
      </w:r>
      <w:proofErr w:type="gramEnd"/>
      <w:r>
        <w:rPr>
          <w:rFonts w:hint="eastAsia"/>
        </w:rPr>
        <w:t>之後呢</w:t>
      </w:r>
    </w:p>
    <w:p w14:paraId="443A46B0" w14:textId="77777777" w:rsidR="00BF7893" w:rsidRDefault="00BF7893" w:rsidP="00BF7893"/>
    <w:p w14:paraId="0AB69BDE" w14:textId="77777777" w:rsidR="00BF7893" w:rsidRDefault="00BF7893" w:rsidP="00BF7893">
      <w:r>
        <w:t>1297</w:t>
      </w:r>
    </w:p>
    <w:p w14:paraId="1A864388" w14:textId="77777777" w:rsidR="00BF7893" w:rsidRDefault="00BF7893" w:rsidP="00BF7893">
      <w:r>
        <w:t>01:04:42,130 --&gt; 01:04:45,710</w:t>
      </w:r>
    </w:p>
    <w:p w14:paraId="2BD96E8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他就能夠得到正確的禪定</w:t>
      </w:r>
    </w:p>
    <w:p w14:paraId="4F712A3F" w14:textId="77777777" w:rsidR="00BF7893" w:rsidRDefault="00BF7893" w:rsidP="00BF7893"/>
    <w:p w14:paraId="436E957E" w14:textId="77777777" w:rsidR="00BF7893" w:rsidRDefault="00BF7893" w:rsidP="00BF7893">
      <w:r>
        <w:t>1298</w:t>
      </w:r>
    </w:p>
    <w:p w14:paraId="0469DE1D" w14:textId="77777777" w:rsidR="00BF7893" w:rsidRDefault="00BF7893" w:rsidP="00BF7893">
      <w:r>
        <w:t>01:04:45,740 --&gt; 01:04:47,670</w:t>
      </w:r>
    </w:p>
    <w:p w14:paraId="6C7AC21E" w14:textId="77777777" w:rsidR="00BF7893" w:rsidRDefault="00BF7893" w:rsidP="00BF7893">
      <w:pPr>
        <w:rPr>
          <w:rFonts w:hint="eastAsia"/>
        </w:rPr>
      </w:pP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就會分離</w:t>
      </w:r>
    </w:p>
    <w:p w14:paraId="3C75F2F5" w14:textId="77777777" w:rsidR="00BF7893" w:rsidRDefault="00BF7893" w:rsidP="00BF7893"/>
    <w:p w14:paraId="13F676CD" w14:textId="77777777" w:rsidR="00BF7893" w:rsidRDefault="00BF7893" w:rsidP="00BF7893">
      <w:r>
        <w:t>1299</w:t>
      </w:r>
    </w:p>
    <w:p w14:paraId="7138491F" w14:textId="77777777" w:rsidR="00BF7893" w:rsidRDefault="00BF7893" w:rsidP="00BF7893">
      <w:r>
        <w:t>01:04:47,700 --&gt; 01:04:50,860</w:t>
      </w:r>
    </w:p>
    <w:p w14:paraId="175A226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然後看到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它呈現三法印</w:t>
      </w:r>
    </w:p>
    <w:p w14:paraId="77E576F1" w14:textId="77777777" w:rsidR="00BF7893" w:rsidRDefault="00BF7893" w:rsidP="00BF7893"/>
    <w:p w14:paraId="3910F2FD" w14:textId="77777777" w:rsidR="00BF7893" w:rsidRDefault="00BF7893" w:rsidP="00BF7893">
      <w:r>
        <w:t>1300</w:t>
      </w:r>
    </w:p>
    <w:p w14:paraId="5A469C11" w14:textId="77777777" w:rsidR="00BF7893" w:rsidRDefault="00BF7893" w:rsidP="00BF7893">
      <w:r>
        <w:t>01:04:50,970 --&gt; 01:04:51,940</w:t>
      </w:r>
    </w:p>
    <w:p w14:paraId="61DE0EF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就像</w:t>
      </w:r>
      <w:proofErr w:type="gramStart"/>
      <w:r>
        <w:rPr>
          <w:rFonts w:hint="eastAsia"/>
        </w:rPr>
        <w:t>老師說的一樣</w:t>
      </w:r>
      <w:proofErr w:type="gramEnd"/>
    </w:p>
    <w:p w14:paraId="1EF01A6E" w14:textId="77777777" w:rsidR="00BF7893" w:rsidRDefault="00BF7893" w:rsidP="00BF7893"/>
    <w:p w14:paraId="7C32B07E" w14:textId="77777777" w:rsidR="00BF7893" w:rsidRDefault="00BF7893" w:rsidP="00BF7893">
      <w:r>
        <w:t>1301</w:t>
      </w:r>
    </w:p>
    <w:p w14:paraId="3FA9DD5D" w14:textId="77777777" w:rsidR="00BF7893" w:rsidRDefault="00BF7893" w:rsidP="00BF7893">
      <w:r>
        <w:t>01:04:51,940 --&gt; 01:04:53,340</w:t>
      </w:r>
    </w:p>
    <w:p w14:paraId="729E21E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所以最開始我們</w:t>
      </w:r>
    </w:p>
    <w:p w14:paraId="3787BB6A" w14:textId="77777777" w:rsidR="00BF7893" w:rsidRDefault="00BF7893" w:rsidP="00BF7893"/>
    <w:p w14:paraId="6D2DAE57" w14:textId="77777777" w:rsidR="00BF7893" w:rsidRDefault="00BF7893" w:rsidP="00BF7893">
      <w:r>
        <w:t>1302</w:t>
      </w:r>
    </w:p>
    <w:p w14:paraId="0C8641D6" w14:textId="77777777" w:rsidR="00BF7893" w:rsidRDefault="00BF7893" w:rsidP="00BF7893">
      <w:r>
        <w:t>01:04:53,490 --&gt; 01:04:55,890</w:t>
      </w:r>
    </w:p>
    <w:p w14:paraId="15985688" w14:textId="77777777" w:rsidR="00BF7893" w:rsidRDefault="00BF7893" w:rsidP="00BF7893">
      <w:r>
        <w:rPr>
          <w:rFonts w:hint="eastAsia"/>
        </w:rPr>
        <w:t>是爲了讓它生起覺性</w:t>
      </w:r>
    </w:p>
    <w:p w14:paraId="103C6432" w14:textId="77777777" w:rsidR="00BF7893" w:rsidRDefault="00BF7893" w:rsidP="00BF7893"/>
    <w:p w14:paraId="77DC7BE5" w14:textId="77777777" w:rsidR="00BF7893" w:rsidRDefault="00BF7893" w:rsidP="00BF7893">
      <w:r>
        <w:t>1303</w:t>
      </w:r>
    </w:p>
    <w:p w14:paraId="608A0710" w14:textId="77777777" w:rsidR="00BF7893" w:rsidRDefault="00BF7893" w:rsidP="00BF7893">
      <w:r>
        <w:t>01:04:55,890 --&gt; 01:04:57,259</w:t>
      </w:r>
    </w:p>
    <w:p w14:paraId="2A3DC8D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四</w:t>
      </w:r>
      <w:proofErr w:type="gramStart"/>
      <w:r>
        <w:rPr>
          <w:rFonts w:hint="eastAsia"/>
        </w:rPr>
        <w:t>念處熏染</w:t>
      </w:r>
      <w:proofErr w:type="gramEnd"/>
      <w:r>
        <w:rPr>
          <w:rFonts w:hint="eastAsia"/>
        </w:rPr>
        <w:t>的最後</w:t>
      </w:r>
    </w:p>
    <w:p w14:paraId="1F4F3D72" w14:textId="77777777" w:rsidR="00BF7893" w:rsidRDefault="00BF7893" w:rsidP="00BF7893"/>
    <w:p w14:paraId="3DF5079F" w14:textId="77777777" w:rsidR="00BF7893" w:rsidRDefault="00BF7893" w:rsidP="00BF7893">
      <w:r>
        <w:t>1304</w:t>
      </w:r>
    </w:p>
    <w:p w14:paraId="7C3223FE" w14:textId="77777777" w:rsidR="00BF7893" w:rsidRDefault="00BF7893" w:rsidP="00BF7893">
      <w:r>
        <w:t>01:04:57,259 --&gt; 01:04:59,931</w:t>
      </w:r>
    </w:p>
    <w:p w14:paraId="2A9BC12F" w14:textId="77777777" w:rsidR="00BF7893" w:rsidRDefault="00BF7893" w:rsidP="00BF7893">
      <w:r>
        <w:rPr>
          <w:rFonts w:hint="eastAsia"/>
        </w:rPr>
        <w:t>是爲了讓它能夠生起智慧</w:t>
      </w:r>
    </w:p>
    <w:p w14:paraId="344EEFEE" w14:textId="77777777" w:rsidR="00BF7893" w:rsidRDefault="00BF7893" w:rsidP="00BF7893"/>
    <w:p w14:paraId="53575EB8" w14:textId="77777777" w:rsidR="00BF7893" w:rsidRDefault="00BF7893" w:rsidP="00BF7893">
      <w:r>
        <w:t>1305</w:t>
      </w:r>
    </w:p>
    <w:p w14:paraId="59D989D7" w14:textId="77777777" w:rsidR="00BF7893" w:rsidRDefault="00BF7893" w:rsidP="00BF7893">
      <w:r>
        <w:t>01:04:59,931 --&gt; 01:05:04,380</w:t>
      </w:r>
    </w:p>
    <w:p w14:paraId="0989E48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訓練的足夠的以後</w:t>
      </w:r>
      <w:r>
        <w:rPr>
          <w:rFonts w:hint="eastAsia"/>
        </w:rPr>
        <w:t xml:space="preserve"> </w:t>
      </w:r>
      <w:r>
        <w:rPr>
          <w:rFonts w:hint="eastAsia"/>
        </w:rPr>
        <w:t>我們就能夠</w:t>
      </w:r>
      <w:proofErr w:type="gramStart"/>
      <w:r>
        <w:rPr>
          <w:rFonts w:hint="eastAsia"/>
        </w:rPr>
        <w:t>明白實相</w:t>
      </w:r>
      <w:proofErr w:type="gramEnd"/>
    </w:p>
    <w:p w14:paraId="0A101C2E" w14:textId="77777777" w:rsidR="00BF7893" w:rsidRDefault="00BF7893" w:rsidP="00BF7893"/>
    <w:p w14:paraId="2715D918" w14:textId="77777777" w:rsidR="00BF7893" w:rsidRDefault="00BF7893" w:rsidP="00BF7893">
      <w:r>
        <w:t>1306</w:t>
      </w:r>
    </w:p>
    <w:p w14:paraId="0C363308" w14:textId="77777777" w:rsidR="00BF7893" w:rsidRDefault="00BF7893" w:rsidP="00BF7893">
      <w:r>
        <w:t>01:05:04,380 --&gt; 01:05:06,020</w:t>
      </w:r>
    </w:p>
    <w:p w14:paraId="16506E0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它本來就已經呈現</w:t>
      </w:r>
    </w:p>
    <w:p w14:paraId="269AF91D" w14:textId="77777777" w:rsidR="00BF7893" w:rsidRDefault="00BF7893" w:rsidP="00BF7893"/>
    <w:p w14:paraId="225381D6" w14:textId="77777777" w:rsidR="00BF7893" w:rsidRDefault="00BF7893" w:rsidP="00BF7893">
      <w:r>
        <w:t>1307</w:t>
      </w:r>
    </w:p>
    <w:p w14:paraId="78A8C056" w14:textId="77777777" w:rsidR="00BF7893" w:rsidRDefault="00BF7893" w:rsidP="00BF7893">
      <w:r>
        <w:t>01:05:06,020 --&gt; 01:05:08,770</w:t>
      </w:r>
    </w:p>
    <w:p w14:paraId="7CE79C0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就本來就已經是那樣子的實相</w:t>
      </w:r>
    </w:p>
    <w:p w14:paraId="5C598AE3" w14:textId="77777777" w:rsidR="00BF7893" w:rsidRDefault="00BF7893" w:rsidP="00BF7893"/>
    <w:p w14:paraId="72321847" w14:textId="77777777" w:rsidR="00BF7893" w:rsidRDefault="00BF7893" w:rsidP="00BF7893">
      <w:r>
        <w:t>1308</w:t>
      </w:r>
    </w:p>
    <w:p w14:paraId="06DA58A1" w14:textId="77777777" w:rsidR="00BF7893" w:rsidRDefault="00BF7893" w:rsidP="00BF7893">
      <w:r>
        <w:t>01:05:08,770 --&gt; 01:05:10,060</w:t>
      </w:r>
    </w:p>
    <w:p w14:paraId="0186BD4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也就是第一階段的實相</w:t>
      </w:r>
    </w:p>
    <w:p w14:paraId="29182DC0" w14:textId="77777777" w:rsidR="00BF7893" w:rsidRDefault="00BF7893" w:rsidP="00BF7893"/>
    <w:p w14:paraId="1F9FFA3E" w14:textId="77777777" w:rsidR="00BF7893" w:rsidRDefault="00BF7893" w:rsidP="00BF7893">
      <w:r>
        <w:t>1309</w:t>
      </w:r>
    </w:p>
    <w:p w14:paraId="574FD32F" w14:textId="77777777" w:rsidR="00BF7893" w:rsidRDefault="00BF7893" w:rsidP="00BF7893">
      <w:r>
        <w:t>01:05:10,060 --&gt; 01:05:11,710</w:t>
      </w:r>
    </w:p>
    <w:p w14:paraId="2C658C2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就是我不</w:t>
      </w:r>
      <w:proofErr w:type="gramStart"/>
      <w:r>
        <w:rPr>
          <w:rFonts w:hint="eastAsia"/>
        </w:rPr>
        <w:t>存</w:t>
      </w:r>
      <w:proofErr w:type="gramEnd"/>
      <w:r>
        <w:rPr>
          <w:rFonts w:hint="eastAsia"/>
        </w:rPr>
        <w:t>存在</w:t>
      </w:r>
    </w:p>
    <w:p w14:paraId="4EBF7144" w14:textId="77777777" w:rsidR="00BF7893" w:rsidRDefault="00BF7893" w:rsidP="00BF7893"/>
    <w:p w14:paraId="21690C28" w14:textId="77777777" w:rsidR="00BF7893" w:rsidRDefault="00BF7893" w:rsidP="00BF7893">
      <w:r>
        <w:t>1310</w:t>
      </w:r>
    </w:p>
    <w:p w14:paraId="560414D3" w14:textId="77777777" w:rsidR="00BF7893" w:rsidRDefault="00BF7893" w:rsidP="00BF7893">
      <w:r>
        <w:t>01:05:11,750 --&gt; 01:05:12,850</w:t>
      </w:r>
    </w:p>
    <w:p w14:paraId="759FC8A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之前也不存在</w:t>
      </w:r>
    </w:p>
    <w:p w14:paraId="0DE0AA7F" w14:textId="77777777" w:rsidR="00BF7893" w:rsidRDefault="00BF7893" w:rsidP="00BF7893"/>
    <w:p w14:paraId="7EF99416" w14:textId="77777777" w:rsidR="00BF7893" w:rsidRDefault="00BF7893" w:rsidP="00BF7893">
      <w:r>
        <w:t>1311</w:t>
      </w:r>
    </w:p>
    <w:p w14:paraId="47B31AE9" w14:textId="77777777" w:rsidR="00BF7893" w:rsidRDefault="00BF7893" w:rsidP="00BF7893">
      <w:r>
        <w:t>01:05:13,060 --&gt; 01:05:15,010</w:t>
      </w:r>
    </w:p>
    <w:p w14:paraId="3D1C2D7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現在也不存在</w:t>
      </w:r>
    </w:p>
    <w:p w14:paraId="7D0A143C" w14:textId="77777777" w:rsidR="00BF7893" w:rsidRDefault="00BF7893" w:rsidP="00BF7893"/>
    <w:p w14:paraId="06B73D5C" w14:textId="77777777" w:rsidR="00BF7893" w:rsidRDefault="00BF7893" w:rsidP="00BF7893">
      <w:r>
        <w:t>1312</w:t>
      </w:r>
    </w:p>
    <w:p w14:paraId="3EB993C4" w14:textId="77777777" w:rsidR="00BF7893" w:rsidRDefault="00BF7893" w:rsidP="00BF7893">
      <w:r>
        <w:t>01:05:15,010 --&gt; 01:05:15,940</w:t>
      </w:r>
    </w:p>
    <w:p w14:paraId="7066998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未來也不存在</w:t>
      </w:r>
    </w:p>
    <w:p w14:paraId="2B1C82EC" w14:textId="77777777" w:rsidR="00BF7893" w:rsidRDefault="00BF7893" w:rsidP="00BF7893"/>
    <w:p w14:paraId="7FD75818" w14:textId="77777777" w:rsidR="00BF7893" w:rsidRDefault="00BF7893" w:rsidP="00BF7893">
      <w:r>
        <w:t>1313</w:t>
      </w:r>
    </w:p>
    <w:p w14:paraId="035B920D" w14:textId="77777777" w:rsidR="00BF7893" w:rsidRDefault="00BF7893" w:rsidP="00BF7893">
      <w:r>
        <w:t>01:05:16,200 --&gt; 01:05:19,360</w:t>
      </w:r>
    </w:p>
    <w:p w14:paraId="6AFE9D9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沒有一個我在什麼地方</w:t>
      </w:r>
    </w:p>
    <w:p w14:paraId="44F18646" w14:textId="77777777" w:rsidR="00BF7893" w:rsidRDefault="00BF7893" w:rsidP="00BF7893"/>
    <w:p w14:paraId="00B8F730" w14:textId="77777777" w:rsidR="00BF7893" w:rsidRDefault="00BF7893" w:rsidP="00BF7893">
      <w:r>
        <w:t>1314</w:t>
      </w:r>
    </w:p>
    <w:p w14:paraId="52EF920D" w14:textId="77777777" w:rsidR="00BF7893" w:rsidRDefault="00BF7893" w:rsidP="00BF7893">
      <w:r>
        <w:t>01:05:21,450 --&gt; 01:05:21,940</w:t>
      </w:r>
    </w:p>
    <w:p w14:paraId="4BC2DD9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觀察到嗎</w:t>
      </w:r>
    </w:p>
    <w:p w14:paraId="0DBC634C" w14:textId="77777777" w:rsidR="00BF7893" w:rsidRDefault="00BF7893" w:rsidP="00BF7893"/>
    <w:p w14:paraId="0F3A01E0" w14:textId="77777777" w:rsidR="00BF7893" w:rsidRDefault="00BF7893" w:rsidP="00BF7893">
      <w:r>
        <w:t>1315</w:t>
      </w:r>
    </w:p>
    <w:p w14:paraId="3F66A8BF" w14:textId="77777777" w:rsidR="00BF7893" w:rsidRDefault="00BF7893" w:rsidP="00BF7893">
      <w:r>
        <w:t>01:05:22,170 --&gt; 01:05:25,360</w:t>
      </w:r>
    </w:p>
    <w:p w14:paraId="60646DF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現在我們大家正在舒服地坐著</w:t>
      </w:r>
    </w:p>
    <w:p w14:paraId="07DBA0FC" w14:textId="77777777" w:rsidR="00BF7893" w:rsidRDefault="00BF7893" w:rsidP="00BF7893"/>
    <w:p w14:paraId="0FBB8784" w14:textId="77777777" w:rsidR="00BF7893" w:rsidRDefault="00BF7893" w:rsidP="00BF7893">
      <w:r>
        <w:t>1316</w:t>
      </w:r>
    </w:p>
    <w:p w14:paraId="284A8DA0" w14:textId="77777777" w:rsidR="00BF7893" w:rsidRDefault="00BF7893" w:rsidP="00BF7893">
      <w:r>
        <w:t>01:05:25,400 --&gt; 01:05:28,490</w:t>
      </w:r>
    </w:p>
    <w:p w14:paraId="4F27EF3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我的這種感覺自我感非常的輕薄</w:t>
      </w:r>
    </w:p>
    <w:p w14:paraId="4A1104BF" w14:textId="77777777" w:rsidR="00BF7893" w:rsidRDefault="00BF7893" w:rsidP="00BF7893"/>
    <w:p w14:paraId="09EFDF38" w14:textId="77777777" w:rsidR="00BF7893" w:rsidRDefault="00BF7893" w:rsidP="00BF7893">
      <w:r>
        <w:t>1317</w:t>
      </w:r>
    </w:p>
    <w:p w14:paraId="525313ED" w14:textId="77777777" w:rsidR="00BF7893" w:rsidRDefault="00BF7893" w:rsidP="00BF7893">
      <w:r>
        <w:t>01:05:28,520 --&gt; 01:05:29,980</w:t>
      </w:r>
    </w:p>
    <w:p w14:paraId="583047D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就好像不知道什麼東西</w:t>
      </w:r>
    </w:p>
    <w:p w14:paraId="4F4197D1" w14:textId="77777777" w:rsidR="00BF7893" w:rsidRDefault="00BF7893" w:rsidP="00BF7893"/>
    <w:p w14:paraId="2269FF0D" w14:textId="77777777" w:rsidR="00BF7893" w:rsidRDefault="00BF7893" w:rsidP="00BF7893">
      <w:r>
        <w:t>1318</w:t>
      </w:r>
    </w:p>
    <w:p w14:paraId="576A4C32" w14:textId="77777777" w:rsidR="00BF7893" w:rsidRDefault="00BF7893" w:rsidP="00BF7893">
      <w:r>
        <w:t>01:05:29,980 --&gt; 01:05:32,100</w:t>
      </w:r>
    </w:p>
    <w:p w14:paraId="23F9F60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它坐在這能感覺到</w:t>
      </w:r>
    </w:p>
    <w:p w14:paraId="4760388B" w14:textId="77777777" w:rsidR="00BF7893" w:rsidRDefault="00BF7893" w:rsidP="00BF7893"/>
    <w:p w14:paraId="516609B5" w14:textId="77777777" w:rsidR="00BF7893" w:rsidRDefault="00BF7893" w:rsidP="00BF7893">
      <w:r>
        <w:t>1319</w:t>
      </w:r>
    </w:p>
    <w:p w14:paraId="528F3D18" w14:textId="77777777" w:rsidR="00BF7893" w:rsidRDefault="00BF7893" w:rsidP="00BF7893">
      <w:r>
        <w:t>01:05:32,280 --&gt; 01:05:34,340</w:t>
      </w:r>
    </w:p>
    <w:p w14:paraId="5C27A17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然後就好像一個什麼東西</w:t>
      </w:r>
    </w:p>
    <w:p w14:paraId="776AA467" w14:textId="77777777" w:rsidR="00BF7893" w:rsidRDefault="00BF7893" w:rsidP="00BF7893"/>
    <w:p w14:paraId="5131F083" w14:textId="77777777" w:rsidR="00BF7893" w:rsidRDefault="00BF7893" w:rsidP="00BF7893">
      <w:r>
        <w:t>1320</w:t>
      </w:r>
    </w:p>
    <w:p w14:paraId="03E4BD6A" w14:textId="77777777" w:rsidR="00BF7893" w:rsidRDefault="00BF7893" w:rsidP="00BF7893">
      <w:r>
        <w:t>01:05:34,340 --&gt; 01:05:36,620</w:t>
      </w:r>
    </w:p>
    <w:p w14:paraId="79434D9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它坐在這就感覺</w:t>
      </w:r>
    </w:p>
    <w:p w14:paraId="2604A201" w14:textId="77777777" w:rsidR="00BF7893" w:rsidRDefault="00BF7893" w:rsidP="00BF7893"/>
    <w:p w14:paraId="1AC7B57D" w14:textId="77777777" w:rsidR="00BF7893" w:rsidRDefault="00BF7893" w:rsidP="00BF7893">
      <w:r>
        <w:t>1321</w:t>
      </w:r>
    </w:p>
    <w:p w14:paraId="7A8A4DEE" w14:textId="77777777" w:rsidR="00BF7893" w:rsidRDefault="00BF7893" w:rsidP="00BF7893">
      <w:r>
        <w:t>01:05:36,770 --&gt; 01:05:38,347</w:t>
      </w:r>
    </w:p>
    <w:p w14:paraId="26DC954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有什麼東西在這工作著</w:t>
      </w:r>
    </w:p>
    <w:p w14:paraId="77579B55" w14:textId="77777777" w:rsidR="00BF7893" w:rsidRDefault="00BF7893" w:rsidP="00BF7893"/>
    <w:p w14:paraId="76EF0436" w14:textId="77777777" w:rsidR="00BF7893" w:rsidRDefault="00BF7893" w:rsidP="00BF7893">
      <w:r>
        <w:t>1322</w:t>
      </w:r>
    </w:p>
    <w:p w14:paraId="4A818108" w14:textId="77777777" w:rsidR="00BF7893" w:rsidRDefault="00BF7893" w:rsidP="00BF7893">
      <w:r>
        <w:t>01:05:38,347 --&gt; 01:05:42,090</w:t>
      </w:r>
    </w:p>
    <w:p w14:paraId="653FDBA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這些事物它沒有曾經告訴過我們</w:t>
      </w:r>
    </w:p>
    <w:p w14:paraId="5DDAAE5F" w14:textId="77777777" w:rsidR="00BF7893" w:rsidRDefault="00BF7893" w:rsidP="00BF7893"/>
    <w:p w14:paraId="29605365" w14:textId="77777777" w:rsidR="00BF7893" w:rsidRDefault="00BF7893" w:rsidP="00BF7893">
      <w:r>
        <w:t>1323</w:t>
      </w:r>
    </w:p>
    <w:p w14:paraId="6F6C1E35" w14:textId="77777777" w:rsidR="00BF7893" w:rsidRDefault="00BF7893" w:rsidP="00BF7893">
      <w:r>
        <w:t>01:05:42,090 --&gt; 01:05:44,340</w:t>
      </w:r>
    </w:p>
    <w:p w14:paraId="21CFD34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說它們是我</w:t>
      </w:r>
    </w:p>
    <w:p w14:paraId="3CE87C7E" w14:textId="77777777" w:rsidR="00BF7893" w:rsidRDefault="00BF7893" w:rsidP="00BF7893"/>
    <w:p w14:paraId="3DFCCEBB" w14:textId="77777777" w:rsidR="00BF7893" w:rsidRDefault="00BF7893" w:rsidP="00BF7893">
      <w:r>
        <w:t>1324</w:t>
      </w:r>
    </w:p>
    <w:p w14:paraId="2693B76C" w14:textId="77777777" w:rsidR="00BF7893" w:rsidRDefault="00BF7893" w:rsidP="00BF7893">
      <w:r>
        <w:t>01:05:45,210 --&gt; 01:05:46,380</w:t>
      </w:r>
    </w:p>
    <w:p w14:paraId="0BF07BC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我們自己想出來的</w:t>
      </w:r>
    </w:p>
    <w:p w14:paraId="23C88CEE" w14:textId="77777777" w:rsidR="00BF7893" w:rsidRDefault="00BF7893" w:rsidP="00BF7893"/>
    <w:p w14:paraId="5FD35CED" w14:textId="77777777" w:rsidR="00BF7893" w:rsidRDefault="00BF7893" w:rsidP="00BF7893">
      <w:r>
        <w:t>1325</w:t>
      </w:r>
    </w:p>
    <w:p w14:paraId="4AA0E177" w14:textId="77777777" w:rsidR="00BF7893" w:rsidRDefault="00BF7893" w:rsidP="00BF7893">
      <w:r>
        <w:t>01:05:46,390 --&gt; 01:05:50,880</w:t>
      </w:r>
    </w:p>
    <w:p w14:paraId="18F6654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我們自己感覺</w:t>
      </w:r>
      <w:r>
        <w:rPr>
          <w:rFonts w:hint="eastAsia"/>
        </w:rPr>
        <w:t xml:space="preserve"> </w:t>
      </w:r>
      <w:r>
        <w:rPr>
          <w:rFonts w:hint="eastAsia"/>
        </w:rPr>
        <w:t>或者領悟說它是我</w:t>
      </w:r>
    </w:p>
    <w:p w14:paraId="3F972BFB" w14:textId="77777777" w:rsidR="00BF7893" w:rsidRDefault="00BF7893" w:rsidP="00BF7893"/>
    <w:p w14:paraId="257F0CF5" w14:textId="77777777" w:rsidR="00BF7893" w:rsidRDefault="00BF7893" w:rsidP="00BF7893">
      <w:r>
        <w:t>1326</w:t>
      </w:r>
    </w:p>
    <w:p w14:paraId="1620E581" w14:textId="77777777" w:rsidR="00BF7893" w:rsidRDefault="00BF7893" w:rsidP="00BF7893">
      <w:r>
        <w:t>01:05:50,880 --&gt; 01:05:53,110</w:t>
      </w:r>
    </w:p>
    <w:p w14:paraId="071138D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看這個是界定的錯誤</w:t>
      </w:r>
    </w:p>
    <w:p w14:paraId="3ABD712F" w14:textId="77777777" w:rsidR="00BF7893" w:rsidRDefault="00BF7893" w:rsidP="00BF7893"/>
    <w:p w14:paraId="10ABE7F3" w14:textId="77777777" w:rsidR="00BF7893" w:rsidRDefault="00BF7893" w:rsidP="00BF7893">
      <w:r>
        <w:t>1327</w:t>
      </w:r>
    </w:p>
    <w:p w14:paraId="2DEE20E2" w14:textId="77777777" w:rsidR="00BF7893" w:rsidRDefault="00BF7893" w:rsidP="00BF7893">
      <w:r>
        <w:t>01:05:53,190 --&gt; 01:05:58,570</w:t>
      </w:r>
    </w:p>
    <w:p w14:paraId="23703C2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也就是錯誤的想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界定錯誤</w:t>
      </w:r>
    </w:p>
    <w:p w14:paraId="23C01A34" w14:textId="77777777" w:rsidR="00BF7893" w:rsidRDefault="00BF7893" w:rsidP="00BF7893"/>
    <w:p w14:paraId="1BBA10AA" w14:textId="77777777" w:rsidR="00BF7893" w:rsidRDefault="00BF7893" w:rsidP="00BF7893">
      <w:r>
        <w:t>1328</w:t>
      </w:r>
    </w:p>
    <w:p w14:paraId="4C1E0015" w14:textId="77777777" w:rsidR="00BF7893" w:rsidRDefault="00BF7893" w:rsidP="00BF7893">
      <w:r>
        <w:t>01:05:58,610 --&gt; 01:06:02,010</w:t>
      </w:r>
    </w:p>
    <w:p w14:paraId="35F5F38E" w14:textId="77777777" w:rsidR="00BF7893" w:rsidRDefault="00BF7893" w:rsidP="00BF7893">
      <w:r>
        <w:rPr>
          <w:rFonts w:hint="eastAsia"/>
        </w:rPr>
        <w:t>把不是我的事物界定爲我</w:t>
      </w:r>
    </w:p>
    <w:p w14:paraId="378D64D4" w14:textId="77777777" w:rsidR="00BF7893" w:rsidRDefault="00BF7893" w:rsidP="00BF7893"/>
    <w:p w14:paraId="4661F57A" w14:textId="77777777" w:rsidR="00BF7893" w:rsidRDefault="00BF7893" w:rsidP="00BF7893">
      <w:r>
        <w:t>1329</w:t>
      </w:r>
    </w:p>
    <w:p w14:paraId="371328B4" w14:textId="77777777" w:rsidR="00BF7893" w:rsidRDefault="00BF7893" w:rsidP="00BF7893">
      <w:r>
        <w:t>01:06:03,950 --&gt; 01:06:08,184</w:t>
      </w:r>
    </w:p>
    <w:p w14:paraId="750D63FE" w14:textId="77777777" w:rsidR="00BF7893" w:rsidRDefault="00BF7893" w:rsidP="00BF7893">
      <w:r>
        <w:rPr>
          <w:rFonts w:hint="eastAsia"/>
        </w:rPr>
        <w:t>把無常的事物界定爲恆常的</w:t>
      </w:r>
    </w:p>
    <w:p w14:paraId="1DC208FA" w14:textId="77777777" w:rsidR="00BF7893" w:rsidRDefault="00BF7893" w:rsidP="00BF7893"/>
    <w:p w14:paraId="37DF227B" w14:textId="77777777" w:rsidR="00BF7893" w:rsidRDefault="00BF7893" w:rsidP="00BF7893">
      <w:r>
        <w:t>1330</w:t>
      </w:r>
    </w:p>
    <w:p w14:paraId="063AA35A" w14:textId="77777777" w:rsidR="00BF7893" w:rsidRDefault="00BF7893" w:rsidP="00BF7893">
      <w:r>
        <w:t>01:06:08,184 --&gt; 01:06:09,930</w:t>
      </w:r>
    </w:p>
    <w:p w14:paraId="12995EE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界定沒有辦法掌控的</w:t>
      </w:r>
      <w:ins w:id="82" w:author="國彰 陳" w:date="2024-10-21T09:07:00Z" w16du:dateUtc="2024-10-21T01:07:00Z">
        <w:r>
          <w:rPr>
            <w:rFonts w:hint="eastAsia"/>
          </w:rPr>
          <w:t>事物</w:t>
        </w:r>
      </w:ins>
    </w:p>
    <w:p w14:paraId="20DBA2E2" w14:textId="77777777" w:rsidR="00BF7893" w:rsidRDefault="00BF7893" w:rsidP="00BF7893"/>
    <w:p w14:paraId="25048A73" w14:textId="77777777" w:rsidR="00BF7893" w:rsidRDefault="00BF7893" w:rsidP="00BF7893">
      <w:r>
        <w:t>1331</w:t>
      </w:r>
    </w:p>
    <w:p w14:paraId="3A402928" w14:textId="77777777" w:rsidR="00BF7893" w:rsidRDefault="00BF7893" w:rsidP="00BF7893">
      <w:r>
        <w:t>01:06:09,930 --&gt; 01:06:13,202</w:t>
      </w:r>
    </w:p>
    <w:p w14:paraId="4A77B308" w14:textId="0691D52C" w:rsidR="00BF7893" w:rsidRDefault="00454D47" w:rsidP="00BF7893">
      <w:pPr>
        <w:rPr>
          <w:rFonts w:hint="eastAsia"/>
        </w:rPr>
      </w:pPr>
      <w:del w:id="83" w:author="國彰 陳" w:date="2024-10-21T09:07:00Z" w16du:dateUtc="2024-10-21T01:07:00Z">
        <w:r>
          <w:rPr>
            <w:rFonts w:hint="eastAsia"/>
          </w:rPr>
          <w:delText>是我</w:delText>
        </w:r>
      </w:del>
      <w:ins w:id="84" w:author="國彰 陳" w:date="2024-10-21T09:07:00Z" w16du:dateUtc="2024-10-21T01:07:00Z">
        <w:r w:rsidR="00BF7893">
          <w:rPr>
            <w:rFonts w:hint="eastAsia"/>
          </w:rPr>
          <w:t>為</w:t>
        </w:r>
      </w:ins>
      <w:r w:rsidR="00BF7893">
        <w:rPr>
          <w:rFonts w:hint="eastAsia"/>
        </w:rPr>
        <w:t>也可以掌控的</w:t>
      </w:r>
    </w:p>
    <w:p w14:paraId="6D1C0907" w14:textId="77777777" w:rsidR="00BF7893" w:rsidRDefault="00BF7893" w:rsidP="00BF7893"/>
    <w:p w14:paraId="67934A8D" w14:textId="77777777" w:rsidR="00BF7893" w:rsidRDefault="00BF7893" w:rsidP="00BF7893">
      <w:r>
        <w:t>1332</w:t>
      </w:r>
    </w:p>
    <w:p w14:paraId="189FEA8D" w14:textId="77777777" w:rsidR="00BF7893" w:rsidRDefault="00BF7893" w:rsidP="00BF7893">
      <w:r>
        <w:t>01:06:13,202 --&gt; 01:06:17,700</w:t>
      </w:r>
    </w:p>
    <w:p w14:paraId="49F5E93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事實就是沒有什麼是我們可以掌控的</w:t>
      </w:r>
    </w:p>
    <w:p w14:paraId="7A0062C1" w14:textId="77777777" w:rsidR="00BF7893" w:rsidRDefault="00BF7893" w:rsidP="00BF7893"/>
    <w:p w14:paraId="7BD97168" w14:textId="77777777" w:rsidR="00BF7893" w:rsidRDefault="00BF7893" w:rsidP="00BF7893">
      <w:r>
        <w:t>1333</w:t>
      </w:r>
    </w:p>
    <w:p w14:paraId="5FE0A72E" w14:textId="77777777" w:rsidR="00BF7893" w:rsidRDefault="00BF7893" w:rsidP="00BF7893">
      <w:r>
        <w:t>01:06:17,760 --&gt; 01:06:20,990</w:t>
      </w:r>
    </w:p>
    <w:p w14:paraId="487A680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沒有什麼是在我們強迫的範圍之內</w:t>
      </w:r>
    </w:p>
    <w:p w14:paraId="1AF69A7C" w14:textId="77777777" w:rsidR="00BF7893" w:rsidRDefault="00BF7893" w:rsidP="00BF7893"/>
    <w:p w14:paraId="01913FC6" w14:textId="77777777" w:rsidR="00BF7893" w:rsidRDefault="00BF7893" w:rsidP="00BF7893">
      <w:r>
        <w:t>1334</w:t>
      </w:r>
    </w:p>
    <w:p w14:paraId="3C482F4D" w14:textId="77777777" w:rsidR="00BF7893" w:rsidRDefault="00BF7893" w:rsidP="00BF7893">
      <w:r>
        <w:t>01:06:21,160 --&gt; 01:06:23,860</w:t>
      </w:r>
    </w:p>
    <w:p w14:paraId="384B626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沒有什麼是恆常的</w:t>
      </w:r>
    </w:p>
    <w:p w14:paraId="3F0C09E0" w14:textId="77777777" w:rsidR="00BF7893" w:rsidRDefault="00BF7893" w:rsidP="00BF7893"/>
    <w:p w14:paraId="4BE3B024" w14:textId="77777777" w:rsidR="00BF7893" w:rsidRDefault="00BF7893" w:rsidP="00BF7893">
      <w:r>
        <w:t>1335</w:t>
      </w:r>
    </w:p>
    <w:p w14:paraId="78E91FC7" w14:textId="77777777" w:rsidR="00BF7893" w:rsidRDefault="00BF7893" w:rsidP="00BF7893">
      <w:r>
        <w:t>01:06:24,370 --&gt; 01:06:26,700</w:t>
      </w:r>
    </w:p>
    <w:p w14:paraId="2275192B" w14:textId="23ABB707" w:rsidR="00BF7893" w:rsidRDefault="00BF7893" w:rsidP="00BF7893">
      <w:pPr>
        <w:rPr>
          <w:rFonts w:hint="eastAsia"/>
        </w:rPr>
      </w:pPr>
      <w:r>
        <w:rPr>
          <w:rFonts w:hint="eastAsia"/>
        </w:rPr>
        <w:t>我們</w:t>
      </w:r>
      <w:del w:id="85" w:author="國彰 陳" w:date="2024-10-21T09:07:00Z" w16du:dateUtc="2024-10-21T01:07:00Z">
        <w:r w:rsidR="00454D47">
          <w:rPr>
            <w:rFonts w:hint="eastAsia"/>
          </w:rPr>
          <w:delText>教會</w:delText>
        </w:r>
      </w:del>
      <w:ins w:id="86" w:author="國彰 陳" w:date="2024-10-21T09:07:00Z" w16du:dateUtc="2024-10-21T01:07:00Z">
        <w:r>
          <w:rPr>
            <w:rFonts w:hint="eastAsia"/>
          </w:rPr>
          <w:t>就會</w:t>
        </w:r>
      </w:ins>
      <w:r>
        <w:rPr>
          <w:rFonts w:hint="eastAsia"/>
        </w:rPr>
        <w:t>慢慢的領悟這些事物</w:t>
      </w:r>
    </w:p>
    <w:p w14:paraId="0153547A" w14:textId="77777777" w:rsidR="00BF7893" w:rsidRDefault="00BF7893" w:rsidP="00BF7893"/>
    <w:p w14:paraId="74DC753A" w14:textId="77777777" w:rsidR="00BF7893" w:rsidRDefault="00BF7893" w:rsidP="00BF7893">
      <w:r>
        <w:t>1336</w:t>
      </w:r>
    </w:p>
    <w:p w14:paraId="488A3904" w14:textId="77777777" w:rsidR="00BF7893" w:rsidRDefault="00BF7893" w:rsidP="00BF7893">
      <w:r>
        <w:t>01:06:27,010 --&gt; 01:06:30,650</w:t>
      </w:r>
    </w:p>
    <w:p w14:paraId="79BA3913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我們通過自己的力量看到實相</w:t>
      </w:r>
    </w:p>
    <w:p w14:paraId="782C79F2" w14:textId="77777777" w:rsidR="00BF7893" w:rsidRDefault="00BF7893" w:rsidP="00BF7893"/>
    <w:p w14:paraId="5D4F366B" w14:textId="77777777" w:rsidR="00BF7893" w:rsidRDefault="00BF7893" w:rsidP="00BF7893">
      <w:r>
        <w:t>1337</w:t>
      </w:r>
    </w:p>
    <w:p w14:paraId="42E78A4D" w14:textId="77777777" w:rsidR="00BF7893" w:rsidRDefault="00BF7893" w:rsidP="00BF7893">
      <w:r>
        <w:t>01:06:32,250 --&gt; 01:06:35,380</w:t>
      </w:r>
    </w:p>
    <w:p w14:paraId="47B1873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我們就會明白說這個心它不是我</w:t>
      </w:r>
    </w:p>
    <w:p w14:paraId="009DEBC8" w14:textId="77777777" w:rsidR="00BF7893" w:rsidRDefault="00BF7893" w:rsidP="00BF7893"/>
    <w:p w14:paraId="456B091C" w14:textId="77777777" w:rsidR="00BF7893" w:rsidRDefault="00BF7893" w:rsidP="00BF7893">
      <w:r>
        <w:t>1338</w:t>
      </w:r>
    </w:p>
    <w:p w14:paraId="36494C84" w14:textId="77777777" w:rsidR="00BF7893" w:rsidRDefault="00BF7893" w:rsidP="00BF7893">
      <w:r>
        <w:t>01:06:35,530 --&gt; 01:06:38,423</w:t>
      </w:r>
    </w:p>
    <w:p w14:paraId="350944F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我不存在</w:t>
      </w:r>
      <w:r>
        <w:rPr>
          <w:rFonts w:hint="eastAsia"/>
        </w:rPr>
        <w:t xml:space="preserve"> </w:t>
      </w:r>
      <w:r>
        <w:rPr>
          <w:rFonts w:hint="eastAsia"/>
        </w:rPr>
        <w:t>在這個五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之中沒有我</w:t>
      </w:r>
    </w:p>
    <w:p w14:paraId="3FA85A01" w14:textId="77777777" w:rsidR="00BF7893" w:rsidRDefault="00BF7893" w:rsidP="00BF7893"/>
    <w:p w14:paraId="3891A5C4" w14:textId="77777777" w:rsidR="00BF7893" w:rsidRDefault="00BF7893" w:rsidP="00BF7893">
      <w:r>
        <w:t>1339</w:t>
      </w:r>
    </w:p>
    <w:p w14:paraId="46911C08" w14:textId="77777777" w:rsidR="00BF7893" w:rsidRDefault="00BF7893" w:rsidP="00BF7893">
      <w:r>
        <w:t>01:06:38,423 --&gt; 01:06:44,780</w:t>
      </w:r>
    </w:p>
    <w:p w14:paraId="47ED31D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或者有的人他就會</w:t>
      </w:r>
      <w:proofErr w:type="gramStart"/>
      <w:r>
        <w:rPr>
          <w:rFonts w:hint="eastAsia"/>
        </w:rPr>
        <w:t>感覺到說凡生</w:t>
      </w:r>
      <w:proofErr w:type="gramEnd"/>
      <w:r>
        <w:rPr>
          <w:rFonts w:hint="eastAsia"/>
        </w:rPr>
        <w:t>起的</w:t>
      </w:r>
      <w:proofErr w:type="gramStart"/>
      <w:r>
        <w:rPr>
          <w:rFonts w:hint="eastAsia"/>
        </w:rPr>
        <w:t>必滅去</w:t>
      </w:r>
      <w:proofErr w:type="gramEnd"/>
    </w:p>
    <w:p w14:paraId="719E54F4" w14:textId="77777777" w:rsidR="00BF7893" w:rsidRDefault="00BF7893" w:rsidP="00BF7893"/>
    <w:p w14:paraId="622E0FE5" w14:textId="77777777" w:rsidR="00BF7893" w:rsidRDefault="00BF7893" w:rsidP="00BF7893">
      <w:r>
        <w:t>1340</w:t>
      </w:r>
    </w:p>
    <w:p w14:paraId="1C24BCC1" w14:textId="77777777" w:rsidR="00BF7893" w:rsidRDefault="00BF7893" w:rsidP="00BF7893">
      <w:r>
        <w:t>01:06:47,290 --&gt; 01:06:49,520</w:t>
      </w:r>
    </w:p>
    <w:p w14:paraId="4869F58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自然的</w:t>
      </w:r>
      <w:proofErr w:type="gramStart"/>
      <w:r>
        <w:rPr>
          <w:rFonts w:hint="eastAsia"/>
        </w:rPr>
        <w:t>這個覺</w:t>
      </w:r>
      <w:proofErr w:type="gramEnd"/>
      <w:r>
        <w:rPr>
          <w:rFonts w:hint="eastAsia"/>
        </w:rPr>
        <w:t>知它會生起</w:t>
      </w:r>
    </w:p>
    <w:p w14:paraId="23FE2054" w14:textId="77777777" w:rsidR="00BF7893" w:rsidRDefault="00BF7893" w:rsidP="00BF7893"/>
    <w:p w14:paraId="672B04E3" w14:textId="77777777" w:rsidR="00BF7893" w:rsidRDefault="00BF7893" w:rsidP="00BF7893">
      <w:r>
        <w:t>1341</w:t>
      </w:r>
    </w:p>
    <w:p w14:paraId="78677884" w14:textId="77777777" w:rsidR="00BF7893" w:rsidRDefault="00BF7893" w:rsidP="00BF7893">
      <w:r>
        <w:t>01:06:49,570 --&gt; 01:06:51,890</w:t>
      </w:r>
    </w:p>
    <w:p w14:paraId="34874A0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它也</w:t>
      </w:r>
      <w:proofErr w:type="gramStart"/>
      <w:r>
        <w:rPr>
          <w:rFonts w:hint="eastAsia"/>
        </w:rPr>
        <w:t>會滅去</w:t>
      </w:r>
      <w:proofErr w:type="gramEnd"/>
    </w:p>
    <w:p w14:paraId="4530B65B" w14:textId="77777777" w:rsidR="00BF7893" w:rsidRDefault="00BF7893" w:rsidP="00BF7893"/>
    <w:p w14:paraId="78D08E88" w14:textId="77777777" w:rsidR="00BF7893" w:rsidRDefault="00BF7893" w:rsidP="00BF7893">
      <w:r>
        <w:t>1342</w:t>
      </w:r>
    </w:p>
    <w:p w14:paraId="73F8F090" w14:textId="77777777" w:rsidR="00BF7893" w:rsidRDefault="00BF7893" w:rsidP="00BF7893">
      <w:r>
        <w:t>01:06:54,170 --&gt; 01:06:55,780</w:t>
      </w:r>
    </w:p>
    <w:p w14:paraId="3031B99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比如說心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面快樂的感覺</w:t>
      </w:r>
    </w:p>
    <w:p w14:paraId="7EA92094" w14:textId="77777777" w:rsidR="00BF7893" w:rsidRDefault="00BF7893" w:rsidP="00BF7893"/>
    <w:p w14:paraId="3953C859" w14:textId="77777777" w:rsidR="00BF7893" w:rsidRDefault="00BF7893" w:rsidP="00BF7893">
      <w:r>
        <w:t>1343</w:t>
      </w:r>
    </w:p>
    <w:p w14:paraId="5E39DE77" w14:textId="77777777" w:rsidR="00BF7893" w:rsidRDefault="00BF7893" w:rsidP="00BF7893">
      <w:r>
        <w:t>01:06:55,780 --&gt; 01:06:57,940</w:t>
      </w:r>
    </w:p>
    <w:p w14:paraId="6D1856C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它生起這樣快樂的感覺</w:t>
      </w:r>
    </w:p>
    <w:p w14:paraId="59C6823C" w14:textId="77777777" w:rsidR="00BF7893" w:rsidRDefault="00BF7893" w:rsidP="00BF7893"/>
    <w:p w14:paraId="2F7F2591" w14:textId="77777777" w:rsidR="00BF7893" w:rsidRDefault="00BF7893" w:rsidP="00BF7893">
      <w:r>
        <w:t>1344</w:t>
      </w:r>
    </w:p>
    <w:p w14:paraId="3BD1097D" w14:textId="77777777" w:rsidR="00BF7893" w:rsidRDefault="00BF7893" w:rsidP="00BF7893">
      <w:r>
        <w:t>01:06:57,940 --&gt; 01:06:59,450</w:t>
      </w:r>
    </w:p>
    <w:p w14:paraId="5D65C3C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它也</w:t>
      </w:r>
      <w:proofErr w:type="gramStart"/>
      <w:r>
        <w:rPr>
          <w:rFonts w:hint="eastAsia"/>
        </w:rPr>
        <w:t>會滅去</w:t>
      </w:r>
      <w:proofErr w:type="gramEnd"/>
    </w:p>
    <w:p w14:paraId="241441B9" w14:textId="77777777" w:rsidR="00BF7893" w:rsidRDefault="00BF7893" w:rsidP="00BF7893"/>
    <w:p w14:paraId="382A11ED" w14:textId="77777777" w:rsidR="00BF7893" w:rsidRDefault="00BF7893" w:rsidP="00BF7893">
      <w:r>
        <w:t>1345</w:t>
      </w:r>
    </w:p>
    <w:p w14:paraId="40FE8205" w14:textId="77777777" w:rsidR="00BF7893" w:rsidRDefault="00BF7893" w:rsidP="00BF7893">
      <w:r>
        <w:t>01:06:59,470 --&gt; 01:07:01,180</w:t>
      </w:r>
    </w:p>
    <w:p w14:paraId="7ECEDA3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面痛苦的感覺</w:t>
      </w:r>
    </w:p>
    <w:p w14:paraId="60979A52" w14:textId="77777777" w:rsidR="00BF7893" w:rsidRDefault="00BF7893" w:rsidP="00BF7893"/>
    <w:p w14:paraId="33082A4F" w14:textId="77777777" w:rsidR="00BF7893" w:rsidRDefault="00BF7893" w:rsidP="00BF7893">
      <w:r>
        <w:t>1346</w:t>
      </w:r>
    </w:p>
    <w:p w14:paraId="5B4BEF77" w14:textId="77777777" w:rsidR="00BF7893" w:rsidRDefault="00BF7893" w:rsidP="00BF7893">
      <w:r>
        <w:t>01:07:01,180 --&gt; 01:07:01,700</w:t>
      </w:r>
    </w:p>
    <w:p w14:paraId="0B2E8F1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它生起</w:t>
      </w:r>
    </w:p>
    <w:p w14:paraId="1434E7B6" w14:textId="77777777" w:rsidR="00BF7893" w:rsidRDefault="00BF7893" w:rsidP="00BF7893"/>
    <w:p w14:paraId="4CA9EFFB" w14:textId="77777777" w:rsidR="00BF7893" w:rsidRDefault="00BF7893" w:rsidP="00BF7893">
      <w:r>
        <w:t>1347</w:t>
      </w:r>
    </w:p>
    <w:p w14:paraId="2E68593C" w14:textId="77777777" w:rsidR="00BF7893" w:rsidRDefault="00BF7893" w:rsidP="00BF7893">
      <w:r>
        <w:t>01:07:01,700 --&gt; 01:07:03,200</w:t>
      </w:r>
    </w:p>
    <w:p w14:paraId="74341F9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它也</w:t>
      </w:r>
      <w:proofErr w:type="gramStart"/>
      <w:r>
        <w:rPr>
          <w:rFonts w:hint="eastAsia"/>
        </w:rPr>
        <w:t>會滅去</w:t>
      </w:r>
      <w:proofErr w:type="gramEnd"/>
    </w:p>
    <w:p w14:paraId="0EAD1165" w14:textId="77777777" w:rsidR="00BF7893" w:rsidRDefault="00BF7893" w:rsidP="00BF7893"/>
    <w:p w14:paraId="2080F6E2" w14:textId="77777777" w:rsidR="00BF7893" w:rsidRDefault="00BF7893" w:rsidP="00BF7893">
      <w:r>
        <w:t>1348</w:t>
      </w:r>
    </w:p>
    <w:p w14:paraId="0E8BEF81" w14:textId="77777777" w:rsidR="00BF7893" w:rsidRDefault="00BF7893" w:rsidP="00BF7893">
      <w:r>
        <w:t>01:07:03,200 --&gt; 01:07:04,500</w:t>
      </w:r>
    </w:p>
    <w:p w14:paraId="296FF29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沒有什麼感覺</w:t>
      </w:r>
    </w:p>
    <w:p w14:paraId="46B98230" w14:textId="77777777" w:rsidR="00BF7893" w:rsidRDefault="00BF7893" w:rsidP="00BF7893"/>
    <w:p w14:paraId="55C43949" w14:textId="77777777" w:rsidR="00BF7893" w:rsidRDefault="00BF7893" w:rsidP="00BF7893">
      <w:r>
        <w:t>1349</w:t>
      </w:r>
    </w:p>
    <w:p w14:paraId="63D69B28" w14:textId="77777777" w:rsidR="00BF7893" w:rsidRDefault="00BF7893" w:rsidP="00BF7893">
      <w:r>
        <w:t>01:07:04,500 --&gt; 01:07:06,410</w:t>
      </w:r>
    </w:p>
    <w:p w14:paraId="3B0B2E1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在心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面生起</w:t>
      </w:r>
    </w:p>
    <w:p w14:paraId="36F4ED8C" w14:textId="77777777" w:rsidR="00BF7893" w:rsidRDefault="00BF7893" w:rsidP="00BF7893"/>
    <w:p w14:paraId="6D49D39F" w14:textId="77777777" w:rsidR="00BF7893" w:rsidRDefault="00BF7893" w:rsidP="00BF7893">
      <w:r>
        <w:t>1350</w:t>
      </w:r>
    </w:p>
    <w:p w14:paraId="44486AB4" w14:textId="77777777" w:rsidR="00BF7893" w:rsidRDefault="00BF7893" w:rsidP="00BF7893">
      <w:r>
        <w:t>01:07:06,410 --&gt; 01:07:09,050</w:t>
      </w:r>
    </w:p>
    <w:p w14:paraId="2932639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它也</w:t>
      </w:r>
      <w:proofErr w:type="gramStart"/>
      <w:r>
        <w:rPr>
          <w:rFonts w:hint="eastAsia"/>
        </w:rPr>
        <w:t>會滅去</w:t>
      </w:r>
      <w:proofErr w:type="gramEnd"/>
    </w:p>
    <w:p w14:paraId="0D247147" w14:textId="77777777" w:rsidR="00BF7893" w:rsidRDefault="00BF7893" w:rsidP="00BF7893"/>
    <w:p w14:paraId="4A1A7235" w14:textId="77777777" w:rsidR="00BF7893" w:rsidRDefault="00BF7893" w:rsidP="00BF7893">
      <w:r>
        <w:t>1351</w:t>
      </w:r>
    </w:p>
    <w:p w14:paraId="739C24AE" w14:textId="77777777" w:rsidR="00BF7893" w:rsidRDefault="00BF7893" w:rsidP="00BF7893">
      <w:r>
        <w:t>01:07:09,090 --&gt; 01:07:11,860</w:t>
      </w:r>
    </w:p>
    <w:p w14:paraId="483827B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眼耳鼻舌身意</w:t>
      </w:r>
      <w:proofErr w:type="gramEnd"/>
      <w:r>
        <w:rPr>
          <w:rFonts w:hint="eastAsia"/>
        </w:rPr>
        <w:t>的六</w:t>
      </w:r>
      <w:proofErr w:type="gramStart"/>
      <w:r>
        <w:rPr>
          <w:rFonts w:hint="eastAsia"/>
        </w:rPr>
        <w:t>識生起</w:t>
      </w:r>
      <w:proofErr w:type="gramEnd"/>
    </w:p>
    <w:p w14:paraId="2D585EBD" w14:textId="77777777" w:rsidR="00BF7893" w:rsidRDefault="00BF7893" w:rsidP="00BF7893"/>
    <w:p w14:paraId="32374889" w14:textId="77777777" w:rsidR="00BF7893" w:rsidRDefault="00BF7893" w:rsidP="00BF7893">
      <w:r>
        <w:t>1352</w:t>
      </w:r>
    </w:p>
    <w:p w14:paraId="0DE67B60" w14:textId="77777777" w:rsidR="00BF7893" w:rsidRDefault="00BF7893" w:rsidP="00BF7893">
      <w:r>
        <w:t>01:07:11,940 --&gt; 01:07:14,820</w:t>
      </w:r>
    </w:p>
    <w:p w14:paraId="5E17CFE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眼耳鼻舌身意生</w:t>
      </w:r>
      <w:proofErr w:type="gramEnd"/>
      <w:r>
        <w:rPr>
          <w:rFonts w:hint="eastAsia"/>
        </w:rPr>
        <w:t>起的六識</w:t>
      </w:r>
      <w:r>
        <w:rPr>
          <w:rFonts w:hint="eastAsia"/>
        </w:rPr>
        <w:t xml:space="preserve"> </w:t>
      </w:r>
      <w:r>
        <w:rPr>
          <w:rFonts w:hint="eastAsia"/>
        </w:rPr>
        <w:t>它也</w:t>
      </w:r>
      <w:proofErr w:type="gramStart"/>
      <w:r>
        <w:rPr>
          <w:rFonts w:hint="eastAsia"/>
        </w:rPr>
        <w:t>會滅去</w:t>
      </w:r>
      <w:proofErr w:type="gramEnd"/>
    </w:p>
    <w:p w14:paraId="52902D22" w14:textId="77777777" w:rsidR="00BF7893" w:rsidRDefault="00BF7893" w:rsidP="00BF7893"/>
    <w:p w14:paraId="00204520" w14:textId="77777777" w:rsidR="00BF7893" w:rsidRDefault="00BF7893" w:rsidP="00BF7893">
      <w:r>
        <w:t>1353</w:t>
      </w:r>
    </w:p>
    <w:p w14:paraId="710892F2" w14:textId="77777777" w:rsidR="00BF7893" w:rsidRDefault="00BF7893" w:rsidP="00BF7893">
      <w:r>
        <w:t>01:07:14,820 --&gt; 01:07:17,000</w:t>
      </w:r>
    </w:p>
    <w:p w14:paraId="70FA4234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它有的都</w:t>
      </w:r>
      <w:proofErr w:type="gramStart"/>
      <w:r>
        <w:rPr>
          <w:rFonts w:hint="eastAsia"/>
        </w:rPr>
        <w:t>只是生滅的</w:t>
      </w:r>
      <w:proofErr w:type="gramEnd"/>
      <w:r>
        <w:rPr>
          <w:rFonts w:hint="eastAsia"/>
        </w:rPr>
        <w:t>事物</w:t>
      </w:r>
    </w:p>
    <w:p w14:paraId="4BCAA985" w14:textId="77777777" w:rsidR="00BF7893" w:rsidRDefault="00BF7893" w:rsidP="00BF7893"/>
    <w:p w14:paraId="38D62B0F" w14:textId="77777777" w:rsidR="00BF7893" w:rsidRDefault="00BF7893" w:rsidP="00BF7893">
      <w:r>
        <w:t>1354</w:t>
      </w:r>
    </w:p>
    <w:p w14:paraId="0B3EACD4" w14:textId="77777777" w:rsidR="00BF7893" w:rsidRDefault="00BF7893" w:rsidP="00BF7893">
      <w:r>
        <w:t>01:07:17,060 --&gt; 01:07:20,220</w:t>
      </w:r>
    </w:p>
    <w:p w14:paraId="7E78F457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即便界定錯誤說我存在</w:t>
      </w:r>
    </w:p>
    <w:p w14:paraId="014297B5" w14:textId="77777777" w:rsidR="00BF7893" w:rsidRDefault="00BF7893" w:rsidP="00BF7893"/>
    <w:p w14:paraId="72C2B605" w14:textId="77777777" w:rsidR="00BF7893" w:rsidRDefault="00BF7893" w:rsidP="00BF7893">
      <w:r>
        <w:t>1355</w:t>
      </w:r>
    </w:p>
    <w:p w14:paraId="32CDD1A8" w14:textId="77777777" w:rsidR="00BF7893" w:rsidRDefault="00BF7893" w:rsidP="00BF7893">
      <w:r>
        <w:t>01:07:20,370 --&gt; 01:07:22,720</w:t>
      </w:r>
    </w:p>
    <w:p w14:paraId="1CF0F85E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它一樣</w:t>
      </w:r>
      <w:proofErr w:type="gramStart"/>
      <w:r>
        <w:rPr>
          <w:rFonts w:hint="eastAsia"/>
        </w:rPr>
        <w:t>是生滅的</w:t>
      </w:r>
      <w:proofErr w:type="gramEnd"/>
      <w:r>
        <w:rPr>
          <w:rFonts w:hint="eastAsia"/>
        </w:rPr>
        <w:t>事物</w:t>
      </w:r>
    </w:p>
    <w:p w14:paraId="6374FBEC" w14:textId="77777777" w:rsidR="00BF7893" w:rsidRDefault="00BF7893" w:rsidP="00BF7893"/>
    <w:p w14:paraId="19F17B68" w14:textId="77777777" w:rsidR="00BF7893" w:rsidRDefault="00BF7893" w:rsidP="00BF7893">
      <w:r>
        <w:t>1356</w:t>
      </w:r>
    </w:p>
    <w:p w14:paraId="6018031F" w14:textId="77777777" w:rsidR="00BF7893" w:rsidRDefault="00BF7893" w:rsidP="00BF7893">
      <w:r>
        <w:t>01:07:22,770 --&gt; 01:07:25,410</w:t>
      </w:r>
    </w:p>
    <w:p w14:paraId="143C9AE6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剛才我們坐在這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聽的時候</w:t>
      </w:r>
    </w:p>
    <w:p w14:paraId="740F2CD6" w14:textId="77777777" w:rsidR="00BF7893" w:rsidRDefault="00BF7893" w:rsidP="00BF7893"/>
    <w:p w14:paraId="0538124B" w14:textId="77777777" w:rsidR="00BF7893" w:rsidRDefault="00BF7893" w:rsidP="00BF7893">
      <w:r>
        <w:t>1357</w:t>
      </w:r>
    </w:p>
    <w:p w14:paraId="53228729" w14:textId="77777777" w:rsidR="00BF7893" w:rsidRDefault="00BF7893" w:rsidP="00BF7893">
      <w:r>
        <w:t>01:07:25,410 --&gt; 01:07:27,180</w:t>
      </w:r>
    </w:p>
    <w:p w14:paraId="6EA8076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帶領大家不斷的分離</w:t>
      </w:r>
      <w:proofErr w:type="gramStart"/>
      <w:r>
        <w:rPr>
          <w:rFonts w:hint="eastAsia"/>
        </w:rPr>
        <w:t>蘊</w:t>
      </w:r>
      <w:proofErr w:type="gramEnd"/>
    </w:p>
    <w:p w14:paraId="3F3126FA" w14:textId="77777777" w:rsidR="00BF7893" w:rsidRDefault="00BF7893" w:rsidP="00BF7893"/>
    <w:p w14:paraId="5BB12AF2" w14:textId="77777777" w:rsidR="00BF7893" w:rsidRDefault="00BF7893" w:rsidP="00BF7893">
      <w:r>
        <w:t>1358</w:t>
      </w:r>
    </w:p>
    <w:p w14:paraId="36C975DC" w14:textId="77777777" w:rsidR="00BF7893" w:rsidRDefault="00BF7893" w:rsidP="00BF7893">
      <w:r>
        <w:t>01:07:27,180 --&gt; 01:07:30,570</w:t>
      </w:r>
    </w:p>
    <w:p w14:paraId="69BB3AA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那個時候我們大家的自我感非常輕薄</w:t>
      </w:r>
    </w:p>
    <w:p w14:paraId="4EC53E27" w14:textId="77777777" w:rsidR="00BF7893" w:rsidRDefault="00BF7893" w:rsidP="00BF7893"/>
    <w:p w14:paraId="7FEE4E2F" w14:textId="77777777" w:rsidR="00BF7893" w:rsidRDefault="00BF7893" w:rsidP="00BF7893">
      <w:r>
        <w:t>1359</w:t>
      </w:r>
    </w:p>
    <w:p w14:paraId="743A501D" w14:textId="77777777" w:rsidR="00BF7893" w:rsidRDefault="00BF7893" w:rsidP="00BF7893">
      <w:r>
        <w:t>01:07:30,600 --&gt; 01:07:33,860</w:t>
      </w:r>
    </w:p>
    <w:p w14:paraId="7C20703A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現在它開始茂盛起來了</w:t>
      </w:r>
    </w:p>
    <w:p w14:paraId="037E5F7A" w14:textId="77777777" w:rsidR="00BF7893" w:rsidRDefault="00BF7893" w:rsidP="00BF7893"/>
    <w:p w14:paraId="22218F48" w14:textId="77777777" w:rsidR="00BF7893" w:rsidRDefault="00BF7893" w:rsidP="00BF7893">
      <w:r>
        <w:t>1360</w:t>
      </w:r>
    </w:p>
    <w:p w14:paraId="7C828D53" w14:textId="77777777" w:rsidR="00BF7893" w:rsidRDefault="00BF7893" w:rsidP="00BF7893">
      <w:r>
        <w:t>01:07:33,870 --&gt; 01:07:37,220</w:t>
      </w:r>
    </w:p>
    <w:p w14:paraId="3774B6FE" w14:textId="0D994A4F" w:rsidR="00BF7893" w:rsidRDefault="00BF7893" w:rsidP="00BF7893">
      <w:pPr>
        <w:rPr>
          <w:rFonts w:hint="eastAsia"/>
        </w:rPr>
      </w:pPr>
      <w:r>
        <w:rPr>
          <w:rFonts w:hint="eastAsia"/>
        </w:rPr>
        <w:t>感覺</w:t>
      </w:r>
      <w:del w:id="87" w:author="國彰 陳" w:date="2024-10-21T09:07:00Z" w16du:dateUtc="2024-10-21T01:07:00Z">
        <w:r w:rsidR="00454D47">
          <w:rPr>
            <w:rFonts w:hint="eastAsia"/>
          </w:rPr>
          <w:delText>大了</w:delText>
        </w:r>
      </w:del>
      <w:ins w:id="88" w:author="國彰 陳" w:date="2024-10-21T09:07:00Z" w16du:dateUtc="2024-10-21T01:07:00Z">
        <w:r>
          <w:rPr>
            <w:rFonts w:hint="eastAsia"/>
          </w:rPr>
          <w:t>到了</w:t>
        </w:r>
      </w:ins>
      <w:r>
        <w:rPr>
          <w:rFonts w:hint="eastAsia"/>
        </w:rPr>
        <w:t>嗎</w:t>
      </w:r>
      <w:r>
        <w:rPr>
          <w:rFonts w:hint="eastAsia"/>
        </w:rPr>
        <w:t xml:space="preserve"> </w:t>
      </w:r>
      <w:r>
        <w:rPr>
          <w:rFonts w:hint="eastAsia"/>
        </w:rPr>
        <w:t>又開始比剛才厚重了</w:t>
      </w:r>
    </w:p>
    <w:p w14:paraId="139D0245" w14:textId="77777777" w:rsidR="00BF7893" w:rsidRDefault="00BF7893" w:rsidP="00BF7893"/>
    <w:p w14:paraId="096CDC4C" w14:textId="77777777" w:rsidR="00BF7893" w:rsidRDefault="00BF7893" w:rsidP="00BF7893">
      <w:r>
        <w:t>1361</w:t>
      </w:r>
    </w:p>
    <w:p w14:paraId="304C112C" w14:textId="77777777" w:rsidR="00BF7893" w:rsidRDefault="00BF7893" w:rsidP="00BF7893">
      <w:r>
        <w:t>01:07:40,410 --&gt; 01:07:43,940</w:t>
      </w:r>
    </w:p>
    <w:p w14:paraId="713B9C5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開始這個聚合起來</w:t>
      </w:r>
    </w:p>
    <w:p w14:paraId="16E9FA98" w14:textId="77777777" w:rsidR="00BF7893" w:rsidRDefault="00BF7893" w:rsidP="00BF7893"/>
    <w:p w14:paraId="293F613A" w14:textId="77777777" w:rsidR="00BF7893" w:rsidRDefault="00BF7893" w:rsidP="00BF7893">
      <w:r>
        <w:t>1362</w:t>
      </w:r>
    </w:p>
    <w:p w14:paraId="7F81B6E6" w14:textId="77777777" w:rsidR="00BF7893" w:rsidRDefault="00BF7893" w:rsidP="00BF7893">
      <w:r>
        <w:t>01:07:44,210 --&gt; 01:07:45,030</w:t>
      </w:r>
    </w:p>
    <w:p w14:paraId="2E5284AD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今天很重要</w:t>
      </w:r>
    </w:p>
    <w:p w14:paraId="2EB8A2B6" w14:textId="77777777" w:rsidR="00BF7893" w:rsidRDefault="00BF7893" w:rsidP="00BF7893"/>
    <w:p w14:paraId="7C46ECFE" w14:textId="77777777" w:rsidR="00BF7893" w:rsidRDefault="00BF7893" w:rsidP="00BF7893">
      <w:r>
        <w:t>1363</w:t>
      </w:r>
    </w:p>
    <w:p w14:paraId="47FEB40D" w14:textId="77777777" w:rsidR="00BF7893" w:rsidRDefault="00BF7893" w:rsidP="00BF7893">
      <w:r>
        <w:t>01:07:45,030 --&gt; 01:07:46,150</w:t>
      </w:r>
    </w:p>
    <w:p w14:paraId="114E203B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這是一張地圖</w:t>
      </w:r>
    </w:p>
    <w:p w14:paraId="7D37322D" w14:textId="77777777" w:rsidR="00BF7893" w:rsidRDefault="00BF7893" w:rsidP="00BF7893"/>
    <w:p w14:paraId="498CD1C6" w14:textId="77777777" w:rsidR="00BF7893" w:rsidRDefault="00BF7893" w:rsidP="00BF7893">
      <w:r>
        <w:t>1364</w:t>
      </w:r>
    </w:p>
    <w:p w14:paraId="3A586249" w14:textId="77777777" w:rsidR="00BF7893" w:rsidRDefault="00BF7893" w:rsidP="00BF7893">
      <w:r>
        <w:t>01:07:46,360 --&gt; 01:07:48,260</w:t>
      </w:r>
    </w:p>
    <w:p w14:paraId="6BBF5DB0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把一個不知道不明白的人</w:t>
      </w:r>
    </w:p>
    <w:p w14:paraId="277A1A9B" w14:textId="77777777" w:rsidR="00BF7893" w:rsidRDefault="00BF7893" w:rsidP="00BF7893"/>
    <w:p w14:paraId="125B74EB" w14:textId="77777777" w:rsidR="00BF7893" w:rsidRDefault="00BF7893" w:rsidP="00BF7893">
      <w:r>
        <w:t>1365</w:t>
      </w:r>
    </w:p>
    <w:p w14:paraId="59A10F38" w14:textId="77777777" w:rsidR="00BF7893" w:rsidRDefault="00BF7893" w:rsidP="00BF7893">
      <w:r>
        <w:t>01:07:48,260 --&gt; 01:07:50,140</w:t>
      </w:r>
    </w:p>
    <w:p w14:paraId="12D1CBDC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然後能夠訓練到</w:t>
      </w:r>
    </w:p>
    <w:p w14:paraId="15867BB5" w14:textId="77777777" w:rsidR="00BF7893" w:rsidRDefault="00BF7893" w:rsidP="00BF7893"/>
    <w:p w14:paraId="63449EDA" w14:textId="77777777" w:rsidR="00BF7893" w:rsidRDefault="00BF7893" w:rsidP="00BF7893">
      <w:r>
        <w:t>1366</w:t>
      </w:r>
    </w:p>
    <w:p w14:paraId="5A8EF1B4" w14:textId="77777777" w:rsidR="00BF7893" w:rsidRDefault="00BF7893" w:rsidP="00BF7893">
      <w:r>
        <w:t>01:07:50,320 --&gt; 01:07:53,450</w:t>
      </w:r>
    </w:p>
    <w:p w14:paraId="38DB5E6F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我們能夠到第一道關卡</w:t>
      </w:r>
    </w:p>
    <w:p w14:paraId="52C28C35" w14:textId="77777777" w:rsidR="00BF7893" w:rsidRDefault="00BF7893" w:rsidP="00BF7893"/>
    <w:p w14:paraId="0C89BCD3" w14:textId="77777777" w:rsidR="00BF7893" w:rsidRDefault="00BF7893" w:rsidP="00BF7893">
      <w:r>
        <w:t>1367</w:t>
      </w:r>
    </w:p>
    <w:p w14:paraId="1B1DAFE3" w14:textId="77777777" w:rsidR="00BF7893" w:rsidRDefault="00BF7893" w:rsidP="00BF7893">
      <w:r>
        <w:t>01:07:55,690 --&gt; 01:07:57,500</w:t>
      </w:r>
    </w:p>
    <w:p w14:paraId="5CF16B0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得到了第一個階段的法之後</w:t>
      </w:r>
    </w:p>
    <w:p w14:paraId="34A319DF" w14:textId="77777777" w:rsidR="00BF7893" w:rsidRDefault="00BF7893" w:rsidP="00BF7893"/>
    <w:p w14:paraId="70245A4C" w14:textId="77777777" w:rsidR="00BF7893" w:rsidRDefault="00BF7893" w:rsidP="00BF7893">
      <w:r>
        <w:t>1368</w:t>
      </w:r>
    </w:p>
    <w:p w14:paraId="3DA91117" w14:textId="77777777" w:rsidR="00BF7893" w:rsidRDefault="00BF7893" w:rsidP="00BF7893">
      <w:r>
        <w:t>01:07:57,500 --&gt; 01:08:00,510</w:t>
      </w:r>
    </w:p>
    <w:p w14:paraId="1A018662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然後接下來就已經容易了</w:t>
      </w:r>
    </w:p>
    <w:p w14:paraId="478D2E13" w14:textId="77777777" w:rsidR="00BF7893" w:rsidRDefault="00BF7893" w:rsidP="00BF7893"/>
    <w:p w14:paraId="0E2D6BE4" w14:textId="77777777" w:rsidR="00BF7893" w:rsidRDefault="00BF7893" w:rsidP="00BF7893">
      <w:r>
        <w:t>1369</w:t>
      </w:r>
    </w:p>
    <w:p w14:paraId="7F90CD43" w14:textId="77777777" w:rsidR="00BF7893" w:rsidRDefault="00BF7893" w:rsidP="00BF7893">
      <w:r>
        <w:t>01:08:02,050 --&gt; 01:08:06,510</w:t>
      </w:r>
    </w:p>
    <w:p w14:paraId="711F6F75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不管什麼它都不會超過七</w:t>
      </w:r>
      <w:proofErr w:type="gramStart"/>
      <w:r>
        <w:rPr>
          <w:rFonts w:hint="eastAsia"/>
        </w:rPr>
        <w:t>世</w:t>
      </w:r>
      <w:proofErr w:type="gramEnd"/>
    </w:p>
    <w:p w14:paraId="5E03DFE7" w14:textId="77777777" w:rsidR="00BF7893" w:rsidRDefault="00BF7893" w:rsidP="00BF7893"/>
    <w:p w14:paraId="55B17942" w14:textId="77777777" w:rsidR="00BF7893" w:rsidRDefault="00BF7893" w:rsidP="00BF7893">
      <w:r>
        <w:t>1370</w:t>
      </w:r>
    </w:p>
    <w:p w14:paraId="1485B8BD" w14:textId="77777777" w:rsidR="00BF7893" w:rsidRDefault="00BF7893" w:rsidP="00BF7893">
      <w:r>
        <w:t>01:08:09,370 --&gt; 01:08:13,670</w:t>
      </w:r>
    </w:p>
    <w:p w14:paraId="690CE361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我們就能夠從這個六道輪迴之中解脫出來了</w:t>
      </w:r>
    </w:p>
    <w:p w14:paraId="2E7BED56" w14:textId="77777777" w:rsidR="00BF7893" w:rsidRDefault="00BF7893" w:rsidP="00BF7893"/>
    <w:p w14:paraId="634CC1B3" w14:textId="77777777" w:rsidR="00BF7893" w:rsidRDefault="00BF7893" w:rsidP="00BF7893">
      <w:r>
        <w:t>1371</w:t>
      </w:r>
    </w:p>
    <w:p w14:paraId="12AFD87B" w14:textId="77777777" w:rsidR="00BF7893" w:rsidRDefault="00BF7893" w:rsidP="00BF7893">
      <w:r>
        <w:t>01:08:15,450 --&gt; 01:08:15,820</w:t>
      </w:r>
    </w:p>
    <w:p w14:paraId="7F10A219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嗎</w:t>
      </w:r>
    </w:p>
    <w:p w14:paraId="3C279ADC" w14:textId="77777777" w:rsidR="00BF7893" w:rsidRDefault="00BF7893" w:rsidP="00BF7893"/>
    <w:p w14:paraId="566CB479" w14:textId="77777777" w:rsidR="00BF7893" w:rsidRDefault="00BF7893" w:rsidP="00BF7893">
      <w:r>
        <w:t>1372</w:t>
      </w:r>
    </w:p>
    <w:p w14:paraId="23547BE5" w14:textId="77777777" w:rsidR="00BF7893" w:rsidRDefault="00BF7893" w:rsidP="00BF7893">
      <w:r>
        <w:t>01:08:19,250 --&gt; 01:08:21,330</w:t>
      </w:r>
    </w:p>
    <w:p w14:paraId="7B21D648" w14:textId="77777777" w:rsidR="00BF7893" w:rsidRDefault="00BF7893" w:rsidP="00BF7893">
      <w:pPr>
        <w:rPr>
          <w:rFonts w:hint="eastAsia"/>
        </w:rPr>
      </w:pPr>
      <w:r>
        <w:rPr>
          <w:rFonts w:hint="eastAsia"/>
        </w:rPr>
        <w:t>隨喜大家</w:t>
      </w:r>
    </w:p>
    <w:p w14:paraId="6902A971" w14:textId="77777777" w:rsidR="00BF7893" w:rsidRDefault="00BF7893"/>
    <w:sectPr w:rsidR="00BF78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國彰 陳">
    <w15:presenceInfo w15:providerId="Windows Live" w15:userId="6b070127e87439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93"/>
    <w:rsid w:val="00454D47"/>
    <w:rsid w:val="006108EF"/>
    <w:rsid w:val="007239DF"/>
    <w:rsid w:val="00733028"/>
    <w:rsid w:val="00B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53E6"/>
  <w15:chartTrackingRefBased/>
  <w15:docId w15:val="{79C8AD92-EF0E-4878-87EC-28AEF0D3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78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89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89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89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89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89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89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78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F7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F789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F7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F789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F789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F789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F789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F78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8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F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8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F7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7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F78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78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78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7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F78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7893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72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9838</Words>
  <Characters>56082</Characters>
  <Application>Microsoft Office Word</Application>
  <DocSecurity>0</DocSecurity>
  <Lines>467</Lines>
  <Paragraphs>131</Paragraphs>
  <ScaleCrop>false</ScaleCrop>
  <Company/>
  <LinksUpToDate>false</LinksUpToDate>
  <CharactersWithSpaces>65789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國彰 陳</dc:creator>
  <cp:keywords/>
  <dc:description/>
  <cp:lastModifiedBy>國彰 陳</cp:lastModifiedBy>
  <cp:revision>1</cp:revision>
  <dcterms:created xsi:type="dcterms:W3CDTF">2024-10-21T01:04:00Z</dcterms:created>
  <dcterms:modified xsi:type="dcterms:W3CDTF">2024-10-21T01:14:00Z</dcterms:modified>
</cp:coreProperties>
</file>